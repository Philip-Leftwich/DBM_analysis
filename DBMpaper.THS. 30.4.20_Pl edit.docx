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E55A03">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E55A03">
      <w:pPr>
        <w:spacing w:line="360" w:lineRule="auto"/>
        <w:jc w:val="both"/>
        <w:rPr>
          <w:b/>
          <w:i/>
        </w:rPr>
      </w:pPr>
    </w:p>
    <w:p w14:paraId="2C6316D9" w14:textId="4A209B7A" w:rsidR="00C43980" w:rsidRPr="00C43980" w:rsidRDefault="00C43980" w:rsidP="00E55A03">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E55A03">
      <w:pPr>
        <w:spacing w:line="360" w:lineRule="auto"/>
        <w:jc w:val="both"/>
        <w:rPr>
          <w:b/>
          <w:i/>
        </w:rPr>
      </w:pPr>
    </w:p>
    <w:p w14:paraId="2AECFC02" w14:textId="0F01C97E" w:rsidR="003D1773" w:rsidRPr="00C43980" w:rsidRDefault="003D1773" w:rsidP="00E55A03">
      <w:pPr>
        <w:spacing w:line="360" w:lineRule="auto"/>
        <w:jc w:val="both"/>
        <w:rPr>
          <w:b/>
        </w:rPr>
      </w:pPr>
      <w:commentRangeStart w:id="0"/>
      <w:r w:rsidRPr="00C43980">
        <w:rPr>
          <w:b/>
        </w:rPr>
        <w:t>Authors</w:t>
      </w:r>
      <w:commentRangeEnd w:id="0"/>
      <w:r w:rsidRPr="00C43980">
        <w:rPr>
          <w:rStyle w:val="CommentReference"/>
          <w:b/>
          <w:sz w:val="24"/>
          <w:szCs w:val="24"/>
        </w:rPr>
        <w:commentReference w:id="0"/>
      </w:r>
    </w:p>
    <w:p w14:paraId="608CA779" w14:textId="35809EB8" w:rsidR="003D1773" w:rsidRPr="00C43980" w:rsidRDefault="003D1773" w:rsidP="00E55A03">
      <w:pPr>
        <w:spacing w:line="360" w:lineRule="auto"/>
        <w:jc w:val="both"/>
      </w:pPr>
      <w:r w:rsidRPr="00C43980">
        <w:t>Tim Harvey-Samuel</w:t>
      </w:r>
    </w:p>
    <w:p w14:paraId="529B95E7" w14:textId="2255C81F" w:rsidR="003D1773" w:rsidRPr="00C43980" w:rsidRDefault="003D1773" w:rsidP="00E55A03">
      <w:pPr>
        <w:spacing w:line="360" w:lineRule="auto"/>
        <w:jc w:val="both"/>
      </w:pPr>
      <w:proofErr w:type="spellStart"/>
      <w:r w:rsidRPr="00C43980">
        <w:t>Xuejiao</w:t>
      </w:r>
      <w:proofErr w:type="spellEnd"/>
      <w:r w:rsidRPr="00C43980">
        <w:t xml:space="preserve"> Xu</w:t>
      </w:r>
    </w:p>
    <w:p w14:paraId="6CADEB77" w14:textId="59448A75" w:rsidR="003D1773" w:rsidRPr="00C43980" w:rsidRDefault="003D1773" w:rsidP="00E55A03">
      <w:pPr>
        <w:spacing w:line="360" w:lineRule="auto"/>
        <w:jc w:val="both"/>
      </w:pPr>
      <w:r w:rsidRPr="00C43980">
        <w:t>Erica Lovett</w:t>
      </w:r>
    </w:p>
    <w:p w14:paraId="6FD1799E" w14:textId="4FEB077B" w:rsidR="00DC3501" w:rsidRPr="00C43980" w:rsidRDefault="00DC3501" w:rsidP="00DC3501">
      <w:pPr>
        <w:spacing w:line="360" w:lineRule="auto"/>
        <w:jc w:val="both"/>
      </w:pPr>
      <w:r w:rsidRPr="00C43980">
        <w:t>Victoria Norman</w:t>
      </w:r>
    </w:p>
    <w:p w14:paraId="414DB84D" w14:textId="068AD8B2" w:rsidR="00DC3501" w:rsidRPr="00C43980" w:rsidRDefault="00DC3501" w:rsidP="00DC3501">
      <w:pPr>
        <w:spacing w:line="360" w:lineRule="auto"/>
        <w:jc w:val="both"/>
      </w:pPr>
      <w:r w:rsidRPr="00C43980">
        <w:t>Ruth Carter</w:t>
      </w:r>
    </w:p>
    <w:p w14:paraId="2853624F" w14:textId="77777777" w:rsidR="00A26D9A" w:rsidRDefault="00A26D9A" w:rsidP="00DC3501">
      <w:pPr>
        <w:spacing w:line="360" w:lineRule="auto"/>
        <w:jc w:val="both"/>
        <w:rPr>
          <w:ins w:id="1" w:author="Philip Leftwich (BIO - Staff)" w:date="2020-04-30T12:06:00Z"/>
          <w:rFonts w:ascii="Calibri" w:eastAsia="Calibri" w:hAnsi="Calibri" w:cs="Calibri"/>
          <w:vertAlign w:val="superscript"/>
          <w:lang w:eastAsia="en-GB"/>
        </w:rPr>
      </w:pPr>
      <w:ins w:id="2" w:author="Philip Leftwich (BIO - Staff)" w:date="2020-04-30T12:06:00Z">
        <w:r w:rsidRPr="00CE44EE">
          <w:rPr>
            <w:rFonts w:ascii="Calibri" w:eastAsia="Calibri" w:hAnsi="Calibri" w:cs="Calibri"/>
            <w:lang w:eastAsia="en-GB"/>
          </w:rPr>
          <w:t>Philip T Leftwich</w:t>
        </w:r>
        <w:r w:rsidRPr="00CE44EE">
          <w:rPr>
            <w:rFonts w:ascii="Calibri" w:eastAsia="Calibri" w:hAnsi="Calibri" w:cs="Calibri"/>
            <w:vertAlign w:val="superscript"/>
            <w:lang w:eastAsia="en-GB"/>
          </w:rPr>
          <w:t>1</w:t>
        </w:r>
      </w:ins>
    </w:p>
    <w:p w14:paraId="21EF48BE" w14:textId="6A539639" w:rsidR="00A26D9A" w:rsidRDefault="00A26D9A" w:rsidP="00A26D9A">
      <w:pPr>
        <w:jc w:val="both"/>
        <w:rPr>
          <w:ins w:id="3" w:author="Philip Leftwich (BIO - Staff)" w:date="2020-04-30T12:06:00Z"/>
          <w:rFonts w:ascii="Calibri" w:eastAsia="Calibri" w:hAnsi="Calibri" w:cs="Calibri"/>
          <w:highlight w:val="white"/>
          <w:lang w:eastAsia="en-GB"/>
        </w:rPr>
      </w:pPr>
      <w:ins w:id="4" w:author="Philip Leftwich (BIO - Staff)" w:date="2020-04-30T12:06:00Z">
        <w:r w:rsidRPr="00CE44EE">
          <w:rPr>
            <w:rFonts w:ascii="Calibri" w:eastAsia="Calibri" w:hAnsi="Calibri" w:cs="Calibri"/>
            <w:vertAlign w:val="superscript"/>
            <w:lang w:eastAsia="en-GB"/>
          </w:rPr>
          <w:t>1</w:t>
        </w:r>
        <w:r w:rsidRPr="00CE44EE">
          <w:rPr>
            <w:rFonts w:ascii="Calibri" w:eastAsia="Calibri" w:hAnsi="Calibri" w:cs="Calibri"/>
            <w:highlight w:val="white"/>
            <w:lang w:eastAsia="en-GB"/>
          </w:rPr>
          <w:t>School of Biological Sciences, University of East Anglia, Norwich, Norfolk NR4 7TJ, U.K.</w:t>
        </w:r>
      </w:ins>
    </w:p>
    <w:p w14:paraId="3C45CDB4" w14:textId="530D0593" w:rsidR="00A26D9A" w:rsidRPr="00CE44EE" w:rsidRDefault="00A26D9A" w:rsidP="00A26D9A">
      <w:pPr>
        <w:jc w:val="both"/>
        <w:rPr>
          <w:ins w:id="5" w:author="Philip Leftwich (BIO - Staff)" w:date="2020-04-30T12:06:00Z"/>
          <w:rFonts w:ascii="Calibri" w:eastAsia="Calibri" w:hAnsi="Calibri" w:cs="Calibri"/>
          <w:color w:val="0000FF"/>
          <w:u w:val="single"/>
          <w:lang w:eastAsia="en-GB"/>
        </w:rPr>
      </w:pPr>
      <w:ins w:id="6" w:author="Philip Leftwich (BIO - Staff)" w:date="2020-04-30T12:06:00Z">
        <w:r>
          <w:fldChar w:fldCharType="begin"/>
        </w:r>
        <w:r>
          <w:instrText xml:space="preserve"> HYPERLINK "http://orcid.org/0000-0001-9500-6592" \h </w:instrText>
        </w:r>
        <w:r>
          <w:fldChar w:fldCharType="separate"/>
        </w:r>
        <w:r w:rsidRPr="00CE44EE">
          <w:rPr>
            <w:rFonts w:ascii="Calibri" w:eastAsia="Calibri" w:hAnsi="Calibri" w:cs="Calibri"/>
            <w:color w:val="0000FF"/>
            <w:u w:val="single"/>
            <w:lang w:eastAsia="en-GB"/>
          </w:rPr>
          <w:t>http://orcid.org/0000-0001-9500-6592</w:t>
        </w:r>
        <w:r>
          <w:rPr>
            <w:rFonts w:ascii="Calibri" w:eastAsia="Calibri" w:hAnsi="Calibri" w:cs="Calibri"/>
            <w:color w:val="0000FF"/>
            <w:u w:val="single"/>
            <w:lang w:eastAsia="en-GB"/>
          </w:rPr>
          <w:fldChar w:fldCharType="end"/>
        </w:r>
      </w:ins>
    </w:p>
    <w:p w14:paraId="23B6F0EF" w14:textId="77777777" w:rsidR="00A26D9A" w:rsidRPr="00CE44EE" w:rsidRDefault="00A26D9A" w:rsidP="00A26D9A">
      <w:pPr>
        <w:jc w:val="both"/>
        <w:rPr>
          <w:ins w:id="7" w:author="Philip Leftwich (BIO - Staff)" w:date="2020-04-30T12:06:00Z"/>
          <w:rFonts w:ascii="Calibri" w:eastAsia="Calibri" w:hAnsi="Calibri" w:cs="Calibri"/>
          <w:highlight w:val="white"/>
          <w:lang w:eastAsia="en-GB"/>
        </w:rPr>
      </w:pPr>
    </w:p>
    <w:p w14:paraId="3B42DEAE" w14:textId="7B8B4141" w:rsidR="00DC3501" w:rsidRPr="00C43980" w:rsidDel="00A26D9A" w:rsidRDefault="00DC3501" w:rsidP="00DC3501">
      <w:pPr>
        <w:spacing w:line="360" w:lineRule="auto"/>
        <w:jc w:val="both"/>
        <w:rPr>
          <w:del w:id="8" w:author="Philip Leftwich (BIO - Staff)" w:date="2020-04-30T12:06:00Z"/>
        </w:rPr>
      </w:pPr>
      <w:del w:id="9" w:author="Philip Leftwich (BIO - Staff)" w:date="2020-04-30T12:06:00Z">
        <w:r w:rsidRPr="00C43980" w:rsidDel="00A26D9A">
          <w:delText>Phil Leftwich</w:delText>
        </w:r>
      </w:del>
    </w:p>
    <w:p w14:paraId="13FC31B3" w14:textId="42D3AF08" w:rsidR="003D1773" w:rsidRPr="00C43980" w:rsidRDefault="003D1773" w:rsidP="00E55A03">
      <w:pPr>
        <w:spacing w:line="360" w:lineRule="auto"/>
        <w:jc w:val="both"/>
      </w:pPr>
      <w:proofErr w:type="spellStart"/>
      <w:r w:rsidRPr="00C43980">
        <w:t>Tarig</w:t>
      </w:r>
      <w:proofErr w:type="spellEnd"/>
      <w:r w:rsidRPr="00C43980">
        <w:t xml:space="preserve"> </w:t>
      </w:r>
      <w:proofErr w:type="spellStart"/>
      <w:r w:rsidRPr="00C43980">
        <w:t>Da</w:t>
      </w:r>
      <w:r w:rsidR="00742A0E" w:rsidRPr="00C43980">
        <w:t>fa’</w:t>
      </w:r>
      <w:r w:rsidRPr="00C43980">
        <w:t>a</w:t>
      </w:r>
      <w:r w:rsidR="00742A0E" w:rsidRPr="00C43980">
        <w:t>l</w:t>
      </w:r>
      <w:r w:rsidRPr="00C43980">
        <w:t>la</w:t>
      </w:r>
      <w:proofErr w:type="spellEnd"/>
    </w:p>
    <w:p w14:paraId="696ED82A" w14:textId="3DF932EA" w:rsidR="003D1773" w:rsidRPr="00C43980" w:rsidRDefault="003D1773" w:rsidP="00E55A03">
      <w:pPr>
        <w:spacing w:line="360" w:lineRule="auto"/>
        <w:jc w:val="both"/>
      </w:pPr>
      <w:r w:rsidRPr="00C43980">
        <w:t>Adam Walker</w:t>
      </w:r>
    </w:p>
    <w:p w14:paraId="6812EDA6" w14:textId="6F27AB35" w:rsidR="003D1773" w:rsidRPr="00C43980" w:rsidRDefault="00742A0E" w:rsidP="00E55A03">
      <w:pPr>
        <w:spacing w:line="360" w:lineRule="auto"/>
        <w:jc w:val="both"/>
      </w:pPr>
      <w:r w:rsidRPr="00C43980">
        <w:t>Joss</w:t>
      </w:r>
      <w:r w:rsidR="00D51F1D">
        <w:t xml:space="preserve"> Teal</w:t>
      </w:r>
    </w:p>
    <w:p w14:paraId="18A77108" w14:textId="5FDFF58E" w:rsidR="003D1773" w:rsidRPr="00C43980" w:rsidRDefault="003D1773" w:rsidP="00E55A03">
      <w:pPr>
        <w:spacing w:line="360" w:lineRule="auto"/>
        <w:jc w:val="both"/>
      </w:pPr>
      <w:proofErr w:type="spellStart"/>
      <w:r w:rsidRPr="00C43980">
        <w:t>Lux</w:t>
      </w:r>
      <w:r w:rsidR="003E4773" w:rsidRPr="00C43980">
        <w:t>z</w:t>
      </w:r>
      <w:r w:rsidR="001F4C83">
        <w:t>iy</w:t>
      </w:r>
      <w:r w:rsidRPr="00C43980">
        <w:t>ah</w:t>
      </w:r>
      <w:proofErr w:type="spellEnd"/>
      <w:r w:rsidRPr="00C43980">
        <w:t xml:space="preserve"> </w:t>
      </w:r>
      <w:proofErr w:type="spellStart"/>
      <w:r w:rsidR="00D51F1D">
        <w:t>Akilan</w:t>
      </w:r>
      <w:proofErr w:type="spellEnd"/>
    </w:p>
    <w:p w14:paraId="4B64036A" w14:textId="26F114C5" w:rsidR="003D1773" w:rsidRPr="00C43980" w:rsidRDefault="003D1773" w:rsidP="00E55A03">
      <w:pPr>
        <w:spacing w:line="360" w:lineRule="auto"/>
        <w:jc w:val="both"/>
      </w:pPr>
      <w:r w:rsidRPr="00C43980">
        <w:t>Luke Alphey</w:t>
      </w:r>
    </w:p>
    <w:p w14:paraId="09B6A3EF" w14:textId="3EBBBD8C" w:rsidR="00C43980" w:rsidRPr="00C43980" w:rsidRDefault="00C43980" w:rsidP="00E55A03">
      <w:pPr>
        <w:spacing w:line="360" w:lineRule="auto"/>
        <w:jc w:val="both"/>
      </w:pPr>
    </w:p>
    <w:p w14:paraId="436386C4" w14:textId="6D9CB86B" w:rsidR="00C43980" w:rsidRDefault="00C43980" w:rsidP="00E55A03">
      <w:pPr>
        <w:spacing w:line="360" w:lineRule="auto"/>
        <w:jc w:val="both"/>
        <w:rPr>
          <w:b/>
        </w:rPr>
      </w:pPr>
      <w:r w:rsidRPr="00C43980">
        <w:rPr>
          <w:b/>
        </w:rPr>
        <w:t>Abstract</w:t>
      </w:r>
    </w:p>
    <w:p w14:paraId="4CC56833" w14:textId="65AAA670" w:rsidR="00C43980" w:rsidRDefault="00D51F1D" w:rsidP="00CB1E71">
      <w:pPr>
        <w:spacing w:line="360" w:lineRule="auto"/>
        <w:jc w:val="both"/>
        <w:rPr>
          <w:rFonts w:eastAsia="Times New Roman" w:cs="Arial"/>
          <w:i/>
          <w:iCs/>
          <w:color w:val="1C1D1E"/>
          <w:lang w:eastAsia="en-GB"/>
        </w:rPr>
      </w:pPr>
      <w:r>
        <w:t xml:space="preserve">BACKGROUND: Previous Genetic Pest Management (GPM) systems in diamondback moth (DBM) have relied on </w:t>
      </w:r>
      <w:commentRangeStart w:id="10"/>
      <w:r>
        <w:t>expressing cell-auton</w:t>
      </w:r>
      <w:r w:rsidR="00B66641">
        <w:t>omous lethal effectors, i.e. ef</w:t>
      </w:r>
      <w:r>
        <w:t xml:space="preserve">fectors which do not leave the cell. </w:t>
      </w:r>
      <w:commentRangeEnd w:id="10"/>
      <w:r w:rsidR="00E5215E">
        <w:rPr>
          <w:rStyle w:val="CommentReference"/>
        </w:rPr>
        <w:commentReference w:id="10"/>
      </w:r>
      <w:r>
        <w:t xml:space="preserve">In order to increase the flexibility of future GPM systems in DBM, we aimed to assess the use of a </w:t>
      </w:r>
      <w:r w:rsidR="00CB1E71">
        <w:t>non cell-autonomous</w:t>
      </w:r>
      <w:r>
        <w:t xml:space="preserve"> </w:t>
      </w:r>
      <w:r w:rsidR="00CB1E71">
        <w:t xml:space="preserve">neurotoxic </w:t>
      </w:r>
      <w:r>
        <w:t>effector -</w:t>
      </w:r>
      <w:commentRangeStart w:id="11"/>
      <w:commentRangeStart w:id="12"/>
      <w:r w:rsidR="005B5560">
        <w:t xml:space="preserve"> </w:t>
      </w:r>
      <w:r>
        <w:t xml:space="preserve">Scorpion toxin – </w:t>
      </w:r>
      <w:proofErr w:type="spellStart"/>
      <w:r>
        <w:t>AaHIT</w:t>
      </w:r>
      <w:proofErr w:type="spellEnd"/>
      <w:r>
        <w:t xml:space="preserve">. </w:t>
      </w:r>
      <w:commentRangeEnd w:id="11"/>
      <w:r w:rsidR="00E5215E">
        <w:rPr>
          <w:rStyle w:val="CommentReference"/>
        </w:rPr>
        <w:commentReference w:id="11"/>
      </w:r>
      <w:commentRangeEnd w:id="12"/>
      <w:r w:rsidR="00E5215E">
        <w:rPr>
          <w:rStyle w:val="CommentReference"/>
        </w:rPr>
        <w:commentReference w:id="12"/>
      </w:r>
      <w:r w:rsidR="00CB1E71">
        <w:t xml:space="preserve">This </w:t>
      </w:r>
      <w:proofErr w:type="spellStart"/>
      <w:r w:rsidR="00CB1E71">
        <w:t>AaHIT</w:t>
      </w:r>
      <w:proofErr w:type="spellEnd"/>
      <w:r w:rsidR="00CB1E71">
        <w:t xml:space="preserve"> effector was designed </w:t>
      </w:r>
      <w:r w:rsidR="00B66641">
        <w:t>to</w:t>
      </w:r>
      <w:r w:rsidR="00CB1E71">
        <w:t xml:space="preserve"> be secreted out of cells it was expressed in</w:t>
      </w:r>
      <w:r w:rsidR="005B5560">
        <w:t>,</w:t>
      </w:r>
      <w:r w:rsidR="00CB1E71">
        <w:t xml:space="preserve"> where its effects on over-stimulating neuromuscular junctions could then be assessed. </w:t>
      </w:r>
    </w:p>
    <w:p w14:paraId="3FAE2103" w14:textId="0763BB39"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neurotoxic mode-of-action of </w:t>
      </w:r>
      <w:proofErr w:type="spellStart"/>
      <w:r w:rsidR="00D132A0">
        <w:rPr>
          <w:rFonts w:eastAsia="Times New Roman" w:cs="Arial"/>
          <w:iCs/>
          <w:color w:val="1C1D1E"/>
          <w:lang w:eastAsia="en-GB"/>
        </w:rPr>
        <w:t>AaHIT</w:t>
      </w:r>
      <w:proofErr w:type="spellEnd"/>
      <w:r>
        <w:rPr>
          <w:rFonts w:eastAsia="Times New Roman" w:cs="Arial"/>
          <w:iCs/>
          <w:color w:val="1C1D1E"/>
          <w:lang w:eastAsia="en-GB"/>
        </w:rPr>
        <w:t xml:space="preserve">. </w:t>
      </w:r>
      <w:r w:rsidR="005B5560">
        <w:rPr>
          <w:rFonts w:eastAsia="Times New Roman" w:cs="Arial"/>
          <w:iCs/>
          <w:color w:val="1C1D1E"/>
          <w:lang w:eastAsia="en-GB"/>
        </w:rPr>
        <w:t xml:space="preserve">This effect was more </w:t>
      </w:r>
      <w:r w:rsidR="005B5560">
        <w:rPr>
          <w:rFonts w:eastAsia="Times New Roman" w:cs="Arial"/>
          <w:iCs/>
          <w:color w:val="1C1D1E"/>
          <w:lang w:eastAsia="en-GB"/>
        </w:rPr>
        <w:lastRenderedPageBreak/>
        <w:t>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sidRPr="00C05650">
        <w:t>82.44% of males</w:t>
      </w:r>
      <w:r w:rsidR="00B66641">
        <w:t xml:space="preserve">, </w:t>
      </w:r>
      <w:r w:rsidR="00B66641" w:rsidRPr="00C05650">
        <w:t>65.14% 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Counter 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average longevity (81%) and average female fecundity (79%). qPCR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expression patterns and analys</w:t>
      </w:r>
      <w:r w:rsidR="00D132A0">
        <w:rPr>
          <w:rFonts w:eastAsia="Times New Roman" w:cs="Arial"/>
          <w:iCs/>
          <w:color w:val="1C1D1E"/>
          <w:lang w:eastAsia="en-GB"/>
        </w:rPr>
        <w:t xml:space="preserve">is of </w:t>
      </w:r>
      <w:proofErr w:type="spellStart"/>
      <w:r w:rsidR="00D132A0">
        <w:rPr>
          <w:rFonts w:eastAsia="Times New Roman" w:cs="Arial"/>
          <w:iCs/>
          <w:color w:val="1C1D1E"/>
          <w:lang w:eastAsia="en-GB"/>
        </w:rPr>
        <w:t>piggybac</w:t>
      </w:r>
      <w:proofErr w:type="spellEnd"/>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architecture 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 xml:space="preserve">transgene (positional effects). </w:t>
      </w:r>
    </w:p>
    <w:p w14:paraId="22815B8F" w14:textId="6A5CFB37"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Insects. These findings provide a framework for extending this system </w:t>
      </w:r>
      <w:r w:rsidR="00B66641">
        <w:rPr>
          <w:rFonts w:eastAsia="Times New Roman" w:cs="Arial"/>
          <w:iCs/>
          <w:color w:val="1C1D1E"/>
          <w:lang w:eastAsia="en-GB"/>
        </w:rPr>
        <w:t xml:space="preserve">both </w:t>
      </w:r>
      <w:r>
        <w:rPr>
          <w:rFonts w:eastAsia="Times New Roman" w:cs="Arial"/>
          <w:iCs/>
          <w:color w:val="1C1D1E"/>
          <w:lang w:eastAsia="en-GB"/>
        </w:rPr>
        <w:t>to other pest Lepidopte</w:t>
      </w:r>
      <w:r w:rsidR="00B66641">
        <w:rPr>
          <w:rFonts w:eastAsia="Times New Roman" w:cs="Arial"/>
          <w:iCs/>
          <w:color w:val="1C1D1E"/>
          <w:lang w:eastAsia="en-GB"/>
        </w:rPr>
        <w:t>ra</w:t>
      </w:r>
      <w:r>
        <w:rPr>
          <w:rFonts w:eastAsia="Times New Roman" w:cs="Arial"/>
          <w:iCs/>
          <w:color w:val="1C1D1E"/>
          <w:lang w:eastAsia="en-GB"/>
        </w:rPr>
        <w:t xml:space="preserve"> and 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commentRangeStart w:id="13"/>
      <w:r w:rsidRPr="00C43980">
        <w:rPr>
          <w:rStyle w:val="Strong"/>
          <w:rFonts w:asciiTheme="minorHAnsi" w:hAnsiTheme="minorHAnsi" w:cs="Arial"/>
          <w:iCs/>
          <w:color w:val="1C1D1E"/>
        </w:rPr>
        <w:t>Headings</w:t>
      </w:r>
      <w:commentRangeEnd w:id="13"/>
      <w:r w:rsidR="001E00E7">
        <w:rPr>
          <w:rStyle w:val="CommentReference"/>
          <w:rFonts w:asciiTheme="minorHAnsi" w:eastAsiaTheme="minorEastAsia" w:hAnsiTheme="minorHAnsi" w:cstheme="minorBidi"/>
          <w:lang w:eastAsia="en-US"/>
        </w:rPr>
        <w:commentReference w:id="13"/>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lastRenderedPageBreak/>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w:t>
      </w:r>
    </w:p>
    <w:p w14:paraId="6DD77AFB" w14:textId="444E9D0A" w:rsidR="009C4725" w:rsidRPr="00C05650" w:rsidRDefault="00D16DA7" w:rsidP="00E55A03">
      <w:pPr>
        <w:spacing w:line="360" w:lineRule="auto"/>
        <w:jc w:val="both"/>
        <w:rPr>
          <w:b/>
        </w:rPr>
      </w:pPr>
      <w:r>
        <w:rPr>
          <w:b/>
        </w:rPr>
        <w:t xml:space="preserve">1. </w:t>
      </w:r>
      <w:r w:rsidR="009C4725" w:rsidRPr="00C05650">
        <w:rPr>
          <w:b/>
        </w:rPr>
        <w:t>Introduction</w:t>
      </w:r>
    </w:p>
    <w:p w14:paraId="7E95CE1D" w14:textId="62D682AA"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synthetic chemical compounds,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are</w:t>
      </w:r>
      <w:r w:rsidR="00C07A53" w:rsidRPr="00C05650">
        <w:t xml:space="preserve"> required. </w:t>
      </w:r>
    </w:p>
    <w:p w14:paraId="159E6F0B" w14:textId="77777777"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(Pink Bollworm)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diet containing sufficient quantities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618ED4E8"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drawback</w:t>
      </w:r>
      <w:r w:rsidR="00473E95" w:rsidRPr="00C05650">
        <w:t xml:space="preserve"> associated with it (and 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DA3702" w:rsidRPr="00C05650">
        <w:fldChar w:fldCharType="begin"/>
      </w:r>
      <w:r w:rsidR="00C43980">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DA3702" w:rsidRPr="00C05650">
        <w:fldChar w:fldCharType="separate"/>
      </w:r>
      <w:r w:rsidR="00C43980">
        <w:rPr>
          <w:noProof/>
        </w:rPr>
        <w:t>(14)</w:t>
      </w:r>
      <w:r w:rsidR="00DA3702" w:rsidRPr="00C05650">
        <w:fldChar w:fldCharType="end"/>
      </w:r>
      <w:r w:rsidR="00473E95" w:rsidRPr="00C05650">
        <w:t>)</w:t>
      </w:r>
      <w:r w:rsidR="004151D4" w:rsidRPr="00C05650">
        <w:t xml:space="preserve"> 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w:t>
      </w:r>
      <w:r w:rsidR="00F021E4" w:rsidRPr="00C05650">
        <w:lastRenderedPageBreak/>
        <w:t>autonomous</w:t>
      </w:r>
      <w:r w:rsidR="00097174" w:rsidRPr="00C05650">
        <w:t>’</w:t>
      </w:r>
      <w:r w:rsidR="00F021E4" w:rsidRPr="00C05650">
        <w:t xml:space="preserve"> effectors</w:t>
      </w:r>
      <w:r w:rsidR="004151D4" w:rsidRPr="00C05650">
        <w:t xml:space="preserve"> – in both cases the transcriptional activator </w:t>
      </w:r>
      <w:proofErr w:type="spellStart"/>
      <w:r w:rsidR="004151D4" w:rsidRPr="00C05650">
        <w:t>tTAV</w:t>
      </w:r>
      <w:proofErr w:type="spellEnd"/>
      <w:r>
        <w:t xml:space="preserve"> from the ‘</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gene misexpression/de-regulation, </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(i.e. it is cell-autonomous), the deleterious effects of its expression are limited to the cells in w</w:t>
      </w:r>
      <w:r w:rsidR="00097174" w:rsidRPr="00C05650">
        <w:t>hich its expressio</w:t>
      </w:r>
      <w:r w:rsidR="00F11C44" w:rsidRPr="00C05650">
        <w:t>n is directed,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67CBE888" w:rsidR="00D4509A" w:rsidRPr="00C05650" w:rsidRDefault="00F11C44" w:rsidP="00E55A03">
      <w:pPr>
        <w:spacing w:line="360" w:lineRule="auto"/>
        <w:jc w:val="both"/>
      </w:pPr>
      <w:r w:rsidRPr="00C05650">
        <w:t>In order to circumvent this reliance,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7121C7" w:rsidRPr="00C05650">
        <w:t>Reaker</w:t>
      </w:r>
      <w:r w:rsidR="007121C7" w:rsidRPr="00C05650">
        <w:rPr>
          <w:vertAlign w:val="superscript"/>
        </w:rPr>
        <w:t>KR</w:t>
      </w:r>
      <w:proofErr w:type="spellEnd"/>
      <w:r w:rsidR="007121C7" w:rsidRPr="00C05650">
        <w:t>)</w:t>
      </w:r>
      <w:r w:rsidR="00A62F57" w:rsidRPr="00C05650">
        <w:t xml:space="preserve"> using this promoter had </w:t>
      </w:r>
      <w:r w:rsidR="007121C7" w:rsidRPr="00C05650">
        <w:t xml:space="preserve">previously </w:t>
      </w:r>
      <w:r w:rsidR="00A62F57" w:rsidRPr="00C05650">
        <w:t>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h</w:t>
      </w:r>
      <w:r w:rsidR="0058270D" w:rsidRPr="00C05650">
        <w:t xml:space="preserve">as previously been </w:t>
      </w:r>
      <w:r w:rsidR="00FD1DC3" w:rsidRPr="00C05650">
        <w:t xml:space="preserve">employed 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lastRenderedPageBreak/>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hypothesised that such an </w:t>
      </w:r>
      <w:proofErr w:type="spellStart"/>
      <w:r w:rsidR="009945D2" w:rsidRPr="00C05650">
        <w:t>AaHIT</w:t>
      </w:r>
      <w:proofErr w:type="spellEnd"/>
      <w:r w:rsidR="009945D2" w:rsidRPr="00C05650">
        <w:t xml:space="preserve">-based </w:t>
      </w:r>
      <w:r w:rsidR="0058270D" w:rsidRPr="00C05650">
        <w:t>non cell-autonomous 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the framework for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3FF8F214" w:rsidR="00520185" w:rsidRPr="00C05650" w:rsidRDefault="00F5014D" w:rsidP="00E55A03">
      <w:pPr>
        <w:spacing w:line="360" w:lineRule="auto"/>
        <w:jc w:val="both"/>
      </w:pPr>
      <w:r w:rsidRPr="00C05650">
        <w:rPr>
          <w:noProof/>
          <w:lang w:val="en-US"/>
        </w:rPr>
        <w:drawing>
          <wp:inline distT="0" distB="0" distL="0" distR="0" wp14:anchorId="4C6BC62D" wp14:editId="6870F2DE">
            <wp:extent cx="5270500" cy="32467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46755"/>
                    </a:xfrm>
                    <a:prstGeom prst="rect">
                      <a:avLst/>
                    </a:prstGeom>
                  </pic:spPr>
                </pic:pic>
              </a:graphicData>
            </a:graphic>
          </wp:inline>
        </w:drawing>
      </w:r>
    </w:p>
    <w:p w14:paraId="314EB5FF" w14:textId="3F8AB8E6"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0D705D">
        <w:rPr>
          <w:sz w:val="20"/>
          <w:szCs w:val="20"/>
        </w:rPr>
        <w:t>The system in its unrepressed state.</w:t>
      </w:r>
      <w:r w:rsidR="00FE5C8E" w:rsidRPr="00C05650">
        <w:rPr>
          <w:sz w:val="20"/>
          <w:szCs w:val="20"/>
        </w:rPr>
        <w:t xml:space="preserve"> In the absence of the antidote (tetr</w:t>
      </w:r>
      <w:r w:rsidR="00E270ED" w:rsidRPr="00C05650">
        <w:rPr>
          <w:sz w:val="20"/>
          <w:szCs w:val="20"/>
        </w:rPr>
        <w:t>acycline</w:t>
      </w:r>
      <w:r w:rsidR="005F5047">
        <w:rPr>
          <w:sz w:val="20"/>
          <w:szCs w:val="20"/>
        </w:rPr>
        <w:t xml:space="preserve"> -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bind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w:t>
      </w:r>
      <w:r w:rsidR="00E270ED" w:rsidRPr="00C05650">
        <w:rPr>
          <w:sz w:val="20"/>
          <w:szCs w:val="20"/>
        </w:rPr>
        <w:lastRenderedPageBreak/>
        <w:t xml:space="preserve">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5AC37A2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 xml:space="preserve">USA) under a 16:8 h </w:t>
      </w:r>
      <w:proofErr w:type="gramStart"/>
      <w:r w:rsidRPr="00C05650">
        <w:t>light :</w:t>
      </w:r>
      <w:proofErr w:type="gramEnd"/>
      <w:r w:rsidRPr="00C05650">
        <w:t xml:space="preserve">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1ug/ml.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1ug/ml.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56B62709" w:rsidR="00B8368D" w:rsidRPr="00C05650" w:rsidRDefault="00D00BDD" w:rsidP="00725909">
      <w:pPr>
        <w:spacing w:line="360" w:lineRule="auto"/>
        <w:jc w:val="both"/>
      </w:pPr>
      <w:r w:rsidRPr="00C05650">
        <w:t>Plasmids were generated using standard molecular biology techniques. Sequences for the three plasmids used  (</w:t>
      </w:r>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proofErr w:type="spellStart"/>
      <w:r w:rsidRPr="00C05650">
        <w:t>genbank</w:t>
      </w:r>
      <w:proofErr w:type="spellEnd"/>
      <w:r w:rsidRPr="00C05650">
        <w:t xml:space="preserve"> (Accession numbers </w:t>
      </w:r>
      <w:commentRangeStart w:id="14"/>
      <w:r w:rsidRPr="00C05650">
        <w:rPr>
          <w:highlight w:val="green"/>
        </w:rPr>
        <w:t>XXXXXXX</w:t>
      </w:r>
      <w:r w:rsidRPr="00C05650">
        <w:t>)</w:t>
      </w:r>
      <w:r w:rsidR="00BE766D" w:rsidRPr="00C05650">
        <w:t xml:space="preserve"> </w:t>
      </w:r>
      <w:commentRangeEnd w:id="14"/>
      <w:r w:rsidR="001E00E7">
        <w:rPr>
          <w:rStyle w:val="CommentReference"/>
        </w:rPr>
        <w:commentReference w:id="14"/>
      </w:r>
      <w:r w:rsidR="00BE766D" w:rsidRPr="00C05650">
        <w:t>and simplified schematics are given in Figure 2</w:t>
      </w:r>
      <w:r w:rsidRPr="00C05650">
        <w:t xml:space="preserve">. </w:t>
      </w:r>
      <w:r w:rsidR="005F5047">
        <w:t xml:space="preserve">Transgenic </w:t>
      </w:r>
      <w:r w:rsidRPr="00C05650">
        <w:t>DBM lines were generated for each construct (Oxitec Ltd.</w:t>
      </w:r>
      <w:r w:rsidR="00725909" w:rsidRPr="00C05650">
        <w:t xml:space="preserve"> Abingdon, UK</w:t>
      </w:r>
      <w:r w:rsidRPr="00C05650">
        <w:t xml:space="preserve">) and insertion copy number assessed </w:t>
      </w:r>
      <w:r w:rsidR="005F5047">
        <w:t xml:space="preserve">both </w:t>
      </w:r>
      <w:r w:rsidRPr="00C05650">
        <w:t>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Lines showing strong marker fluorescence were maintained as heterozygotes and a randomly selected line for each construct utilised in subsequent experiments. Genomic sequence flanking the piggyback 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 xml:space="preserve">). </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5299723C">
            <wp:extent cx="4665980" cy="23413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4666519" cy="234165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9DCC69" w14:textId="01746394"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proofErr w:type="spellStart"/>
      <w:r w:rsidRPr="00C05650">
        <w:rPr>
          <w:sz w:val="20"/>
          <w:szCs w:val="20"/>
        </w:rPr>
        <w:t>piggybac</w:t>
      </w:r>
      <w:proofErr w:type="spellEnd"/>
      <w:r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7711" w:type="dxa"/>
        <w:tblLook w:val="04A0" w:firstRow="1" w:lastRow="0" w:firstColumn="1" w:lastColumn="0" w:noHBand="0" w:noVBand="1"/>
      </w:tblPr>
      <w:tblGrid>
        <w:gridCol w:w="946"/>
        <w:gridCol w:w="5739"/>
        <w:gridCol w:w="1605"/>
      </w:tblGrid>
      <w:tr w:rsidR="0006221D" w:rsidRPr="00C05650" w14:paraId="16ABDAC8" w14:textId="77777777" w:rsidTr="0006221D">
        <w:trPr>
          <w:trHeight w:val="11"/>
        </w:trPr>
        <w:tc>
          <w:tcPr>
            <w:tcW w:w="1095"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753"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863"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06221D">
        <w:trPr>
          <w:trHeight w:val="23"/>
        </w:trPr>
        <w:tc>
          <w:tcPr>
            <w:tcW w:w="1095"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753" w:type="dxa"/>
          </w:tcPr>
          <w:p w14:paraId="631636EB" w14:textId="42E17B58" w:rsidR="0006221D" w:rsidRPr="00C05650" w:rsidRDefault="0006221D" w:rsidP="0006221D">
            <w:pPr>
              <w:spacing w:line="360" w:lineRule="auto"/>
              <w:jc w:val="both"/>
              <w:rPr>
                <w:sz w:val="20"/>
              </w:rPr>
            </w:pPr>
            <w:proofErr w:type="spellStart"/>
            <w:r w:rsidRPr="00C05650">
              <w:rPr>
                <w:sz w:val="20"/>
              </w:rPr>
              <w:t>tgtaaaggagctggcccagatggtatcccgccaatatttataaaaagatgtgctaagtat</w:t>
            </w:r>
            <w:proofErr w:type="spellEnd"/>
          </w:p>
          <w:p w14:paraId="691820FD" w14:textId="5F45A613" w:rsidR="0006221D" w:rsidRPr="00C05650" w:rsidRDefault="0006221D" w:rsidP="0006221D">
            <w:pPr>
              <w:spacing w:line="360" w:lineRule="auto"/>
              <w:jc w:val="both"/>
              <w:rPr>
                <w:sz w:val="20"/>
              </w:rPr>
            </w:pPr>
            <w:r w:rsidRPr="00C05650">
              <w:rPr>
                <w:color w:val="FF0000"/>
                <w:sz w:val="20"/>
              </w:rPr>
              <w:t>ttaa</w:t>
            </w:r>
            <w:r w:rsidRPr="00C05650">
              <w:rPr>
                <w:sz w:val="20"/>
              </w:rPr>
              <w:t>cacagcccttaaaacttatatttaacaagtctctctctagctcgacttttccatctactt</w:t>
            </w:r>
          </w:p>
        </w:tc>
        <w:tc>
          <w:tcPr>
            <w:tcW w:w="863"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06221D">
        <w:trPr>
          <w:trHeight w:val="23"/>
        </w:trPr>
        <w:tc>
          <w:tcPr>
            <w:tcW w:w="1095"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753" w:type="dxa"/>
          </w:tcPr>
          <w:p w14:paraId="50DA696E" w14:textId="79023CF3" w:rsidR="0006221D" w:rsidRPr="00C05650" w:rsidRDefault="0006221D" w:rsidP="0006221D">
            <w:pPr>
              <w:spacing w:line="360" w:lineRule="auto"/>
              <w:jc w:val="both"/>
              <w:rPr>
                <w:color w:val="FF0000"/>
                <w:sz w:val="20"/>
              </w:rPr>
            </w:pPr>
            <w:proofErr w:type="spellStart"/>
            <w:r w:rsidRPr="00C05650">
              <w:rPr>
                <w:sz w:val="20"/>
              </w:rPr>
              <w:t>tcccgccaatatttataaaaagatgtgctaagtatttaacacagcccttaaaacttatat</w:t>
            </w:r>
            <w:proofErr w:type="spellEnd"/>
          </w:p>
          <w:p w14:paraId="39BBA74F" w14:textId="65E92671" w:rsidR="0006221D" w:rsidRPr="00C05650" w:rsidRDefault="0006221D" w:rsidP="0006221D">
            <w:pPr>
              <w:spacing w:line="360" w:lineRule="auto"/>
              <w:jc w:val="both"/>
              <w:rPr>
                <w:sz w:val="20"/>
              </w:rPr>
            </w:pPr>
            <w:r w:rsidRPr="00C05650">
              <w:rPr>
                <w:color w:val="FF0000"/>
                <w:sz w:val="20"/>
              </w:rPr>
              <w:t>ttaa</w:t>
            </w:r>
            <w:r w:rsidRPr="00C05650">
              <w:rPr>
                <w:sz w:val="20"/>
              </w:rPr>
              <w:t>caagtctctctctagctcgacttttccatctacttggaagctagcaaatgtaataccaat</w:t>
            </w:r>
          </w:p>
        </w:tc>
        <w:tc>
          <w:tcPr>
            <w:tcW w:w="863"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06221D">
        <w:trPr>
          <w:trHeight w:val="23"/>
        </w:trPr>
        <w:tc>
          <w:tcPr>
            <w:tcW w:w="1095"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753" w:type="dxa"/>
          </w:tcPr>
          <w:p w14:paraId="0E2CD8C5" w14:textId="5E27C280" w:rsidR="0006221D" w:rsidRPr="00C05650" w:rsidRDefault="0006221D" w:rsidP="0006221D">
            <w:pPr>
              <w:spacing w:line="360" w:lineRule="auto"/>
              <w:jc w:val="both"/>
              <w:rPr>
                <w:color w:val="FF0000"/>
                <w:sz w:val="20"/>
              </w:rPr>
            </w:pPr>
            <w:proofErr w:type="spellStart"/>
            <w:r w:rsidRPr="00C05650">
              <w:rPr>
                <w:sz w:val="20"/>
              </w:rPr>
              <w:t>cgttcatactgatcgttcgatactgacatatagtttgcaactgtgtaaatagattgaatt</w:t>
            </w:r>
            <w:proofErr w:type="spellEnd"/>
          </w:p>
          <w:p w14:paraId="15506981" w14:textId="365D8D5B" w:rsidR="0006221D" w:rsidRPr="00C05650" w:rsidRDefault="0006221D" w:rsidP="0006221D">
            <w:pPr>
              <w:spacing w:line="360" w:lineRule="auto"/>
              <w:jc w:val="both"/>
              <w:rPr>
                <w:sz w:val="20"/>
              </w:rPr>
            </w:pPr>
            <w:r w:rsidRPr="00C05650">
              <w:rPr>
                <w:color w:val="FF0000"/>
                <w:sz w:val="20"/>
              </w:rPr>
              <w:t>ttaa</w:t>
            </w:r>
            <w:r w:rsidRPr="00C05650">
              <w:rPr>
                <w:sz w:val="20"/>
              </w:rPr>
              <w:t>cagattgtggtgaaacgaacatttatatcggtcaaaaatttatccatcaaaacatctttg</w:t>
            </w:r>
          </w:p>
        </w:tc>
        <w:tc>
          <w:tcPr>
            <w:tcW w:w="863"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7690AAC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pool crossed together with the reciprocal cross also conducted in a separate cage. Adults were supplied with cabbage-juice painted parafilm (</w:t>
      </w:r>
      <w:r w:rsidR="002E0EA6" w:rsidRPr="00C05650">
        <w:t xml:space="preserve">Bemis Company Inc. </w:t>
      </w:r>
      <w:r w:rsidR="00B570F4" w:rsidRPr="00C05650">
        <w:t>Neenah, Wisconsin, USA</w:t>
      </w:r>
      <w:r w:rsidRPr="00C05650">
        <w:t>) to act as an oviposition source. After 24 hrs, egg sheets were removed from each cage and divided into two pieces. One piece from each cross was then placed either on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were kept separate for the remainder of the experiment and analysed </w:t>
      </w:r>
      <w:r w:rsidR="00535A53" w:rsidRPr="00C05650">
        <w:lastRenderedPageBreak/>
        <w:t xml:space="preserve">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were allowed to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test of expected proportions).</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6D17B69D"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520185" w:rsidRPr="00C05650">
        <w:t xml:space="preserve">were crossed in the same was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water soaked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period, all cages were observed daily and any adults which displayed a shaking phenotype were removed from the cage, placed in RNA later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54B2CC08" w:rsidR="00520185" w:rsidRPr="00C05650" w:rsidRDefault="00520185" w:rsidP="00520185">
      <w:pPr>
        <w:spacing w:line="360" w:lineRule="auto"/>
        <w:jc w:val="both"/>
      </w:pPr>
      <w:r w:rsidRPr="00C05650">
        <w:t>This experiment</w:t>
      </w:r>
      <w:r w:rsidR="002E0EA6" w:rsidRPr="00C05650">
        <w:t xml:space="preserve"> was only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However, as pupae, only the </w:t>
      </w:r>
      <w:r w:rsidR="002E0EA6" w:rsidRPr="00C05650">
        <w:rPr>
          <w:i/>
        </w:rPr>
        <w:t>Hr5/ie</w:t>
      </w:r>
      <w:r w:rsidRPr="00C05650">
        <w:rPr>
          <w:i/>
        </w:rPr>
        <w:t>1</w:t>
      </w:r>
      <w:r w:rsidR="000440EC" w:rsidRPr="00C05650">
        <w:t>&gt;</w:t>
      </w:r>
      <w:proofErr w:type="spellStart"/>
      <w:r w:rsidRPr="00C05650">
        <w:t>AaHIT</w:t>
      </w:r>
      <w:proofErr w:type="spellEnd"/>
      <w:r w:rsidRPr="00C05650">
        <w:t xml:space="preserve"> on- and off-</w:t>
      </w:r>
      <w:proofErr w:type="spellStart"/>
      <w:r w:rsidRPr="00C05650">
        <w:t>tet</w:t>
      </w:r>
      <w:proofErr w:type="spellEnd"/>
      <w:r w:rsidRPr="00C05650">
        <w:t xml:space="preserve">, male and female cohorts were taken forward. </w:t>
      </w:r>
      <w:r w:rsidRPr="00C05650">
        <w:lastRenderedPageBreak/>
        <w:t xml:space="preserve">Thirty pupae from each of these four cohorts were placed in individual observation pots, supplied with sugar water of the appropriate tetracycline condition and observed daily. Recorded for </w:t>
      </w:r>
      <w:proofErr w:type="gramStart"/>
      <w:r w:rsidRPr="00C05650">
        <w:t>each individual</w:t>
      </w:r>
      <w:proofErr w:type="gramEnd"/>
      <w:r w:rsidRPr="00C05650">
        <w:t xml:space="preserve">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594397E2" w:rsidR="00520185" w:rsidRPr="00C05650" w:rsidRDefault="00520185" w:rsidP="00520185">
      <w:pPr>
        <w:spacing w:line="360" w:lineRule="auto"/>
        <w:jc w:val="both"/>
      </w:pPr>
      <w:r w:rsidRPr="00C05650">
        <w:t>This experiment</w:t>
      </w:r>
      <w:r w:rsidR="002E0EA6" w:rsidRPr="00C05650">
        <w:t xml:space="preserve"> was only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However, as pupae only the </w:t>
      </w:r>
      <w:r w:rsidR="002E0EA6" w:rsidRPr="00C05650">
        <w:rPr>
          <w:i/>
        </w:rPr>
        <w:t>Hr5/ie</w:t>
      </w:r>
      <w:r w:rsidRPr="00C05650">
        <w:rPr>
          <w:i/>
        </w:rPr>
        <w:t>1</w:t>
      </w:r>
      <w:r w:rsidR="000440EC" w:rsidRPr="00C05650">
        <w:t>&gt;</w:t>
      </w:r>
      <w:proofErr w:type="spellStart"/>
      <w:r w:rsidRPr="00C05650">
        <w:t>AaHIT</w:t>
      </w:r>
      <w:proofErr w:type="spellEnd"/>
      <w:r w:rsidRPr="00C05650">
        <w:t xml:space="preserve"> on- and off-</w:t>
      </w:r>
      <w:proofErr w:type="spellStart"/>
      <w:r w:rsidRPr="00C05650">
        <w:t>tet</w:t>
      </w:r>
      <w:proofErr w:type="spellEnd"/>
      <w:r w:rsidRPr="00C05650">
        <w:t xml:space="preserve"> females were taken forward. Thirty pupae of each of these two cohorts were placed in individual observation pots, supplied with sugar water of the appropriate tetracycline condition and observed daily. On the day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virgin WT males were placed in each individual pot.  Females were allowed to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781200F1"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Total RNA from individual whole DBM from various life stages (</w:t>
      </w:r>
      <w:r w:rsidRPr="00A964A8">
        <w:rPr>
          <w:rFonts w:asciiTheme="minorHAnsi" w:hAnsiTheme="minorHAnsi"/>
          <w:u w:val="single"/>
        </w:rPr>
        <w:t>L2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L2 off-</w:t>
      </w:r>
      <w:proofErr w:type="spellStart"/>
      <w:r w:rsidRPr="00C05650">
        <w:rPr>
          <w:rFonts w:asciiTheme="minorHAnsi" w:hAnsiTheme="minorHAnsi"/>
        </w:rPr>
        <w:t>tet</w:t>
      </w:r>
      <w:proofErr w:type="spellEnd"/>
      <w:r w:rsidRPr="00C05650">
        <w:rPr>
          <w:rFonts w:asciiTheme="minorHAnsi" w:hAnsiTheme="minorHAnsi"/>
          <w:i/>
        </w:rPr>
        <w:t xml:space="preserve"> n</w:t>
      </w:r>
      <w:r w:rsidRPr="00C05650">
        <w:rPr>
          <w:rFonts w:asciiTheme="minorHAnsi" w:hAnsiTheme="minorHAnsi"/>
        </w:rPr>
        <w:t xml:space="preserve">=3, </w:t>
      </w:r>
      <w:r w:rsidRPr="00A964A8">
        <w:rPr>
          <w:rFonts w:asciiTheme="minorHAnsi" w:hAnsiTheme="minorHAnsi"/>
          <w:u w:val="single"/>
        </w:rPr>
        <w:t>L4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L4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=3,</w:t>
      </w:r>
      <w:r w:rsidR="00A964A8">
        <w:rPr>
          <w:rFonts w:asciiTheme="minorHAnsi" w:hAnsiTheme="minorHAnsi"/>
        </w:rPr>
        <w:t xml:space="preserve"> </w:t>
      </w:r>
      <w:r w:rsidR="00A964A8" w:rsidRPr="00A964A8">
        <w:rPr>
          <w:rFonts w:asciiTheme="minorHAnsi" w:hAnsiTheme="minorHAnsi"/>
          <w:u w:val="single"/>
        </w:rPr>
        <w:t>pupae on-</w:t>
      </w:r>
      <w:proofErr w:type="spellStart"/>
      <w:r w:rsidR="00A964A8" w:rsidRPr="00A964A8">
        <w:rPr>
          <w:rFonts w:asciiTheme="minorHAnsi" w:hAnsiTheme="minorHAnsi"/>
          <w:u w:val="single"/>
        </w:rPr>
        <w:t>tet</w:t>
      </w:r>
      <w:proofErr w:type="spellEnd"/>
      <w:r w:rsidR="00A964A8" w:rsidRPr="00A964A8">
        <w:rPr>
          <w:rFonts w:asciiTheme="minorHAnsi" w:hAnsiTheme="minorHAnsi"/>
          <w:i/>
          <w:u w:val="single"/>
        </w:rPr>
        <w:t xml:space="preserve"> n</w:t>
      </w:r>
      <w:r w:rsidR="00A964A8" w:rsidRPr="00A964A8">
        <w:rPr>
          <w:rFonts w:asciiTheme="minorHAnsi" w:hAnsiTheme="minorHAnsi"/>
          <w:u w:val="single"/>
        </w:rPr>
        <w:t>=3</w:t>
      </w:r>
      <w:r w:rsidR="00A964A8" w:rsidRPr="00C05650">
        <w:rPr>
          <w:rFonts w:asciiTheme="minorHAnsi" w:hAnsiTheme="minorHAnsi"/>
        </w:rPr>
        <w:t>, pupae off-</w:t>
      </w:r>
      <w:proofErr w:type="spellStart"/>
      <w:r w:rsidR="00A964A8" w:rsidRPr="00C05650">
        <w:rPr>
          <w:rFonts w:asciiTheme="minorHAnsi" w:hAnsiTheme="minorHAnsi"/>
        </w:rPr>
        <w:t>tet</w:t>
      </w:r>
      <w:proofErr w:type="spellEnd"/>
      <w:r w:rsidR="00A964A8" w:rsidRPr="00C05650">
        <w:rPr>
          <w:rFonts w:asciiTheme="minorHAnsi" w:hAnsiTheme="minorHAnsi"/>
        </w:rPr>
        <w:t xml:space="preserve"> </w:t>
      </w:r>
      <w:r w:rsidR="00A964A8" w:rsidRPr="00C05650">
        <w:rPr>
          <w:rFonts w:asciiTheme="minorHAnsi" w:hAnsiTheme="minorHAnsi"/>
          <w:i/>
        </w:rPr>
        <w:t>n</w:t>
      </w:r>
      <w:r w:rsidR="00A964A8" w:rsidRPr="00C05650">
        <w:rPr>
          <w:rFonts w:asciiTheme="minorHAnsi" w:hAnsiTheme="minorHAnsi"/>
        </w:rPr>
        <w:t xml:space="preserve">=3, </w:t>
      </w:r>
      <w:r w:rsidRPr="00C05650">
        <w:rPr>
          <w:rFonts w:asciiTheme="minorHAnsi" w:hAnsiTheme="minorHAnsi"/>
        </w:rPr>
        <w:t xml:space="preserve"> </w:t>
      </w:r>
      <w:r w:rsidR="00A964A8" w:rsidRPr="00A964A8">
        <w:rPr>
          <w:rFonts w:asciiTheme="minorHAnsi" w:hAnsiTheme="minorHAnsi"/>
          <w:u w:val="single"/>
        </w:rPr>
        <w:t>1</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=2</w:t>
      </w:r>
      <w:r w:rsidRPr="00C05650">
        <w:rPr>
          <w:rFonts w:asciiTheme="minorHAnsi" w:hAnsiTheme="minorHAnsi"/>
        </w:rPr>
        <w:t xml:space="preserve">, </w:t>
      </w:r>
      <w:r w:rsidR="00A964A8">
        <w:rPr>
          <w:rFonts w:asciiTheme="minorHAnsi" w:hAnsiTheme="minorHAnsi"/>
        </w:rPr>
        <w:t>1</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 xml:space="preserve">=2, </w:t>
      </w:r>
      <w:r w:rsidR="00A964A8" w:rsidRPr="00A964A8">
        <w:rPr>
          <w:rFonts w:asciiTheme="minorHAnsi" w:hAnsiTheme="minorHAnsi"/>
          <w:u w:val="single"/>
        </w:rPr>
        <w:t>2</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=4</w:t>
      </w:r>
      <w:r w:rsidRPr="00C05650">
        <w:rPr>
          <w:rFonts w:asciiTheme="minorHAnsi" w:hAnsiTheme="minorHAnsi"/>
        </w:rPr>
        <w:t xml:space="preserve">, </w:t>
      </w:r>
      <w:r w:rsidR="00A964A8">
        <w:rPr>
          <w:rFonts w:asciiTheme="minorHAnsi" w:hAnsiTheme="minorHAnsi"/>
        </w:rPr>
        <w:t>2</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w:t>
      </w:r>
      <w:r w:rsidRPr="00C05650">
        <w:rPr>
          <w:rFonts w:asciiTheme="minorHAnsi" w:hAnsiTheme="minorHAnsi"/>
          <w:i/>
        </w:rPr>
        <w:t>n</w:t>
      </w:r>
      <w:r w:rsidRPr="00C05650">
        <w:rPr>
          <w:rFonts w:asciiTheme="minorHAnsi" w:hAnsiTheme="minorHAnsi"/>
        </w:rPr>
        <w:t xml:space="preserve">=4, </w:t>
      </w:r>
      <w:r w:rsidR="00A964A8" w:rsidRPr="00A964A8">
        <w:rPr>
          <w:rFonts w:asciiTheme="minorHAnsi" w:hAnsiTheme="minorHAnsi"/>
          <w:u w:val="single"/>
        </w:rPr>
        <w:t>3</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w:t>
      </w:r>
      <w:r w:rsidRPr="00A964A8">
        <w:rPr>
          <w:rFonts w:asciiTheme="minorHAnsi" w:hAnsiTheme="minorHAnsi"/>
          <w:i/>
          <w:u w:val="single"/>
        </w:rPr>
        <w:t>n</w:t>
      </w:r>
      <w:r w:rsidRPr="00A964A8">
        <w:rPr>
          <w:rFonts w:asciiTheme="minorHAnsi" w:hAnsiTheme="minorHAnsi"/>
          <w:u w:val="single"/>
        </w:rPr>
        <w:t>=3</w:t>
      </w:r>
      <w:r w:rsidRPr="00C05650">
        <w:rPr>
          <w:rFonts w:asciiTheme="minorHAnsi" w:hAnsiTheme="minorHAnsi"/>
        </w:rPr>
        <w:t xml:space="preserve">, </w:t>
      </w:r>
      <w:r w:rsidR="00A964A8">
        <w:rPr>
          <w:rFonts w:asciiTheme="minorHAnsi" w:hAnsiTheme="minorHAnsi"/>
        </w:rPr>
        <w:t>3</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n=4, </w:t>
      </w:r>
      <w:r w:rsidR="00A964A8" w:rsidRPr="00A964A8">
        <w:rPr>
          <w:rFonts w:asciiTheme="minorHAnsi" w:hAnsiTheme="minorHAnsi"/>
          <w:u w:val="single"/>
        </w:rPr>
        <w:t>4</w:t>
      </w:r>
      <w:r w:rsidRPr="00A964A8">
        <w:rPr>
          <w:rFonts w:asciiTheme="minorHAnsi" w:hAnsiTheme="minorHAnsi"/>
          <w:u w:val="single"/>
        </w:rPr>
        <w:t xml:space="preserve"> </w:t>
      </w:r>
      <w:proofErr w:type="spellStart"/>
      <w:r w:rsidRPr="00A964A8">
        <w:rPr>
          <w:rFonts w:asciiTheme="minorHAnsi" w:hAnsiTheme="minorHAnsi"/>
          <w:u w:val="single"/>
        </w:rPr>
        <w:t>dpe</w:t>
      </w:r>
      <w:proofErr w:type="spellEnd"/>
      <w:r w:rsidRPr="00A964A8">
        <w:rPr>
          <w:rFonts w:asciiTheme="minorHAnsi" w:hAnsiTheme="minorHAnsi"/>
          <w:u w:val="single"/>
        </w:rPr>
        <w:t xml:space="preserve"> on-</w:t>
      </w:r>
      <w:proofErr w:type="spellStart"/>
      <w:r w:rsidRPr="00A964A8">
        <w:rPr>
          <w:rFonts w:asciiTheme="minorHAnsi" w:hAnsiTheme="minorHAnsi"/>
          <w:u w:val="single"/>
        </w:rPr>
        <w:t>tet</w:t>
      </w:r>
      <w:proofErr w:type="spellEnd"/>
      <w:r w:rsidRPr="00A964A8">
        <w:rPr>
          <w:rFonts w:asciiTheme="minorHAnsi" w:hAnsiTheme="minorHAnsi"/>
          <w:u w:val="single"/>
        </w:rPr>
        <w:t xml:space="preserve"> n=3</w:t>
      </w:r>
      <w:r w:rsidRPr="00C05650">
        <w:rPr>
          <w:rFonts w:asciiTheme="minorHAnsi" w:hAnsiTheme="minorHAnsi"/>
        </w:rPr>
        <w:t xml:space="preserve">, </w:t>
      </w:r>
      <w:r w:rsidR="00A964A8">
        <w:rPr>
          <w:rFonts w:asciiTheme="minorHAnsi" w:hAnsiTheme="minorHAnsi"/>
        </w:rPr>
        <w:t>4</w:t>
      </w:r>
      <w:r w:rsidRPr="00C05650">
        <w:rPr>
          <w:rFonts w:asciiTheme="minorHAnsi" w:hAnsiTheme="minorHAnsi"/>
        </w:rPr>
        <w:t xml:space="preserve"> </w:t>
      </w:r>
      <w:proofErr w:type="spellStart"/>
      <w:r w:rsidRPr="00C05650">
        <w:rPr>
          <w:rFonts w:asciiTheme="minorHAnsi" w:hAnsiTheme="minorHAnsi"/>
        </w:rPr>
        <w:t>dpe</w:t>
      </w:r>
      <w:proofErr w:type="spellEnd"/>
      <w:r w:rsidRPr="00C05650">
        <w:rPr>
          <w:rFonts w:asciiTheme="minorHAnsi" w:hAnsiTheme="minorHAnsi"/>
        </w:rPr>
        <w:t xml:space="preserve"> off-</w:t>
      </w:r>
      <w:proofErr w:type="spellStart"/>
      <w:r w:rsidRPr="00C05650">
        <w:rPr>
          <w:rFonts w:asciiTheme="minorHAnsi" w:hAnsiTheme="minorHAnsi"/>
        </w:rPr>
        <w:t>tet</w:t>
      </w:r>
      <w:proofErr w:type="spellEnd"/>
      <w:r w:rsidRPr="00C05650">
        <w:rPr>
          <w:rFonts w:asciiTheme="minorHAnsi" w:hAnsiTheme="minorHAnsi"/>
        </w:rPr>
        <w:t xml:space="preserve"> n=2)  was extracted using the Qiagen RNeasy Mini Plus Kit, which includes a column-based genomic DNA removal step.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genomic location</w:t>
      </w:r>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E46056">
            <w:pPr>
              <w:pStyle w:val="Normal1"/>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5’-CAAGCCTCTTCGTAACAAGATCG-3’</w:t>
            </w:r>
          </w:p>
        </w:tc>
        <w:tc>
          <w:tcPr>
            <w:tcW w:w="1134" w:type="dxa"/>
            <w:tcBorders>
              <w:bottom w:val="nil"/>
            </w:tcBorders>
          </w:tcPr>
          <w:p w14:paraId="62736BCF"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5’-CAGCTTGATGGAGATACCACGC-3’</w:t>
            </w:r>
          </w:p>
        </w:tc>
        <w:tc>
          <w:tcPr>
            <w:tcW w:w="1134" w:type="dxa"/>
            <w:tcBorders>
              <w:top w:val="nil"/>
              <w:bottom w:val="nil"/>
            </w:tcBorders>
          </w:tcPr>
          <w:p w14:paraId="3D3339C4"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 5’-GCCTCCCTACAGCGAATC-3’ </w:t>
            </w:r>
          </w:p>
        </w:tc>
        <w:tc>
          <w:tcPr>
            <w:tcW w:w="1134" w:type="dxa"/>
            <w:tcBorders>
              <w:bottom w:val="nil"/>
            </w:tcBorders>
          </w:tcPr>
          <w:p w14:paraId="5E822AA2"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5’-CCTTGAACCAGGGCATCT-3’</w:t>
            </w:r>
          </w:p>
        </w:tc>
        <w:tc>
          <w:tcPr>
            <w:tcW w:w="1134" w:type="dxa"/>
            <w:tcBorders>
              <w:top w:val="nil"/>
              <w:bottom w:val="nil"/>
            </w:tcBorders>
          </w:tcPr>
          <w:p w14:paraId="56162BFD"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5’-CCAATTTACCGCCCTACC-3’</w:t>
            </w:r>
          </w:p>
        </w:tc>
        <w:tc>
          <w:tcPr>
            <w:tcW w:w="1134" w:type="dxa"/>
            <w:tcBorders>
              <w:bottom w:val="nil"/>
            </w:tcBorders>
          </w:tcPr>
          <w:p w14:paraId="6613E38D"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DD762F">
            <w:pPr>
              <w:pStyle w:val="Normal1"/>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DD762F">
            <w:pPr>
              <w:pStyle w:val="Normal1"/>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5’-TACCCTGTTGTCAATACCTCT-3’</w:t>
            </w:r>
          </w:p>
        </w:tc>
        <w:tc>
          <w:tcPr>
            <w:tcW w:w="1134" w:type="dxa"/>
            <w:tcBorders>
              <w:top w:val="nil"/>
              <w:bottom w:val="single" w:sz="4" w:space="0" w:color="000000"/>
            </w:tcBorders>
          </w:tcPr>
          <w:p w14:paraId="6A3B89DC" w14:textId="77777777" w:rsidR="00AE4ED8" w:rsidRPr="00C05650" w:rsidRDefault="00AE4ED8" w:rsidP="00DD762F">
            <w:pPr>
              <w:pStyle w:val="Normal1"/>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DD762F">
            <w:pPr>
              <w:pStyle w:val="Normal1"/>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 5’-TCAGGCTTATTCTCGTCG-3’</w:t>
            </w:r>
          </w:p>
        </w:tc>
        <w:tc>
          <w:tcPr>
            <w:tcW w:w="1134" w:type="dxa"/>
            <w:tcBorders>
              <w:top w:val="single" w:sz="4" w:space="0" w:color="000000"/>
              <w:bottom w:val="nil"/>
            </w:tcBorders>
          </w:tcPr>
          <w:p w14:paraId="7CD8AF33"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BC33CF">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DD762F">
            <w:pPr>
              <w:pStyle w:val="Normal1"/>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DD762F">
            <w:pPr>
              <w:pStyle w:val="Normal1"/>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DD762F">
            <w:pPr>
              <w:pStyle w:val="Normal1"/>
              <w:rPr>
                <w:rFonts w:asciiTheme="minorHAnsi" w:eastAsia="Arial" w:hAnsiTheme="minorHAnsi" w:cs="Arial"/>
                <w:b/>
                <w:sz w:val="20"/>
                <w:szCs w:val="20"/>
              </w:rPr>
            </w:pPr>
            <w:r w:rsidRPr="00C05650">
              <w:rPr>
                <w:rFonts w:asciiTheme="minorHAnsi" w:eastAsia="Arial" w:hAnsiTheme="minorHAnsi" w:cs="Arial"/>
                <w:sz w:val="20"/>
                <w:szCs w:val="20"/>
              </w:rPr>
              <w:t>R: 5’-GCTGTGCTGGATTCGTAC-3’</w:t>
            </w:r>
          </w:p>
        </w:tc>
        <w:tc>
          <w:tcPr>
            <w:tcW w:w="1134" w:type="dxa"/>
            <w:tcBorders>
              <w:top w:val="nil"/>
              <w:bottom w:val="single" w:sz="4" w:space="0" w:color="auto"/>
            </w:tcBorders>
          </w:tcPr>
          <w:p w14:paraId="41B27DFD" w14:textId="77777777" w:rsidR="00AE4ED8" w:rsidRPr="00C05650" w:rsidRDefault="00AE4ED8" w:rsidP="00DD762F">
            <w:pPr>
              <w:pStyle w:val="Normal1"/>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DD762F">
            <w:pPr>
              <w:pStyle w:val="Normal1"/>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BC33CF">
        <w:trPr>
          <w:trHeight w:val="200"/>
        </w:trPr>
        <w:tc>
          <w:tcPr>
            <w:tcW w:w="781" w:type="dxa"/>
            <w:tcBorders>
              <w:top w:val="single" w:sz="4" w:space="0" w:color="auto"/>
              <w:left w:val="single" w:sz="4" w:space="0" w:color="000000"/>
              <w:bottom w:val="single" w:sz="4" w:space="0" w:color="000000"/>
            </w:tcBorders>
          </w:tcPr>
          <w:p w14:paraId="2904F7DE" w14:textId="77777777" w:rsidR="00AE4ED8" w:rsidRPr="00C05650" w:rsidRDefault="00AE4ED8" w:rsidP="00DD762F">
            <w:pPr>
              <w:pStyle w:val="Normal1"/>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single" w:sz="4" w:space="0" w:color="000000"/>
            </w:tcBorders>
          </w:tcPr>
          <w:p w14:paraId="3EA5D85D" w14:textId="77777777" w:rsidR="00AE4ED8" w:rsidRPr="00C05650" w:rsidRDefault="00AE4ED8" w:rsidP="00DD762F">
            <w:pPr>
              <w:pStyle w:val="Normal1"/>
              <w:rPr>
                <w:rFonts w:asciiTheme="minorHAnsi" w:eastAsia="Arial" w:hAnsiTheme="minorHAnsi" w:cs="Arial"/>
                <w:b/>
                <w:sz w:val="20"/>
                <w:szCs w:val="20"/>
              </w:rPr>
            </w:pPr>
          </w:p>
        </w:tc>
        <w:tc>
          <w:tcPr>
            <w:tcW w:w="3685" w:type="dxa"/>
            <w:tcBorders>
              <w:top w:val="single" w:sz="4" w:space="0" w:color="auto"/>
              <w:bottom w:val="single" w:sz="4" w:space="0" w:color="000000"/>
            </w:tcBorders>
          </w:tcPr>
          <w:p w14:paraId="7B6A4405" w14:textId="3440EBB0"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F:5’-</w:t>
            </w:r>
            <w:r w:rsidR="00DC3501">
              <w:rPr>
                <w:rFonts w:asciiTheme="minorHAnsi" w:eastAsia="Arial" w:hAnsiTheme="minorHAnsi" w:cs="Arial"/>
                <w:sz w:val="20"/>
                <w:szCs w:val="20"/>
              </w:rPr>
              <w:t>GCCCCGGAATGCCTGCTGTC</w:t>
            </w:r>
          </w:p>
          <w:p w14:paraId="36C064A9" w14:textId="399E8166" w:rsidR="00DC3501"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R: 5’-</w:t>
            </w:r>
            <w:r w:rsidR="00DC3501">
              <w:rPr>
                <w:rFonts w:asciiTheme="minorHAnsi" w:eastAsia="Arial" w:hAnsiTheme="minorHAnsi" w:cs="Arial"/>
                <w:sz w:val="20"/>
                <w:szCs w:val="20"/>
              </w:rPr>
              <w:t>AGGCAGCAGTATCCCTTATCGGC</w:t>
            </w:r>
          </w:p>
        </w:tc>
        <w:tc>
          <w:tcPr>
            <w:tcW w:w="1134" w:type="dxa"/>
            <w:tcBorders>
              <w:top w:val="single" w:sz="4" w:space="0" w:color="auto"/>
              <w:bottom w:val="single" w:sz="4" w:space="0" w:color="000000"/>
            </w:tcBorders>
          </w:tcPr>
          <w:p w14:paraId="0DE27027" w14:textId="42884044" w:rsidR="00AE4ED8" w:rsidRPr="00DD762F" w:rsidRDefault="00DD762F" w:rsidP="00DD762F">
            <w:pPr>
              <w:pStyle w:val="Normal1"/>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single" w:sz="4" w:space="0" w:color="000000"/>
              <w:right w:val="single" w:sz="4" w:space="0" w:color="000000"/>
            </w:tcBorders>
          </w:tcPr>
          <w:p w14:paraId="42F549F5"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p w14:paraId="572301E9" w14:textId="77777777" w:rsidR="00AE4ED8" w:rsidRPr="00C05650" w:rsidRDefault="00AE4ED8" w:rsidP="00DD762F">
            <w:pPr>
              <w:pStyle w:val="Normal1"/>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commentRangeStart w:id="15"/>
      <w:commentRangeStart w:id="16"/>
      <w:r w:rsidR="00E05388" w:rsidRPr="00C05650">
        <w:rPr>
          <w:u w:val="single"/>
        </w:rPr>
        <w:t>Statistics</w:t>
      </w:r>
      <w:commentRangeEnd w:id="15"/>
      <w:r w:rsidR="00E05388" w:rsidRPr="00C05650">
        <w:rPr>
          <w:rStyle w:val="CommentReference"/>
        </w:rPr>
        <w:commentReference w:id="15"/>
      </w:r>
      <w:commentRangeEnd w:id="16"/>
      <w:r w:rsidR="00B05094">
        <w:rPr>
          <w:rStyle w:val="CommentReference"/>
        </w:rPr>
        <w:commentReference w:id="16"/>
      </w:r>
    </w:p>
    <w:p w14:paraId="62D75156" w14:textId="140AF745" w:rsidR="00E05388" w:rsidRPr="00B05094" w:rsidRDefault="00E5215E" w:rsidP="00E55A03">
      <w:pPr>
        <w:spacing w:line="360" w:lineRule="auto"/>
        <w:jc w:val="both"/>
        <w:rPr>
          <w:u w:val="single"/>
        </w:rPr>
      </w:pPr>
      <w:ins w:id="17" w:author="Philip Leftwich (BIO - Staff)" w:date="2020-04-30T13:32:00Z">
        <w:r>
          <w:rPr>
            <w:u w:val="single"/>
          </w:rPr>
          <w:t>Data</w:t>
        </w:r>
      </w:ins>
      <w:ins w:id="18" w:author="Philip Leftwich (BIO - Staff)" w:date="2020-04-30T13:24:00Z">
        <w:r>
          <w:rPr>
            <w:u w:val="single"/>
          </w:rPr>
          <w:t xml:space="preserve"> analysis was conducted with </w:t>
        </w:r>
      </w:ins>
      <w:ins w:id="19" w:author="Philip Leftwich (BIO - Staff)" w:date="2020-04-30T13:25:00Z">
        <w:r>
          <w:rPr>
            <w:u w:val="single"/>
          </w:rPr>
          <w:t xml:space="preserve">R v3.6.2 (R </w:t>
        </w:r>
      </w:ins>
      <w:ins w:id="20" w:author="Philip Leftwich (BIO - Staff)" w:date="2020-04-30T13:32:00Z">
        <w:r>
          <w:rPr>
            <w:u w:val="single"/>
          </w:rPr>
          <w:t xml:space="preserve">Core </w:t>
        </w:r>
      </w:ins>
      <w:ins w:id="21" w:author="Philip Leftwich (BIO - Staff)" w:date="2020-04-30T13:25:00Z">
        <w:r>
          <w:rPr>
            <w:u w:val="single"/>
          </w:rPr>
          <w:t>Team</w:t>
        </w:r>
      </w:ins>
      <w:ins w:id="22" w:author="Philip Leftwich (BIO - Staff)" w:date="2020-04-30T13:32:00Z">
        <w:r>
          <w:rPr>
            <w:u w:val="single"/>
          </w:rPr>
          <w:t xml:space="preserve"> 2019</w:t>
        </w:r>
      </w:ins>
      <w:ins w:id="23" w:author="Philip Leftwich (BIO - Staff)" w:date="2020-04-30T13:25:00Z">
        <w:r>
          <w:rPr>
            <w:u w:val="single"/>
          </w:rPr>
          <w:t>)</w:t>
        </w:r>
      </w:ins>
      <w:ins w:id="24" w:author="Philip Leftwich (BIO - Staff)" w:date="2020-04-30T13:32:00Z">
        <w:r>
          <w:rPr>
            <w:u w:val="single"/>
          </w:rPr>
          <w:t xml:space="preserve">, the </w:t>
        </w:r>
        <w:r>
          <w:rPr>
            <w:i/>
            <w:iCs/>
            <w:u w:val="single"/>
          </w:rPr>
          <w:t xml:space="preserve">survival </w:t>
        </w:r>
      </w:ins>
      <w:ins w:id="25" w:author="Philip Leftwich (BIO - Staff)" w:date="2020-04-30T13:33:00Z">
        <w:r w:rsidR="00B05094">
          <w:rPr>
            <w:u w:val="single"/>
          </w:rPr>
          <w:t>(</w:t>
        </w:r>
        <w:proofErr w:type="spellStart"/>
        <w:r w:rsidR="00B05094">
          <w:rPr>
            <w:u w:val="single"/>
          </w:rPr>
          <w:t>Thernau</w:t>
        </w:r>
        <w:proofErr w:type="spellEnd"/>
        <w:r w:rsidR="00B05094">
          <w:rPr>
            <w:u w:val="single"/>
          </w:rPr>
          <w:t xml:space="preserve"> &amp; </w:t>
        </w:r>
        <w:proofErr w:type="spellStart"/>
        <w:r w:rsidR="00B05094">
          <w:rPr>
            <w:u w:val="single"/>
          </w:rPr>
          <w:t>Grambsch</w:t>
        </w:r>
        <w:proofErr w:type="spellEnd"/>
        <w:r w:rsidR="00B05094">
          <w:rPr>
            <w:u w:val="single"/>
          </w:rPr>
          <w:t xml:space="preserve"> 2000) and </w:t>
        </w:r>
        <w:proofErr w:type="spellStart"/>
        <w:r w:rsidR="00B05094">
          <w:rPr>
            <w:i/>
            <w:iCs/>
            <w:u w:val="single"/>
          </w:rPr>
          <w:t>surv</w:t>
        </w:r>
      </w:ins>
      <w:ins w:id="26" w:author="Philip Leftwich (BIO - Staff)" w:date="2020-04-30T13:34:00Z">
        <w:r w:rsidR="00B05094">
          <w:rPr>
            <w:i/>
            <w:iCs/>
            <w:u w:val="single"/>
          </w:rPr>
          <w:t>miner</w:t>
        </w:r>
      </w:ins>
      <w:proofErr w:type="spellEnd"/>
      <w:ins w:id="27" w:author="Philip Leftwich (BIO - Staff)" w:date="2020-04-30T13:33:00Z">
        <w:r w:rsidR="00B05094">
          <w:rPr>
            <w:u w:val="single"/>
          </w:rPr>
          <w:t xml:space="preserve"> (</w:t>
        </w:r>
        <w:proofErr w:type="spellStart"/>
        <w:r w:rsidR="00B05094">
          <w:rPr>
            <w:u w:val="single"/>
          </w:rPr>
          <w:t>Kassambara</w:t>
        </w:r>
        <w:proofErr w:type="spellEnd"/>
        <w:r w:rsidR="00B05094">
          <w:rPr>
            <w:u w:val="single"/>
          </w:rPr>
          <w:t xml:space="preserve">, </w:t>
        </w:r>
        <w:proofErr w:type="spellStart"/>
        <w:r w:rsidR="00B05094">
          <w:rPr>
            <w:u w:val="single"/>
          </w:rPr>
          <w:t>Kosnski</w:t>
        </w:r>
        <w:proofErr w:type="spellEnd"/>
        <w:r w:rsidR="00B05094">
          <w:rPr>
            <w:u w:val="single"/>
          </w:rPr>
          <w:t xml:space="preserve"> et al. 2019) packages</w:t>
        </w:r>
      </w:ins>
      <w:ins w:id="28" w:author="Philip Leftwich (BIO - Staff)" w:date="2020-04-30T13:34:00Z">
        <w:r w:rsidR="00B05094">
          <w:rPr>
            <w:u w:val="single"/>
          </w:rPr>
          <w:t xml:space="preserve">. </w:t>
        </w:r>
      </w:ins>
    </w:p>
    <w:p w14:paraId="02ADBD6C" w14:textId="0E579C00" w:rsidR="00E5215E" w:rsidRDefault="00E5215E" w:rsidP="00E5215E">
      <w:pPr>
        <w:spacing w:line="360" w:lineRule="auto"/>
        <w:jc w:val="both"/>
        <w:rPr>
          <w:ins w:id="29" w:author="Philip Leftwich (BIO - Staff)" w:date="2020-04-30T13:31:00Z"/>
          <w:b/>
        </w:rPr>
      </w:pPr>
    </w:p>
    <w:p w14:paraId="59A86CD3" w14:textId="54C773AE" w:rsidR="00E5215E" w:rsidRPr="00E5215E" w:rsidRDefault="00E5215E" w:rsidP="00E5215E">
      <w:pPr>
        <w:spacing w:line="360" w:lineRule="auto"/>
        <w:jc w:val="both"/>
        <w:rPr>
          <w:ins w:id="30" w:author="Philip Leftwich (BIO - Staff)" w:date="2020-04-30T13:31:00Z"/>
          <w:b/>
        </w:rPr>
      </w:pPr>
      <w:ins w:id="31" w:author="Philip Leftwich (BIO - Staff)" w:date="2020-04-30T13:31:00Z">
        <w:r w:rsidRPr="00E5215E">
          <w:rPr>
            <w:b/>
          </w:rPr>
          <w:t xml:space="preserve"> Terry M. </w:t>
        </w:r>
        <w:proofErr w:type="spellStart"/>
        <w:r w:rsidRPr="00E5215E">
          <w:rPr>
            <w:b/>
          </w:rPr>
          <w:t>Therneau</w:t>
        </w:r>
        <w:proofErr w:type="spellEnd"/>
        <w:r w:rsidRPr="00E5215E">
          <w:rPr>
            <w:b/>
          </w:rPr>
          <w:t xml:space="preserve">, Patricia M. </w:t>
        </w:r>
        <w:proofErr w:type="spellStart"/>
        <w:r w:rsidRPr="00E5215E">
          <w:rPr>
            <w:b/>
          </w:rPr>
          <w:t>Grambsch</w:t>
        </w:r>
        <w:proofErr w:type="spellEnd"/>
        <w:r w:rsidRPr="00E5215E">
          <w:rPr>
            <w:b/>
          </w:rPr>
          <w:t xml:space="preserve"> (2000).</w:t>
        </w:r>
      </w:ins>
    </w:p>
    <w:p w14:paraId="2D63B8B0" w14:textId="77777777" w:rsidR="00E5215E" w:rsidRPr="00E5215E" w:rsidRDefault="00E5215E" w:rsidP="00E5215E">
      <w:pPr>
        <w:spacing w:line="360" w:lineRule="auto"/>
        <w:jc w:val="both"/>
        <w:rPr>
          <w:ins w:id="32" w:author="Philip Leftwich (BIO - Staff)" w:date="2020-04-30T13:31:00Z"/>
          <w:b/>
        </w:rPr>
      </w:pPr>
      <w:ins w:id="33" w:author="Philip Leftwich (BIO - Staff)" w:date="2020-04-30T13:31:00Z">
        <w:r w:rsidRPr="00E5215E">
          <w:rPr>
            <w:b/>
          </w:rPr>
          <w:t>_</w:t>
        </w:r>
        <w:proofErr w:type="spellStart"/>
        <w:r w:rsidRPr="00E5215E">
          <w:rPr>
            <w:b/>
          </w:rPr>
          <w:t>Modeling</w:t>
        </w:r>
        <w:proofErr w:type="spellEnd"/>
        <w:r w:rsidRPr="00E5215E">
          <w:rPr>
            <w:b/>
          </w:rPr>
          <w:t xml:space="preserve"> Survival Data: Extending the Cox Model_.</w:t>
        </w:r>
      </w:ins>
    </w:p>
    <w:p w14:paraId="111BFE81" w14:textId="65B11033" w:rsidR="00E5215E" w:rsidRDefault="00E5215E" w:rsidP="00E5215E">
      <w:pPr>
        <w:spacing w:line="360" w:lineRule="auto"/>
        <w:jc w:val="both"/>
        <w:rPr>
          <w:ins w:id="34" w:author="Philip Leftwich (BIO - Staff)" w:date="2020-04-30T13:31:00Z"/>
          <w:b/>
        </w:rPr>
      </w:pPr>
      <w:ins w:id="35" w:author="Philip Leftwich (BIO - Staff)" w:date="2020-04-30T13:31:00Z">
        <w:r w:rsidRPr="00E5215E">
          <w:rPr>
            <w:b/>
          </w:rPr>
          <w:t>Springer, New York. ISBN 0-387-98784-3.</w:t>
        </w:r>
      </w:ins>
    </w:p>
    <w:p w14:paraId="543BFC74" w14:textId="77777777" w:rsidR="00E5215E" w:rsidRDefault="00E5215E" w:rsidP="00E5215E">
      <w:pPr>
        <w:spacing w:line="360" w:lineRule="auto"/>
        <w:jc w:val="both"/>
        <w:rPr>
          <w:ins w:id="36" w:author="Philip Leftwich (BIO - Staff)" w:date="2020-04-30T13:31:00Z"/>
          <w:b/>
        </w:rPr>
      </w:pPr>
    </w:p>
    <w:p w14:paraId="4A1C9E39" w14:textId="79FF5A66" w:rsidR="00E5215E" w:rsidRPr="00E5215E" w:rsidRDefault="00E5215E" w:rsidP="00E5215E">
      <w:pPr>
        <w:spacing w:line="360" w:lineRule="auto"/>
        <w:jc w:val="both"/>
        <w:rPr>
          <w:ins w:id="37" w:author="Philip Leftwich (BIO - Staff)" w:date="2020-04-30T13:31:00Z"/>
          <w:b/>
        </w:rPr>
      </w:pPr>
      <w:proofErr w:type="spellStart"/>
      <w:ins w:id="38" w:author="Philip Leftwich (BIO - Staff)" w:date="2020-04-30T13:31:00Z">
        <w:r w:rsidRPr="00E5215E">
          <w:rPr>
            <w:b/>
          </w:rPr>
          <w:t>Alboukadel</w:t>
        </w:r>
        <w:proofErr w:type="spellEnd"/>
        <w:r w:rsidRPr="00E5215E">
          <w:rPr>
            <w:b/>
          </w:rPr>
          <w:t xml:space="preserve"> </w:t>
        </w:r>
        <w:proofErr w:type="spellStart"/>
        <w:r w:rsidRPr="00E5215E">
          <w:rPr>
            <w:b/>
          </w:rPr>
          <w:t>Kassambara</w:t>
        </w:r>
        <w:proofErr w:type="spellEnd"/>
        <w:r w:rsidRPr="00E5215E">
          <w:rPr>
            <w:b/>
          </w:rPr>
          <w:t xml:space="preserve">, Marcin Kosinski and </w:t>
        </w:r>
        <w:proofErr w:type="spellStart"/>
        <w:r w:rsidRPr="00E5215E">
          <w:rPr>
            <w:b/>
          </w:rPr>
          <w:t>Przemyslaw</w:t>
        </w:r>
        <w:proofErr w:type="spellEnd"/>
      </w:ins>
    </w:p>
    <w:p w14:paraId="46EEC11B" w14:textId="77777777" w:rsidR="00E5215E" w:rsidRPr="00E5215E" w:rsidRDefault="00E5215E" w:rsidP="00E5215E">
      <w:pPr>
        <w:spacing w:line="360" w:lineRule="auto"/>
        <w:jc w:val="both"/>
        <w:rPr>
          <w:ins w:id="39" w:author="Philip Leftwich (BIO - Staff)" w:date="2020-04-30T13:31:00Z"/>
          <w:b/>
        </w:rPr>
      </w:pPr>
      <w:ins w:id="40" w:author="Philip Leftwich (BIO - Staff)" w:date="2020-04-30T13:31:00Z">
        <w:r w:rsidRPr="00E5215E">
          <w:rPr>
            <w:b/>
          </w:rPr>
          <w:t xml:space="preserve">  </w:t>
        </w:r>
        <w:proofErr w:type="spellStart"/>
        <w:r w:rsidRPr="00E5215E">
          <w:rPr>
            <w:b/>
          </w:rPr>
          <w:t>Biecek</w:t>
        </w:r>
        <w:proofErr w:type="spellEnd"/>
        <w:r w:rsidRPr="00E5215E">
          <w:rPr>
            <w:b/>
          </w:rPr>
          <w:t xml:space="preserve"> (2019). </w:t>
        </w:r>
        <w:proofErr w:type="spellStart"/>
        <w:r w:rsidRPr="00E5215E">
          <w:rPr>
            <w:b/>
          </w:rPr>
          <w:t>survminer</w:t>
        </w:r>
        <w:proofErr w:type="spellEnd"/>
        <w:r w:rsidRPr="00E5215E">
          <w:rPr>
            <w:b/>
          </w:rPr>
          <w:t>: Drawing Survival Curves</w:t>
        </w:r>
      </w:ins>
    </w:p>
    <w:p w14:paraId="5072FED3" w14:textId="77777777" w:rsidR="00E5215E" w:rsidRPr="00E5215E" w:rsidRDefault="00E5215E" w:rsidP="00E5215E">
      <w:pPr>
        <w:spacing w:line="360" w:lineRule="auto"/>
        <w:jc w:val="both"/>
        <w:rPr>
          <w:ins w:id="41" w:author="Philip Leftwich (BIO - Staff)" w:date="2020-04-30T13:31:00Z"/>
          <w:b/>
        </w:rPr>
      </w:pPr>
      <w:ins w:id="42" w:author="Philip Leftwich (BIO - Staff)" w:date="2020-04-30T13:31:00Z">
        <w:r w:rsidRPr="00E5215E">
          <w:rPr>
            <w:b/>
          </w:rPr>
          <w:t xml:space="preserve">  using 'ggplot2'. R package version 0.4.6.</w:t>
        </w:r>
      </w:ins>
    </w:p>
    <w:p w14:paraId="21824EB7" w14:textId="66A6D292" w:rsidR="00E5215E" w:rsidRPr="00C05650" w:rsidRDefault="00E5215E" w:rsidP="00E5215E">
      <w:pPr>
        <w:spacing w:line="360" w:lineRule="auto"/>
        <w:jc w:val="both"/>
        <w:rPr>
          <w:b/>
        </w:rPr>
      </w:pPr>
      <w:ins w:id="43" w:author="Philip Leftwich (BIO - Staff)" w:date="2020-04-30T13:31:00Z">
        <w:r w:rsidRPr="00E5215E">
          <w:rPr>
            <w:b/>
          </w:rPr>
          <w:t xml:space="preserve">  https://CRAN.R-project.org/package=survminer</w:t>
        </w:r>
      </w:ins>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77777777" w:rsidR="009033C8" w:rsidRDefault="007121C7" w:rsidP="00E55A03">
      <w:pPr>
        <w:spacing w:line="360" w:lineRule="auto"/>
        <w:jc w:val="both"/>
      </w:pPr>
      <w:r w:rsidRPr="00C05650">
        <w:lastRenderedPageBreak/>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 xml:space="preserve">demonstrated a significantly increased lethality to larval stages of DBM.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6E617579"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in pooled reciprocal crosses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xml:space="preserve">. From each cross, </w:t>
      </w:r>
      <w:r w:rsidR="00B56097" w:rsidRPr="00C05650">
        <w:t xml:space="preserve">pupae of </w:t>
      </w:r>
      <w:r w:rsidRPr="00C05650">
        <w:t xml:space="preserve">four genotypes should have been 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away from this ratio being an indication of potential fitness costs to the relevant genotype lacking.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1"/>
        <w:gridCol w:w="2768"/>
        <w:gridCol w:w="2761"/>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78F51DDC" w:rsidR="00B56097"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6.7538, df = 3, p-value = 0.08017</w:t>
            </w:r>
          </w:p>
        </w:tc>
        <w:tc>
          <w:tcPr>
            <w:tcW w:w="2839" w:type="dxa"/>
          </w:tcPr>
          <w:p w14:paraId="40215100" w14:textId="636D7382" w:rsidR="00B56097"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3.6435, df = 3, p-value = 0.3026</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6E30DBCF" w:rsidR="00B56097" w:rsidRPr="00C05650" w:rsidRDefault="00B56097" w:rsidP="00382B1B">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0.065913, df = 3, p-value = 0.9956</w:t>
            </w:r>
          </w:p>
        </w:tc>
        <w:tc>
          <w:tcPr>
            <w:tcW w:w="2839" w:type="dxa"/>
          </w:tcPr>
          <w:p w14:paraId="75C2AACA" w14:textId="49F2443E" w:rsidR="00B56097" w:rsidRPr="00C05650" w:rsidRDefault="00B56097"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5.2074, df = 3, p-value = 0.1572</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1"/>
        <w:gridCol w:w="2768"/>
        <w:gridCol w:w="2761"/>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4582F9BC" w:rsidR="00B40EF0"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5.4897, df = 3, p-value = 0.1393</w:t>
            </w:r>
          </w:p>
        </w:tc>
        <w:tc>
          <w:tcPr>
            <w:tcW w:w="2839" w:type="dxa"/>
          </w:tcPr>
          <w:p w14:paraId="57ACA802" w14:textId="1ECC6544" w:rsidR="00B40EF0" w:rsidRPr="00C05650" w:rsidRDefault="00B40EF0" w:rsidP="00382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5.4344, df = 3, p-value = 0.1426</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77777777" w:rsidR="00B40EF0" w:rsidRPr="00C05650" w:rsidRDefault="00B40EF0" w:rsidP="00382B1B">
            <w:pPr>
              <w:spacing w:line="276" w:lineRule="auto"/>
              <w:jc w:val="both"/>
              <w:rPr>
                <w:sz w:val="20"/>
                <w:szCs w:val="20"/>
              </w:rPr>
            </w:pPr>
            <w:r w:rsidRPr="00C05650">
              <w:rPr>
                <w:rFonts w:eastAsia="Times New Roman" w:cstheme="majorHAnsi"/>
                <w:color w:val="000000"/>
                <w:sz w:val="20"/>
                <w:szCs w:val="20"/>
                <w:lang w:eastAsia="en-GB"/>
              </w:rPr>
              <w:t>X-squared = 0.099617, df = 3, p-value = 0.9919</w:t>
            </w:r>
          </w:p>
        </w:tc>
        <w:tc>
          <w:tcPr>
            <w:tcW w:w="2839" w:type="dxa"/>
          </w:tcPr>
          <w:p w14:paraId="2ECAAAD4" w14:textId="2255A045" w:rsidR="00B40EF0" w:rsidRPr="00C05650" w:rsidRDefault="00F5014D" w:rsidP="00382B1B">
            <w:pPr>
              <w:spacing w:line="276" w:lineRule="auto"/>
              <w:rPr>
                <w:sz w:val="20"/>
                <w:szCs w:val="20"/>
              </w:rPr>
            </w:pPr>
            <w:r w:rsidRPr="00C05650">
              <w:rPr>
                <w:rFonts w:eastAsia="Times New Roman" w:cs="Times New Roman"/>
                <w:color w:val="000000" w:themeColor="text1"/>
                <w:sz w:val="20"/>
                <w:szCs w:val="20"/>
                <w:shd w:val="clear" w:color="auto" w:fill="FFFFFF"/>
              </w:rPr>
              <w:t>X-squared = 4.2238, df = 3, p-value = 0.2383</w:t>
            </w:r>
          </w:p>
        </w:tc>
      </w:tr>
    </w:tbl>
    <w:p w14:paraId="4D221B9A" w14:textId="77777777" w:rsidR="00D4509A" w:rsidRPr="00C05650" w:rsidRDefault="00D4509A" w:rsidP="00E55A03">
      <w:pPr>
        <w:spacing w:line="360" w:lineRule="auto"/>
        <w:jc w:val="both"/>
      </w:pPr>
    </w:p>
    <w:p w14:paraId="7BE43E31" w14:textId="77777777" w:rsidR="00FC2CEF" w:rsidRDefault="00FC2CEF" w:rsidP="00E55A03">
      <w:pPr>
        <w:spacing w:line="360" w:lineRule="auto"/>
        <w:jc w:val="both"/>
      </w:pPr>
    </w:p>
    <w:p w14:paraId="1EED350A" w14:textId="77777777" w:rsidR="001E00E7" w:rsidRDefault="001E00E7" w:rsidP="00E55A03">
      <w:pPr>
        <w:spacing w:line="360" w:lineRule="auto"/>
        <w:jc w:val="both"/>
      </w:pPr>
    </w:p>
    <w:p w14:paraId="3089AF60" w14:textId="4D4905AE"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phenotype typified by 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44"/>
      <w:r w:rsidR="00900F3D" w:rsidRPr="00C05650">
        <w:t xml:space="preserve"> </w:t>
      </w:r>
      <w:r w:rsidR="00900F3D" w:rsidRPr="00C05650">
        <w:rPr>
          <w:highlight w:val="green"/>
        </w:rPr>
        <w:t>XXXXX</w:t>
      </w:r>
      <w:commentRangeEnd w:id="44"/>
      <w:r w:rsidR="001E00E7">
        <w:rPr>
          <w:rStyle w:val="CommentReference"/>
        </w:rPr>
        <w:commentReference w:id="44"/>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data was not recorded or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39.96% of males and 33.94%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30.88% of males and 22.58%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82.44% of males and 65.14% of females from the </w:t>
      </w:r>
      <w:bookmarkStart w:id="45"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45"/>
      <w:r w:rsidR="00C16F59" w:rsidRPr="00C05650">
        <w:t xml:space="preserve">cohort and 57.35% of males and 48.39% of females from the </w:t>
      </w:r>
      <w:bookmarkStart w:id="46"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46"/>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w:t>
      </w:r>
      <w:r w:rsidR="00990D99" w:rsidRPr="00C05650">
        <w:lastRenderedPageBreak/>
        <w:t xml:space="preserve">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-5.110, p&lt;0.005) but no significant effect of sex on shaking hazard at this level of replication (</w:t>
      </w:r>
      <w:r w:rsidR="00942903" w:rsidRPr="00C05650">
        <w:t xml:space="preserve">n= 370, </w:t>
      </w:r>
      <w:r w:rsidR="00990D99" w:rsidRPr="00C05650">
        <w:t>Z = 1.795,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6">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496324DC"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w:t>
      </w:r>
      <w:proofErr w:type="gramStart"/>
      <w:r w:rsidR="00F73418" w:rsidRPr="00C05650">
        <w:rPr>
          <w:sz w:val="20"/>
          <w:szCs w:val="20"/>
        </w:rPr>
        <w:t>seven</w:t>
      </w:r>
      <w:r w:rsidRPr="00C05650">
        <w:rPr>
          <w:sz w:val="20"/>
          <w:szCs w:val="20"/>
        </w:rPr>
        <w:t xml:space="preserve"> day</w:t>
      </w:r>
      <w:proofErr w:type="gramEnd"/>
      <w:r w:rsidRPr="00C05650">
        <w:rPr>
          <w:sz w:val="20"/>
          <w:szCs w:val="20"/>
        </w:rPr>
        <w:t xml:space="preserve">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-5.110,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w:t>
      </w:r>
      <w:r w:rsidRPr="00C05650">
        <w:lastRenderedPageBreak/>
        <w:t xml:space="preserve">intrigued as to why the shaking phenotype </w:t>
      </w:r>
      <w:r w:rsidR="00177216" w:rsidRPr="00C05650">
        <w:t xml:space="preserve">observed </w:t>
      </w:r>
      <w:r w:rsidRPr="00C05650">
        <w:t>was confined to adult stages.</w:t>
      </w:r>
      <w:r w:rsidR="000C2E5A" w:rsidRPr="00C05650">
        <w:t xml:space="preserve"> In order to explore </w:t>
      </w:r>
      <w:proofErr w:type="gramStart"/>
      <w:r w:rsidR="000C2E5A" w:rsidRPr="00C05650">
        <w:t>this</w:t>
      </w:r>
      <w:proofErr w:type="gramEnd"/>
      <w:r w:rsidR="000C2E5A" w:rsidRPr="00C05650">
        <w:t xml:space="preserve">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BFC799D" w14:textId="77777777" w:rsidR="00EE5F0C" w:rsidRPr="00C05650" w:rsidRDefault="00EE5F0C" w:rsidP="00EE5F0C">
      <w:pPr>
        <w:pStyle w:val="Normal1"/>
        <w:spacing w:line="360" w:lineRule="auto"/>
        <w:jc w:val="both"/>
        <w:rPr>
          <w:rFonts w:asciiTheme="minorHAnsi" w:hAnsiTheme="minorHAnsi"/>
        </w:rPr>
      </w:pPr>
      <w:commentRangeStart w:id="47"/>
      <w:r w:rsidRPr="00C05650">
        <w:rPr>
          <w:rFonts w:asciiTheme="minorHAnsi" w:hAnsiTheme="minorHAnsi"/>
          <w:noProof/>
          <w:lang w:val="en-US"/>
        </w:rPr>
        <w:drawing>
          <wp:inline distT="114300" distB="114300" distL="114300" distR="114300" wp14:anchorId="6C533352" wp14:editId="4EE4CAD9">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276850" cy="3517900"/>
                    </a:xfrm>
                    <a:prstGeom prst="rect">
                      <a:avLst/>
                    </a:prstGeom>
                    <a:ln/>
                  </pic:spPr>
                </pic:pic>
              </a:graphicData>
            </a:graphic>
          </wp:inline>
        </w:drawing>
      </w:r>
      <w:commentRangeEnd w:id="47"/>
      <w:r w:rsidR="00363F41">
        <w:rPr>
          <w:rStyle w:val="CommentReference"/>
          <w:rFonts w:asciiTheme="minorHAnsi" w:eastAsiaTheme="minorEastAsia" w:hAnsiTheme="minorHAnsi" w:cstheme="minorBidi"/>
        </w:rPr>
        <w:commentReference w:id="47"/>
      </w:r>
    </w:p>
    <w:p w14:paraId="6FD227F1" w14:textId="4C3BA175"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Relative quantification </w:t>
      </w:r>
      <w:commentRangeStart w:id="48"/>
      <w:r w:rsidR="00EE5F0C" w:rsidRPr="00C05650">
        <w:rPr>
          <w:rFonts w:asciiTheme="minorHAnsi" w:hAnsiTheme="minorHAnsi"/>
          <w:sz w:val="20"/>
          <w:szCs w:val="20"/>
        </w:rPr>
        <w:t>(RQ</w:t>
      </w:r>
      <w:commentRangeEnd w:id="48"/>
      <w:r w:rsidR="00B05094">
        <w:rPr>
          <w:rStyle w:val="CommentReference"/>
          <w:rFonts w:asciiTheme="minorHAnsi" w:eastAsiaTheme="minorEastAsia" w:hAnsiTheme="minorHAnsi" w:cstheme="minorBidi"/>
        </w:rPr>
        <w:commentReference w:id="48"/>
      </w:r>
      <w:r w:rsidR="00EE5F0C" w:rsidRPr="00C05650">
        <w:rPr>
          <w:rFonts w:asciiTheme="minorHAnsi" w:hAnsiTheme="minorHAnsi"/>
          <w:sz w:val="20"/>
          <w:szCs w:val="20"/>
        </w:rPr>
        <w:t xml:space="preserve">)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DBM reared on-</w:t>
      </w:r>
      <w:proofErr w:type="spellStart"/>
      <w:r w:rsidR="004A2996" w:rsidRPr="00C05650">
        <w:rPr>
          <w:rFonts w:asciiTheme="minorHAnsi" w:hAnsiTheme="minorHAnsi"/>
          <w:sz w:val="20"/>
          <w:szCs w:val="20"/>
        </w:rPr>
        <w:t>tet</w:t>
      </w:r>
      <w:proofErr w:type="spellEnd"/>
      <w:r w:rsidR="00EE5F0C" w:rsidRPr="00C05650">
        <w:rPr>
          <w:rFonts w:asciiTheme="minorHAnsi" w:hAnsiTheme="minorHAnsi"/>
          <w:sz w:val="20"/>
          <w:szCs w:val="20"/>
        </w:rPr>
        <w:t xml:space="preserve"> and off-</w:t>
      </w:r>
      <w:proofErr w:type="spellStart"/>
      <w:r w:rsidR="00EE5F0C" w:rsidRPr="00C05650">
        <w:rPr>
          <w:rFonts w:asciiTheme="minorHAnsi" w:hAnsiTheme="minorHAnsi"/>
          <w:sz w:val="20"/>
          <w:szCs w:val="20"/>
        </w:rPr>
        <w:t>tet</w:t>
      </w:r>
      <w:proofErr w:type="spellEnd"/>
      <w:r w:rsidR="00EE5F0C" w:rsidRPr="00C05650">
        <w:rPr>
          <w:rFonts w:asciiTheme="minorHAnsi" w:hAnsiTheme="minorHAnsi"/>
          <w:sz w:val="20"/>
          <w:szCs w:val="20"/>
        </w:rPr>
        <w:t xml:space="preserve"> across several life stages (L2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pupae, 1-,2-,3, and 4-</w:t>
      </w:r>
      <w:commentRangeStart w:id="49"/>
      <w:r w:rsidR="00EE5F0C" w:rsidRPr="00C05650">
        <w:rPr>
          <w:rFonts w:asciiTheme="minorHAnsi" w:hAnsiTheme="minorHAnsi"/>
          <w:sz w:val="20"/>
          <w:szCs w:val="20"/>
        </w:rPr>
        <w:t>dpe</w:t>
      </w:r>
      <w:commentRangeEnd w:id="49"/>
      <w:r w:rsidR="00B05094">
        <w:rPr>
          <w:rStyle w:val="CommentReference"/>
          <w:rFonts w:asciiTheme="minorHAnsi" w:eastAsiaTheme="minorEastAsia" w:hAnsiTheme="minorHAnsi" w:cstheme="minorBidi"/>
        </w:rPr>
        <w:commentReference w:id="49"/>
      </w:r>
      <w:r w:rsidR="00A16D83" w:rsidRPr="00C05650">
        <w:rPr>
          <w:rFonts w:asciiTheme="minorHAnsi" w:hAnsiTheme="minorHAnsi"/>
          <w:sz w:val="20"/>
          <w:szCs w:val="20"/>
        </w:rPr>
        <w:t xml:space="preserve"> adults</w:t>
      </w:r>
      <w:r w:rsidR="00EE5F0C" w:rsidRPr="00C05650">
        <w:rPr>
          <w:rFonts w:asciiTheme="minorHAnsi" w:hAnsiTheme="minorHAnsi"/>
          <w:sz w:val="20"/>
          <w:szCs w:val="20"/>
        </w:rPr>
        <w:t xml:space="preserve">). </w:t>
      </w:r>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43D9F451"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and the three pre-adult stages, for the off-</w:t>
      </w:r>
      <w:proofErr w:type="spellStart"/>
      <w:r w:rsidR="00430DE3" w:rsidRPr="00C05650">
        <w:t>tet</w:t>
      </w:r>
      <w:proofErr w:type="spellEnd"/>
      <w:r w:rsidR="00430DE3" w:rsidRPr="00C05650">
        <w:t xml:space="preserve"> samples only. A Kruskal-Wallis rank test showed a significant overall effect of life-stage on expression levels (</w:t>
      </w:r>
      <w:commentRangeStart w:id="50"/>
      <w:r w:rsidR="004F1B92" w:rsidRPr="00C05650">
        <w:rPr>
          <w:highlight w:val="green"/>
        </w:rPr>
        <w:t>XXXX</w:t>
      </w:r>
      <w:commentRangeEnd w:id="50"/>
      <w:r w:rsidR="00363F41">
        <w:rPr>
          <w:rStyle w:val="CommentReference"/>
        </w:rPr>
        <w:commentReference w:id="50"/>
      </w:r>
      <w:r w:rsidR="004F1B92" w:rsidRPr="00C05650">
        <w:t xml:space="preserve">, </w:t>
      </w:r>
      <w:r w:rsidR="00430DE3" w:rsidRPr="00C05650">
        <w:t xml:space="preserve">p </w:t>
      </w:r>
      <w:commentRangeStart w:id="51"/>
      <w:r w:rsidR="00430DE3" w:rsidRPr="00C05650">
        <w:t xml:space="preserve">= </w:t>
      </w:r>
      <w:r w:rsidR="00430DE3" w:rsidRPr="00C05650">
        <w:rPr>
          <w:rFonts w:eastAsia="Times New Roman" w:cs="Segoe UI"/>
          <w:color w:val="000000"/>
        </w:rPr>
        <w:t>0.0264</w:t>
      </w:r>
      <w:commentRangeEnd w:id="51"/>
      <w:r w:rsidR="00B05094">
        <w:rPr>
          <w:rStyle w:val="CommentReference"/>
        </w:rPr>
        <w:commentReference w:id="51"/>
      </w:r>
      <w:r w:rsidR="004F1B92" w:rsidRPr="00C05650">
        <w:rPr>
          <w:rFonts w:eastAsia="Times New Roman" w:cs="Segoe UI"/>
          <w:color w:val="000000"/>
        </w:rPr>
        <w:t xml:space="preserve">). Subsequent post-hoc analysis (Dunn’s test for multiple comparisons)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(MRD = </w:t>
      </w:r>
      <w:r w:rsidR="004F1B92" w:rsidRPr="00C05650">
        <w:rPr>
          <w:rFonts w:eastAsia="Times New Roman" w:cs="Times New Roman"/>
        </w:rPr>
        <w:t>-8.</w:t>
      </w:r>
      <w:commentRangeStart w:id="52"/>
      <w:r w:rsidR="004F1B92" w:rsidRPr="00C05650">
        <w:rPr>
          <w:rFonts w:eastAsia="Times New Roman" w:cs="Times New Roman"/>
        </w:rPr>
        <w:t>000</w:t>
      </w:r>
      <w:commentRangeEnd w:id="52"/>
      <w:r w:rsidR="00B05094">
        <w:rPr>
          <w:rStyle w:val="CommentReference"/>
        </w:rPr>
        <w:commentReference w:id="52"/>
      </w:r>
      <w:r w:rsidR="004F1B92" w:rsidRPr="00C05650">
        <w:rPr>
          <w:rFonts w:eastAsia="Times New Roman" w:cs="Times New Roman"/>
        </w:rPr>
        <w:t xml:space="preserve">, p = 0.0424) whereas other comparisons were </w:t>
      </w:r>
      <w:r w:rsidR="004F1B92" w:rsidRPr="00C05650">
        <w:rPr>
          <w:rFonts w:eastAsia="Times New Roman" w:cs="Times New Roman"/>
        </w:rPr>
        <w:lastRenderedPageBreak/>
        <w:t xml:space="preserve">not statistically </w:t>
      </w:r>
      <w:r w:rsidR="00D06EFC" w:rsidRPr="00C05650">
        <w:rPr>
          <w:rFonts w:eastAsia="Times New Roman" w:cs="Times New Roman"/>
        </w:rPr>
        <w:t>significant (T</w:t>
      </w:r>
      <w:r w:rsidR="004F1B92" w:rsidRPr="00C05650">
        <w:rPr>
          <w:rFonts w:eastAsia="Times New Roman" w:cs="Times New Roman"/>
        </w:rPr>
        <w:t xml:space="preserve">able </w:t>
      </w:r>
      <w:r w:rsidR="00D06EFC" w:rsidRPr="00C05650">
        <w:rPr>
          <w:rFonts w:eastAsia="Times New Roman" w:cs="Times New Roman"/>
        </w:rPr>
        <w:t xml:space="preserve">4). Given the large increases observed in the </w:t>
      </w:r>
      <w:commentRangeStart w:id="53"/>
      <w:r w:rsidR="00D06EFC" w:rsidRPr="00C05650">
        <w:rPr>
          <w:rFonts w:eastAsia="Times New Roman" w:cs="Times New Roman"/>
        </w:rPr>
        <w:t xml:space="preserve">mean </w:t>
      </w:r>
      <w:commentRangeEnd w:id="53"/>
      <w:r w:rsidR="00B05094">
        <w:rPr>
          <w:rStyle w:val="CommentReference"/>
        </w:rPr>
        <w:commentReference w:id="53"/>
      </w:r>
      <w:r w:rsidR="00B57048" w:rsidRPr="00C05650">
        <w:rPr>
          <w:rFonts w:eastAsia="Times New Roman" w:cs="Times New Roman"/>
        </w:rPr>
        <w:t xml:space="preserve">RQ </w:t>
      </w:r>
      <w:r w:rsidR="00D06EFC" w:rsidRPr="00C05650">
        <w:rPr>
          <w:rFonts w:eastAsia="Times New Roman" w:cs="Times New Roman"/>
        </w:rPr>
        <w:t>values of 3</w:t>
      </w:r>
      <w:r w:rsidR="00363F41">
        <w:rPr>
          <w:rFonts w:eastAsia="Times New Roman" w:cs="Times New Roman"/>
        </w:rPr>
        <w:t xml:space="preserve"> </w:t>
      </w:r>
      <w:proofErr w:type="spellStart"/>
      <w:r w:rsidR="00D06EFC" w:rsidRPr="00C05650">
        <w:rPr>
          <w:rFonts w:eastAsia="Times New Roman" w:cs="Times New Roman"/>
        </w:rPr>
        <w:t>dpe</w:t>
      </w:r>
      <w:proofErr w:type="spellEnd"/>
      <w:r w:rsidR="00D06EFC" w:rsidRPr="00C05650">
        <w:rPr>
          <w:rFonts w:eastAsia="Times New Roman" w:cs="Times New Roman"/>
        </w:rPr>
        <w:t xml:space="preserve"> individuals over pre-adult samples (</w:t>
      </w:r>
      <w:r w:rsidR="00363F41">
        <w:rPr>
          <w:rFonts w:eastAsia="Times New Roman" w:cs="Times New Roman"/>
        </w:rPr>
        <w:t xml:space="preserve">&gt; </w:t>
      </w:r>
      <w:r w:rsidR="00D06EFC" w:rsidRPr="00C05650">
        <w:rPr>
          <w:rFonts w:eastAsia="Times New Roman" w:cs="Times New Roman"/>
        </w:rPr>
        <w:t>8x)</w:t>
      </w:r>
      <w:r w:rsidR="00B57048" w:rsidRPr="00C05650">
        <w:rPr>
          <w:rFonts w:eastAsia="Times New Roman" w:cs="Times New Roman"/>
        </w:rPr>
        <w:t>, and the lack of an observed shaking phenotype at these earlier stages, it was surprising that only the L2 vs. 3</w:t>
      </w:r>
      <w:r w:rsidR="00363F41">
        <w:rPr>
          <w:rFonts w:eastAsia="Times New Roman" w:cs="Times New Roman"/>
        </w:rPr>
        <w:t xml:space="preserve"> </w:t>
      </w:r>
      <w:proofErr w:type="spellStart"/>
      <w:r w:rsidR="00B57048" w:rsidRPr="00C05650">
        <w:rPr>
          <w:rFonts w:eastAsia="Times New Roman" w:cs="Times New Roman"/>
        </w:rPr>
        <w:t>dpe</w:t>
      </w:r>
      <w:proofErr w:type="spellEnd"/>
      <w:r w:rsidR="00B57048" w:rsidRPr="00C05650">
        <w:rPr>
          <w:rFonts w:eastAsia="Times New Roman" w:cs="Times New Roman"/>
        </w:rPr>
        <w:t xml:space="preserve"> comparison was statistically significant. Increased levels of replication may be required to compensate for the relative</w:t>
      </w:r>
      <w:r w:rsidR="00D06EFC" w:rsidRPr="00C05650">
        <w:rPr>
          <w:rFonts w:eastAsia="Times New Roman" w:cs="Times New Roman"/>
        </w:rPr>
        <w:t xml:space="preserve"> </w:t>
      </w:r>
      <w:r w:rsidR="00B57048" w:rsidRPr="00C05650">
        <w:rPr>
          <w:rFonts w:eastAsia="Times New Roman" w:cs="Times New Roman"/>
        </w:rPr>
        <w:t>weakness</w:t>
      </w:r>
      <w:r w:rsidR="00D06EFC" w:rsidRPr="00C05650">
        <w:rPr>
          <w:rFonts w:eastAsia="Times New Roman" w:cs="Times New Roman"/>
        </w:rPr>
        <w:t xml:space="preserve"> of the data-necessitated, non-parametric </w:t>
      </w:r>
      <w:proofErr w:type="spellStart"/>
      <w:r w:rsidR="00D06EFC" w:rsidRPr="00C05650">
        <w:rPr>
          <w:rFonts w:eastAsia="Times New Roman" w:cs="Times New Roman"/>
        </w:rPr>
        <w:t>Kruskall</w:t>
      </w:r>
      <w:proofErr w:type="spellEnd"/>
      <w:r w:rsidR="00D06EFC" w:rsidRPr="00C05650">
        <w:rPr>
          <w:rFonts w:eastAsia="Times New Roman" w:cs="Times New Roman"/>
        </w:rPr>
        <w:t>-Wallis</w:t>
      </w:r>
      <w:r w:rsidR="00B57048" w:rsidRPr="00C05650">
        <w:rPr>
          <w:rFonts w:eastAsia="Times New Roman" w:cs="Times New Roman"/>
        </w:rPr>
        <w:t xml:space="preserve"> and corrective nature of the Dunn’s test given the level of sample-to-sample variation observed here.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adults as a whole. </w:t>
      </w:r>
    </w:p>
    <w:p w14:paraId="44C8F641" w14:textId="77777777" w:rsidR="00E46056" w:rsidRPr="00C05650" w:rsidRDefault="00E46056" w:rsidP="00E55A03">
      <w:pPr>
        <w:spacing w:line="360" w:lineRule="auto"/>
        <w:jc w:val="both"/>
      </w:pPr>
    </w:p>
    <w:p w14:paraId="55370E0B" w14:textId="48FC8964" w:rsidR="00E46056" w:rsidRPr="00C05650" w:rsidRDefault="00E46056" w:rsidP="00E46056">
      <w:pPr>
        <w:jc w:val="both"/>
        <w:rPr>
          <w:sz w:val="20"/>
          <w:szCs w:val="20"/>
        </w:rPr>
      </w:pPr>
      <w:r w:rsidRPr="00C05650">
        <w:rPr>
          <w:sz w:val="20"/>
          <w:szCs w:val="20"/>
        </w:rPr>
        <w:t xml:space="preserve">Table 4: </w:t>
      </w:r>
      <w:r w:rsidR="00D06EFC" w:rsidRPr="00C05650">
        <w:rPr>
          <w:sz w:val="20"/>
          <w:szCs w:val="20"/>
        </w:rPr>
        <w:t xml:space="preserve">Results of Dunn’s test for multiple comparisons run on an initial Kruskal-Wallis rank test comparing levels of </w:t>
      </w:r>
      <w:proofErr w:type="spellStart"/>
      <w:r w:rsidR="00D06EFC" w:rsidRPr="00C05650">
        <w:rPr>
          <w:sz w:val="20"/>
          <w:szCs w:val="20"/>
        </w:rPr>
        <w:t>AaHIT</w:t>
      </w:r>
      <w:proofErr w:type="spellEnd"/>
      <w:r w:rsidR="00D06EFC" w:rsidRPr="00C05650">
        <w:rPr>
          <w:sz w:val="20"/>
          <w:szCs w:val="20"/>
        </w:rPr>
        <w:t xml:space="preserve"> transcript expression (RQ values) between different life stages of </w:t>
      </w:r>
      <w:r w:rsidR="00D06EFC" w:rsidRPr="00C05650">
        <w:rPr>
          <w:i/>
          <w:sz w:val="20"/>
          <w:szCs w:val="20"/>
        </w:rPr>
        <w:t>Hr5/ie1</w:t>
      </w:r>
      <w:r w:rsidR="00D06EFC" w:rsidRPr="00C05650">
        <w:rPr>
          <w:sz w:val="20"/>
          <w:szCs w:val="20"/>
        </w:rPr>
        <w:t>&gt;</w:t>
      </w:r>
      <w:proofErr w:type="spellStart"/>
      <w:r w:rsidR="00D06EFC" w:rsidRPr="00C05650">
        <w:rPr>
          <w:sz w:val="20"/>
          <w:szCs w:val="20"/>
        </w:rPr>
        <w:t>AaHIT</w:t>
      </w:r>
      <w:proofErr w:type="spellEnd"/>
      <w:r w:rsidR="00D06EFC" w:rsidRPr="00C05650">
        <w:rPr>
          <w:sz w:val="20"/>
          <w:szCs w:val="20"/>
        </w:rPr>
        <w:t xml:space="preserve"> individuals collected from off-</w:t>
      </w:r>
      <w:proofErr w:type="spellStart"/>
      <w:r w:rsidR="00D06EFC" w:rsidRPr="00C05650">
        <w:rPr>
          <w:sz w:val="20"/>
          <w:szCs w:val="20"/>
        </w:rPr>
        <w:t>tet</w:t>
      </w:r>
      <w:proofErr w:type="spellEnd"/>
      <w:r w:rsidR="00D06EFC" w:rsidRPr="00C05650">
        <w:rPr>
          <w:sz w:val="20"/>
          <w:szCs w:val="20"/>
        </w:rPr>
        <w:t xml:space="preserve"> cohorts.</w:t>
      </w:r>
    </w:p>
    <w:p w14:paraId="7DA4CE30" w14:textId="77777777" w:rsidR="00D06EFC" w:rsidRPr="00C05650" w:rsidRDefault="00D06EFC" w:rsidP="00E46056">
      <w:pPr>
        <w:jc w:val="both"/>
        <w:rPr>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14:paraId="4025BDB8" w14:textId="77777777" w:rsidTr="00E46056">
        <w:trPr>
          <w:jc w:val="center"/>
        </w:trPr>
        <w:tc>
          <w:tcPr>
            <w:tcW w:w="2142" w:type="dxa"/>
            <w:noWrap/>
            <w:tcMar>
              <w:top w:w="15" w:type="dxa"/>
              <w:left w:w="15" w:type="dxa"/>
              <w:bottom w:w="0" w:type="dxa"/>
              <w:right w:w="15" w:type="dxa"/>
            </w:tcMar>
            <w:vAlign w:val="bottom"/>
            <w:hideMark/>
          </w:tcPr>
          <w:p w14:paraId="48456CFB"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Comparison</w:t>
            </w:r>
          </w:p>
        </w:tc>
        <w:tc>
          <w:tcPr>
            <w:tcW w:w="1701" w:type="dxa"/>
            <w:noWrap/>
            <w:tcMar>
              <w:top w:w="15" w:type="dxa"/>
              <w:left w:w="15" w:type="dxa"/>
              <w:bottom w:w="0" w:type="dxa"/>
              <w:right w:w="15" w:type="dxa"/>
            </w:tcMar>
            <w:vAlign w:val="bottom"/>
            <w:hideMark/>
          </w:tcPr>
          <w:p w14:paraId="2A72C6CE" w14:textId="77777777" w:rsidR="00E46056" w:rsidRPr="00C05650" w:rsidRDefault="00E46056" w:rsidP="00E46056">
            <w:pPr>
              <w:jc w:val="center"/>
              <w:rPr>
                <w:rFonts w:eastAsia="Times New Roman" w:cs="Times New Roman"/>
                <w:b/>
                <w:sz w:val="20"/>
                <w:szCs w:val="20"/>
              </w:rPr>
            </w:pPr>
            <w:commentRangeStart w:id="54"/>
            <w:r w:rsidRPr="00C05650">
              <w:rPr>
                <w:rFonts w:eastAsia="Times New Roman" w:cs="Times New Roman"/>
                <w:b/>
                <w:sz w:val="20"/>
                <w:szCs w:val="20"/>
              </w:rPr>
              <w:t>Mean rank diff.</w:t>
            </w:r>
            <w:commentRangeEnd w:id="54"/>
            <w:r w:rsidR="00B05094">
              <w:rPr>
                <w:rStyle w:val="CommentReference"/>
              </w:rPr>
              <w:commentReference w:id="54"/>
            </w:r>
          </w:p>
        </w:tc>
        <w:tc>
          <w:tcPr>
            <w:tcW w:w="1984" w:type="dxa"/>
            <w:noWrap/>
            <w:tcMar>
              <w:top w:w="15" w:type="dxa"/>
              <w:left w:w="15" w:type="dxa"/>
              <w:bottom w:w="0" w:type="dxa"/>
              <w:right w:w="15" w:type="dxa"/>
            </w:tcMar>
            <w:vAlign w:val="bottom"/>
            <w:hideMark/>
          </w:tcPr>
          <w:p w14:paraId="10419CB6"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Adjusted p value</w:t>
            </w:r>
          </w:p>
        </w:tc>
      </w:tr>
      <w:tr w:rsidR="00E46056" w:rsidRPr="00C05650" w14:paraId="39FFA39D" w14:textId="77777777" w:rsidTr="00E46056">
        <w:trPr>
          <w:jc w:val="center"/>
        </w:trPr>
        <w:tc>
          <w:tcPr>
            <w:tcW w:w="2142" w:type="dxa"/>
            <w:noWrap/>
            <w:tcMar>
              <w:top w:w="15" w:type="dxa"/>
              <w:left w:w="15" w:type="dxa"/>
              <w:bottom w:w="0" w:type="dxa"/>
              <w:right w:w="15" w:type="dxa"/>
            </w:tcMar>
            <w:vAlign w:val="bottom"/>
            <w:hideMark/>
          </w:tcPr>
          <w:p w14:paraId="02EC20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 xml:space="preserve">L2 vs. L4 </w:t>
            </w:r>
          </w:p>
        </w:tc>
        <w:tc>
          <w:tcPr>
            <w:tcW w:w="1701" w:type="dxa"/>
            <w:noWrap/>
            <w:tcMar>
              <w:top w:w="15" w:type="dxa"/>
              <w:left w:w="15" w:type="dxa"/>
              <w:bottom w:w="0" w:type="dxa"/>
              <w:right w:w="15" w:type="dxa"/>
            </w:tcMar>
            <w:vAlign w:val="bottom"/>
            <w:hideMark/>
          </w:tcPr>
          <w:p w14:paraId="379DFA03"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-3.833</w:t>
            </w:r>
          </w:p>
        </w:tc>
        <w:tc>
          <w:tcPr>
            <w:tcW w:w="1984" w:type="dxa"/>
            <w:noWrap/>
            <w:tcMar>
              <w:top w:w="15" w:type="dxa"/>
              <w:left w:w="15" w:type="dxa"/>
              <w:bottom w:w="0" w:type="dxa"/>
              <w:right w:w="15" w:type="dxa"/>
            </w:tcMar>
            <w:vAlign w:val="bottom"/>
            <w:hideMark/>
          </w:tcPr>
          <w:p w14:paraId="428D18DD" w14:textId="77777777" w:rsidR="00E46056" w:rsidRPr="00C05650" w:rsidRDefault="00E46056" w:rsidP="00E46056">
            <w:pPr>
              <w:jc w:val="right"/>
              <w:rPr>
                <w:rFonts w:eastAsia="Times New Roman" w:cs="Times New Roman"/>
                <w:sz w:val="20"/>
                <w:szCs w:val="20"/>
              </w:rPr>
            </w:pPr>
            <w:commentRangeStart w:id="55"/>
            <w:r w:rsidRPr="00C05650">
              <w:rPr>
                <w:rFonts w:eastAsia="Times New Roman" w:cs="Times New Roman"/>
                <w:sz w:val="20"/>
                <w:szCs w:val="20"/>
              </w:rPr>
              <w:t>&gt;0.9999</w:t>
            </w:r>
            <w:commentRangeEnd w:id="55"/>
            <w:r w:rsidR="00B05094">
              <w:rPr>
                <w:rStyle w:val="CommentReference"/>
              </w:rPr>
              <w:commentReference w:id="55"/>
            </w:r>
          </w:p>
        </w:tc>
      </w:tr>
      <w:tr w:rsidR="00E46056" w:rsidRPr="00C05650" w14:paraId="1B037A34" w14:textId="77777777" w:rsidTr="00E46056">
        <w:trPr>
          <w:jc w:val="center"/>
        </w:trPr>
        <w:tc>
          <w:tcPr>
            <w:tcW w:w="2142" w:type="dxa"/>
            <w:noWrap/>
            <w:tcMar>
              <w:top w:w="15" w:type="dxa"/>
              <w:left w:w="15" w:type="dxa"/>
              <w:bottom w:w="0" w:type="dxa"/>
              <w:right w:w="15" w:type="dxa"/>
            </w:tcMar>
            <w:vAlign w:val="bottom"/>
            <w:hideMark/>
          </w:tcPr>
          <w:p w14:paraId="1F3482E6"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Pupae</w:t>
            </w:r>
          </w:p>
        </w:tc>
        <w:tc>
          <w:tcPr>
            <w:tcW w:w="1701" w:type="dxa"/>
            <w:noWrap/>
            <w:tcMar>
              <w:top w:w="15" w:type="dxa"/>
              <w:left w:w="15" w:type="dxa"/>
              <w:bottom w:w="0" w:type="dxa"/>
              <w:right w:w="15" w:type="dxa"/>
            </w:tcMar>
            <w:vAlign w:val="bottom"/>
            <w:hideMark/>
          </w:tcPr>
          <w:p w14:paraId="3C8E6242"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-2.833</w:t>
            </w:r>
          </w:p>
        </w:tc>
        <w:tc>
          <w:tcPr>
            <w:tcW w:w="1984" w:type="dxa"/>
            <w:noWrap/>
            <w:tcMar>
              <w:top w:w="15" w:type="dxa"/>
              <w:left w:w="15" w:type="dxa"/>
              <w:bottom w:w="0" w:type="dxa"/>
              <w:right w:w="15" w:type="dxa"/>
            </w:tcMar>
            <w:vAlign w:val="bottom"/>
            <w:hideMark/>
          </w:tcPr>
          <w:p w14:paraId="3D5C5A5D"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&gt;0.9999</w:t>
            </w:r>
          </w:p>
        </w:tc>
      </w:tr>
      <w:tr w:rsidR="00E46056" w:rsidRPr="00C05650" w14:paraId="5AFF600D" w14:textId="77777777" w:rsidTr="00E46056">
        <w:trPr>
          <w:jc w:val="center"/>
        </w:trPr>
        <w:tc>
          <w:tcPr>
            <w:tcW w:w="2142" w:type="dxa"/>
            <w:noWrap/>
            <w:tcMar>
              <w:top w:w="15" w:type="dxa"/>
              <w:left w:w="15" w:type="dxa"/>
              <w:bottom w:w="0" w:type="dxa"/>
              <w:right w:w="15" w:type="dxa"/>
            </w:tcMar>
            <w:vAlign w:val="bottom"/>
            <w:hideMark/>
          </w:tcPr>
          <w:p w14:paraId="6F73DD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3 DPE</w:t>
            </w:r>
          </w:p>
        </w:tc>
        <w:tc>
          <w:tcPr>
            <w:tcW w:w="1701" w:type="dxa"/>
            <w:noWrap/>
            <w:tcMar>
              <w:top w:w="15" w:type="dxa"/>
              <w:left w:w="15" w:type="dxa"/>
              <w:bottom w:w="0" w:type="dxa"/>
              <w:right w:w="15" w:type="dxa"/>
            </w:tcMar>
            <w:vAlign w:val="bottom"/>
            <w:hideMark/>
          </w:tcPr>
          <w:p w14:paraId="4AFBE193"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-8.000</w:t>
            </w:r>
          </w:p>
        </w:tc>
        <w:tc>
          <w:tcPr>
            <w:tcW w:w="1984" w:type="dxa"/>
            <w:noWrap/>
            <w:tcMar>
              <w:top w:w="15" w:type="dxa"/>
              <w:left w:w="15" w:type="dxa"/>
              <w:bottom w:w="0" w:type="dxa"/>
              <w:right w:w="15" w:type="dxa"/>
            </w:tcMar>
            <w:vAlign w:val="bottom"/>
            <w:hideMark/>
          </w:tcPr>
          <w:p w14:paraId="3C09B206"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0.0424</w:t>
            </w:r>
          </w:p>
        </w:tc>
      </w:tr>
      <w:tr w:rsidR="00E46056" w:rsidRPr="00C05650" w14:paraId="7811FBB3" w14:textId="77777777" w:rsidTr="00E46056">
        <w:trPr>
          <w:jc w:val="center"/>
        </w:trPr>
        <w:tc>
          <w:tcPr>
            <w:tcW w:w="2142" w:type="dxa"/>
            <w:noWrap/>
            <w:tcMar>
              <w:top w:w="15" w:type="dxa"/>
              <w:left w:w="15" w:type="dxa"/>
              <w:bottom w:w="0" w:type="dxa"/>
              <w:right w:w="15" w:type="dxa"/>
            </w:tcMar>
            <w:vAlign w:val="bottom"/>
            <w:hideMark/>
          </w:tcPr>
          <w:p w14:paraId="1214C4B1"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Pupae</w:t>
            </w:r>
          </w:p>
        </w:tc>
        <w:tc>
          <w:tcPr>
            <w:tcW w:w="1701" w:type="dxa"/>
            <w:noWrap/>
            <w:tcMar>
              <w:top w:w="15" w:type="dxa"/>
              <w:left w:w="15" w:type="dxa"/>
              <w:bottom w:w="0" w:type="dxa"/>
              <w:right w:w="15" w:type="dxa"/>
            </w:tcMar>
            <w:vAlign w:val="bottom"/>
            <w:hideMark/>
          </w:tcPr>
          <w:p w14:paraId="41CA7857"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1.000</w:t>
            </w:r>
          </w:p>
        </w:tc>
        <w:tc>
          <w:tcPr>
            <w:tcW w:w="1984" w:type="dxa"/>
            <w:noWrap/>
            <w:tcMar>
              <w:top w:w="15" w:type="dxa"/>
              <w:left w:w="15" w:type="dxa"/>
              <w:bottom w:w="0" w:type="dxa"/>
              <w:right w:w="15" w:type="dxa"/>
            </w:tcMar>
            <w:vAlign w:val="bottom"/>
            <w:hideMark/>
          </w:tcPr>
          <w:p w14:paraId="0F778ABC"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&gt;0.9999</w:t>
            </w:r>
          </w:p>
        </w:tc>
      </w:tr>
      <w:tr w:rsidR="00E46056" w:rsidRPr="00C05650" w14:paraId="66E0B059" w14:textId="77777777" w:rsidTr="00E46056">
        <w:trPr>
          <w:jc w:val="center"/>
        </w:trPr>
        <w:tc>
          <w:tcPr>
            <w:tcW w:w="2142" w:type="dxa"/>
            <w:noWrap/>
            <w:tcMar>
              <w:top w:w="15" w:type="dxa"/>
              <w:left w:w="15" w:type="dxa"/>
              <w:bottom w:w="0" w:type="dxa"/>
              <w:right w:w="15" w:type="dxa"/>
            </w:tcMar>
            <w:vAlign w:val="bottom"/>
            <w:hideMark/>
          </w:tcPr>
          <w:p w14:paraId="64F20513"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3 DPE</w:t>
            </w:r>
          </w:p>
        </w:tc>
        <w:tc>
          <w:tcPr>
            <w:tcW w:w="1701" w:type="dxa"/>
            <w:noWrap/>
            <w:tcMar>
              <w:top w:w="15" w:type="dxa"/>
              <w:left w:w="15" w:type="dxa"/>
              <w:bottom w:w="0" w:type="dxa"/>
              <w:right w:w="15" w:type="dxa"/>
            </w:tcMar>
            <w:vAlign w:val="bottom"/>
            <w:hideMark/>
          </w:tcPr>
          <w:p w14:paraId="33B99E44"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-4.167</w:t>
            </w:r>
          </w:p>
        </w:tc>
        <w:tc>
          <w:tcPr>
            <w:tcW w:w="1984" w:type="dxa"/>
            <w:noWrap/>
            <w:tcMar>
              <w:top w:w="15" w:type="dxa"/>
              <w:left w:w="15" w:type="dxa"/>
              <w:bottom w:w="0" w:type="dxa"/>
              <w:right w:w="15" w:type="dxa"/>
            </w:tcMar>
            <w:vAlign w:val="bottom"/>
            <w:hideMark/>
          </w:tcPr>
          <w:p w14:paraId="72F973E9"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0.9641</w:t>
            </w:r>
          </w:p>
        </w:tc>
      </w:tr>
      <w:tr w:rsidR="00E46056" w:rsidRPr="00C05650" w14:paraId="03AF4CAF" w14:textId="77777777" w:rsidTr="00E46056">
        <w:trPr>
          <w:jc w:val="center"/>
        </w:trPr>
        <w:tc>
          <w:tcPr>
            <w:tcW w:w="2142" w:type="dxa"/>
            <w:noWrap/>
            <w:tcMar>
              <w:top w:w="15" w:type="dxa"/>
              <w:left w:w="15" w:type="dxa"/>
              <w:bottom w:w="0" w:type="dxa"/>
              <w:right w:w="15" w:type="dxa"/>
            </w:tcMar>
            <w:vAlign w:val="bottom"/>
            <w:hideMark/>
          </w:tcPr>
          <w:p w14:paraId="54DA262A"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Pupae vs. 3 DPE</w:t>
            </w:r>
          </w:p>
        </w:tc>
        <w:tc>
          <w:tcPr>
            <w:tcW w:w="1701" w:type="dxa"/>
            <w:noWrap/>
            <w:tcMar>
              <w:top w:w="15" w:type="dxa"/>
              <w:left w:w="15" w:type="dxa"/>
              <w:bottom w:w="0" w:type="dxa"/>
              <w:right w:w="15" w:type="dxa"/>
            </w:tcMar>
            <w:vAlign w:val="bottom"/>
            <w:hideMark/>
          </w:tcPr>
          <w:p w14:paraId="4FF6FF4F"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-5.167</w:t>
            </w:r>
          </w:p>
        </w:tc>
        <w:tc>
          <w:tcPr>
            <w:tcW w:w="1984" w:type="dxa"/>
            <w:noWrap/>
            <w:tcMar>
              <w:top w:w="15" w:type="dxa"/>
              <w:left w:w="15" w:type="dxa"/>
              <w:bottom w:w="0" w:type="dxa"/>
              <w:right w:w="15" w:type="dxa"/>
            </w:tcMar>
            <w:vAlign w:val="bottom"/>
            <w:hideMark/>
          </w:tcPr>
          <w:p w14:paraId="51AD62AC" w14:textId="77777777" w:rsidR="00E46056" w:rsidRPr="00C05650" w:rsidRDefault="00E46056" w:rsidP="00E46056">
            <w:pPr>
              <w:jc w:val="right"/>
              <w:rPr>
                <w:rFonts w:eastAsia="Times New Roman" w:cs="Times New Roman"/>
                <w:sz w:val="20"/>
                <w:szCs w:val="20"/>
              </w:rPr>
            </w:pPr>
            <w:r w:rsidRPr="00C05650">
              <w:rPr>
                <w:rFonts w:eastAsia="Times New Roman" w:cs="Times New Roman"/>
                <w:sz w:val="20"/>
                <w:szCs w:val="20"/>
              </w:rPr>
              <w:t>0.4918</w:t>
            </w:r>
          </w:p>
        </w:tc>
      </w:tr>
    </w:tbl>
    <w:p w14:paraId="61D402F6" w14:textId="77777777" w:rsidR="004A2996" w:rsidRPr="00C05650" w:rsidRDefault="004A2996" w:rsidP="00E55A03">
      <w:pPr>
        <w:spacing w:line="360" w:lineRule="auto"/>
        <w:jc w:val="both"/>
      </w:pPr>
    </w:p>
    <w:p w14:paraId="5815F296" w14:textId="77777777" w:rsidR="00B57048" w:rsidRPr="00C05650" w:rsidRDefault="00B57048" w:rsidP="00E55A03">
      <w:pPr>
        <w:spacing w:line="360" w:lineRule="auto"/>
        <w:jc w:val="both"/>
      </w:pPr>
    </w:p>
    <w:p w14:paraId="3D493E2E" w14:textId="3DA436A1" w:rsidR="005B6BD4" w:rsidRPr="00C05650" w:rsidRDefault="00B57048" w:rsidP="00E55A03">
      <w:pPr>
        <w:spacing w:line="360" w:lineRule="auto"/>
        <w:jc w:val="both"/>
      </w:pPr>
      <w:r w:rsidRPr="00C05650">
        <w:t xml:space="preserve">Nonetheless, these results suggest that the lack of observed shaking or other deleterious effects observed in the pre-adult life stages cannot be explained by a lack of sensitivity in these individuals to the </w:t>
      </w:r>
      <w:proofErr w:type="spellStart"/>
      <w:r w:rsidRPr="00C05650">
        <w:t>AaHIT</w:t>
      </w:r>
      <w:proofErr w:type="spellEnd"/>
      <w:r w:rsidRPr="00C05650">
        <w:t xml:space="preserve"> neurotoxin, but </w:t>
      </w:r>
      <w:r w:rsidR="0094725E" w:rsidRPr="00C05650">
        <w:t>is more likely due to</w:t>
      </w:r>
      <w:r w:rsidRPr="00C05650">
        <w:t xml:space="preserve"> a lack of significant</w:t>
      </w:r>
      <w:r w:rsidR="0094725E" w:rsidRPr="00C05650">
        <w:t xml:space="preserve"> u</w:t>
      </w:r>
      <w:r w:rsidRPr="00C05650">
        <w:t xml:space="preserve">pregulation in </w:t>
      </w:r>
      <w:proofErr w:type="spellStart"/>
      <w:r w:rsidRPr="00C05650">
        <w:t>AaHIT</w:t>
      </w:r>
      <w:proofErr w:type="spellEnd"/>
      <w:r w:rsidRPr="00C05650">
        <w:t xml:space="preserve"> expression. As previously mentioned, this is unexpected given what is known about the activity of the baculovirus promoters used to drive </w:t>
      </w:r>
      <w:proofErr w:type="spellStart"/>
      <w:r w:rsidRPr="00C05650">
        <w:t>tTA</w:t>
      </w:r>
      <w:r w:rsidR="00840E0A" w:rsidRPr="00C05650">
        <w:t>V</w:t>
      </w:r>
      <w:proofErr w:type="spellEnd"/>
      <w:r w:rsidR="00840E0A" w:rsidRPr="00C05650">
        <w:t xml:space="preserve"> in these experiments. Indeed, in each of the </w:t>
      </w:r>
      <w:proofErr w:type="spellStart"/>
      <w:r w:rsidR="00840E0A" w:rsidRPr="00C05650">
        <w:t>tTAV</w:t>
      </w:r>
      <w:proofErr w:type="spellEnd"/>
      <w:r w:rsidR="00840E0A" w:rsidRPr="00C05650">
        <w:t xml:space="preserve"> lines used, the reciprocal promoter is used to drive </w:t>
      </w:r>
      <w:r w:rsidR="00586104" w:rsidRPr="00C05650">
        <w:t xml:space="preserve">strong and ubiquitous expression of </w:t>
      </w:r>
      <w:r w:rsidR="00840E0A" w:rsidRPr="00C05650">
        <w:t xml:space="preserve">the </w:t>
      </w:r>
      <w:proofErr w:type="spellStart"/>
      <w:r w:rsidR="00586104" w:rsidRPr="00C05650">
        <w:rPr>
          <w:i/>
        </w:rPr>
        <w:t>ZsGreen</w:t>
      </w:r>
      <w:proofErr w:type="spellEnd"/>
      <w:r w:rsidR="00586104" w:rsidRPr="00C05650">
        <w:t xml:space="preserve"> fluorescent marker (see </w:t>
      </w:r>
      <w:r w:rsidR="00A25E5B">
        <w:t>F</w:t>
      </w:r>
      <w:r w:rsidR="00840E0A" w:rsidRPr="00C05650">
        <w:t xml:space="preserve">igure 2) from egg stage onwards (data not shown), albeit with a different 3’UTR to that used when used to drive </w:t>
      </w:r>
      <w:proofErr w:type="spellStart"/>
      <w:r w:rsidR="00840E0A" w:rsidRPr="00C05650">
        <w:t>tTAV</w:t>
      </w:r>
      <w:proofErr w:type="spellEnd"/>
      <w:r w:rsidR="00840E0A" w:rsidRPr="00C05650">
        <w:t xml:space="preserve"> expression. This suggest</w:t>
      </w:r>
      <w:r w:rsidR="009F3434" w:rsidRPr="00C05650">
        <w:t>s</w:t>
      </w:r>
      <w:r w:rsidR="00840E0A" w:rsidRPr="00C05650">
        <w:t xml:space="preserve"> that the genomic locations of these two transgenes were such that they should not have severely restricted </w:t>
      </w:r>
      <w:r w:rsidR="00840E0A" w:rsidRPr="00C05650">
        <w:lastRenderedPageBreak/>
        <w:t xml:space="preserve">expression of </w:t>
      </w:r>
      <w:proofErr w:type="spellStart"/>
      <w:r w:rsidR="00840E0A" w:rsidRPr="00C05650">
        <w:t>tTAV</w:t>
      </w:r>
      <w:proofErr w:type="spellEnd"/>
      <w:r w:rsidR="00840E0A" w:rsidRPr="00C05650">
        <w:t xml:space="preserve"> during pre-adult stages. </w:t>
      </w:r>
      <w:r w:rsidR="00586104" w:rsidRPr="00C05650">
        <w:t xml:space="preserve">Differences in levels of mRNA stability or translation brought about by differences in 3’UTR choice may have played a part, although this would be more likely observable as a slowed and gradual </w:t>
      </w:r>
      <w:proofErr w:type="spellStart"/>
      <w:r w:rsidR="00586104" w:rsidRPr="00C05650">
        <w:t>buildup</w:t>
      </w:r>
      <w:proofErr w:type="spellEnd"/>
      <w:r w:rsidR="00586104" w:rsidRPr="00C05650">
        <w:t xml:space="preserve"> of the </w:t>
      </w:r>
      <w:proofErr w:type="spellStart"/>
      <w:r w:rsidR="00586104" w:rsidRPr="00C05650">
        <w:t>tTAV</w:t>
      </w:r>
      <w:proofErr w:type="spellEnd"/>
      <w:r w:rsidR="00586104" w:rsidRPr="00C05650">
        <w:t xml:space="preserve"> protein (and therefore also </w:t>
      </w:r>
      <w:proofErr w:type="spellStart"/>
      <w:r w:rsidR="00586104" w:rsidRPr="00C05650">
        <w:t>AaHIT</w:t>
      </w:r>
      <w:proofErr w:type="spellEnd"/>
      <w:r w:rsidR="00586104" w:rsidRPr="00C05650">
        <w:t xml:space="preserve"> transcript/shaking phenotype) from the early stages onwards, rather than the sudden and substantial increases observed in these two parameters. A possible explanation for this behaviour is that it is instead th</w:t>
      </w:r>
      <w:r w:rsidR="00795A30" w:rsidRPr="00C05650">
        <w:t>e</w:t>
      </w:r>
      <w:r w:rsidR="00586104" w:rsidRPr="00C05650">
        <w:t xml:space="preserve"> </w:t>
      </w:r>
      <w:proofErr w:type="spellStart"/>
      <w:r w:rsidR="00795A30" w:rsidRPr="00C05650">
        <w:t>tetO-AaHIT</w:t>
      </w:r>
      <w:proofErr w:type="spellEnd"/>
      <w:r w:rsidR="00795A30" w:rsidRPr="00C05650">
        <w:t xml:space="preserve"> transgene insertion site which is responsible for limiting significant upregulation of </w:t>
      </w:r>
      <w:proofErr w:type="spellStart"/>
      <w:r w:rsidR="00795A30" w:rsidRPr="00C05650">
        <w:t>AaHIT</w:t>
      </w:r>
      <w:proofErr w:type="spellEnd"/>
      <w:r w:rsidR="00795A30" w:rsidRPr="00C05650">
        <w:t xml:space="preserve"> to adult stages.</w:t>
      </w:r>
      <w:r w:rsidR="009F3434" w:rsidRPr="00C05650">
        <w:t xml:space="preserve"> This would also possibly explain why the two orthogonal baculovirus promoter</w:t>
      </w:r>
      <w:r w:rsidR="00A25E5B">
        <w:t>s</w:t>
      </w:r>
      <w:r w:rsidR="009F3434" w:rsidRPr="00C05650">
        <w:t xml:space="preserve"> both showed a very similar non-canonical induction of shaking behaviour when used with the same </w:t>
      </w:r>
      <w:proofErr w:type="spellStart"/>
      <w:r w:rsidR="009F3434" w:rsidRPr="00C05650">
        <w:t>tetO-AaHIT</w:t>
      </w:r>
      <w:proofErr w:type="spellEnd"/>
      <w:r w:rsidR="009F3434" w:rsidRPr="00C05650">
        <w:t xml:space="preserve"> line. </w:t>
      </w:r>
      <w:r w:rsidR="00B71783" w:rsidRPr="00C05650">
        <w:t xml:space="preserve"> </w:t>
      </w:r>
      <w:r w:rsidR="001B7FFA" w:rsidRPr="00C05650">
        <w:t xml:space="preserve">Interrogation of the identified </w:t>
      </w:r>
      <w:proofErr w:type="spellStart"/>
      <w:r w:rsidR="001B7FFA" w:rsidRPr="00C05650">
        <w:t>tetO-AaHIT</w:t>
      </w:r>
      <w:proofErr w:type="spellEnd"/>
      <w:r w:rsidR="001B7FFA" w:rsidRPr="00C05650">
        <w:t xml:space="preserve"> </w:t>
      </w:r>
      <w:r w:rsidR="009F3434" w:rsidRPr="00C05650">
        <w:t>genomic insertion site</w:t>
      </w:r>
      <w:r w:rsidR="00C32ACC">
        <w:t xml:space="preserve"> scaffold (Table 1)</w:t>
      </w:r>
      <w:r w:rsidR="001B7FFA" w:rsidRPr="00C05650">
        <w:t xml:space="preserve"> showed that this transgene has inserted within the putative 5’ regulatory region – i.e. promoter </w:t>
      </w:r>
      <w:r w:rsidR="009F3434" w:rsidRPr="00C05650">
        <w:t>sequence</w:t>
      </w:r>
      <w:r w:rsidR="001B7FFA" w:rsidRPr="00C05650">
        <w:t xml:space="preserve"> - TTAA insertion point is 240 bp upstream of the </w:t>
      </w:r>
      <w:r w:rsidR="009F3434" w:rsidRPr="00C05650">
        <w:t xml:space="preserve">annotated </w:t>
      </w:r>
      <w:r w:rsidR="001B7FFA" w:rsidRPr="00C05650">
        <w:t xml:space="preserve">transcriptional start site - of the </w:t>
      </w:r>
      <w:r w:rsidR="00B71783" w:rsidRPr="00C05650">
        <w:rPr>
          <w:i/>
        </w:rPr>
        <w:t>Aldehyde oxidase</w:t>
      </w:r>
      <w:r w:rsidR="00C604B2" w:rsidRPr="00C05650">
        <w:rPr>
          <w:i/>
        </w:rPr>
        <w:t xml:space="preserve"> 1</w:t>
      </w:r>
      <w:r w:rsidR="001B7FFA" w:rsidRPr="00C05650">
        <w:rPr>
          <w:i/>
        </w:rPr>
        <w:t>-like</w:t>
      </w:r>
      <w:r w:rsidR="001B7FFA" w:rsidRPr="00C05650">
        <w:t xml:space="preserve"> gene (LOC105383938). While the tissue/temporal control of this gene in </w:t>
      </w:r>
      <w:r w:rsidR="00C604B2" w:rsidRPr="00C05650">
        <w:t xml:space="preserve">DBM is unknown, its closest homolog </w:t>
      </w:r>
      <w:r w:rsidR="0094725E" w:rsidRPr="00C05650">
        <w:t xml:space="preserve">predicted by </w:t>
      </w:r>
      <w:proofErr w:type="spellStart"/>
      <w:r w:rsidR="0094725E" w:rsidRPr="00C05650">
        <w:t>BLASTp</w:t>
      </w:r>
      <w:proofErr w:type="spellEnd"/>
      <w:r w:rsidR="0094725E" w:rsidRPr="00C05650">
        <w:t xml:space="preserve"> </w:t>
      </w:r>
      <w:r w:rsidR="00C604B2" w:rsidRPr="00C05650">
        <w:t xml:space="preserve">in </w:t>
      </w:r>
      <w:r w:rsidR="00C604B2" w:rsidRPr="00C05650">
        <w:rPr>
          <w:i/>
        </w:rPr>
        <w:t>Bombyx mori</w:t>
      </w:r>
      <w:r w:rsidR="00C604B2" w:rsidRPr="00C05650">
        <w:t xml:space="preserve"> </w:t>
      </w:r>
      <w:r w:rsidR="0094725E" w:rsidRPr="00C05650">
        <w:t xml:space="preserve">with 99% query cover and 46.76% sequence identity is </w:t>
      </w:r>
      <w:r w:rsidR="0094725E" w:rsidRPr="00C05650">
        <w:rPr>
          <w:i/>
        </w:rPr>
        <w:t xml:space="preserve">xanthine dehydrogenase 1 </w:t>
      </w:r>
      <w:r w:rsidR="0094725E" w:rsidRPr="00C05650">
        <w:t>(LOC101738209</w:t>
      </w:r>
      <w:r w:rsidR="009F3434" w:rsidRPr="00C05650">
        <w:t xml:space="preserve">). This gene expresses at extremely high levels </w:t>
      </w:r>
      <w:r w:rsidR="0094725E" w:rsidRPr="00C05650">
        <w:t>in the mid-</w:t>
      </w:r>
      <w:proofErr w:type="spellStart"/>
      <w:r w:rsidR="0094725E" w:rsidRPr="00C05650">
        <w:t>silkgland</w:t>
      </w:r>
      <w:proofErr w:type="spellEnd"/>
      <w:r w:rsidR="0094725E" w:rsidRPr="00C05650">
        <w:t xml:space="preserve"> – an organ </w:t>
      </w:r>
      <w:r w:rsidR="009F3434" w:rsidRPr="00C05650">
        <w:t>that</w:t>
      </w:r>
      <w:r w:rsidR="0094725E" w:rsidRPr="00C05650">
        <w:t xml:space="preserve"> develops </w:t>
      </w:r>
      <w:r w:rsidR="00A25E5B">
        <w:t xml:space="preserve">rapidly </w:t>
      </w:r>
      <w:r w:rsidR="0094725E" w:rsidRPr="00C05650">
        <w:t>during the final (5</w:t>
      </w:r>
      <w:r w:rsidR="0094725E" w:rsidRPr="00C05650">
        <w:rPr>
          <w:vertAlign w:val="superscript"/>
        </w:rPr>
        <w:t>th</w:t>
      </w:r>
      <w:r w:rsidR="0094725E" w:rsidRPr="00C05650">
        <w:t xml:space="preserve">) instar, </w:t>
      </w:r>
      <w:r w:rsidR="009F3434" w:rsidRPr="00C05650">
        <w:t xml:space="preserve">immediately </w:t>
      </w:r>
      <w:r w:rsidR="0094725E" w:rsidRPr="00C05650">
        <w:t>prior to pupation</w:t>
      </w:r>
      <w:r w:rsidR="009F3434" w:rsidRPr="00C05650">
        <w:t xml:space="preserve"> (http://kaikobase.dna.affrc.go.jp/)</w:t>
      </w:r>
      <w:r w:rsidR="0094725E" w:rsidRPr="00C05650">
        <w:t xml:space="preserve">. </w:t>
      </w:r>
      <w:r w:rsidR="009F3434" w:rsidRPr="00C05650">
        <w:t xml:space="preserve">It is plausible therefore, that the unexpected, late, induction of </w:t>
      </w:r>
      <w:proofErr w:type="spellStart"/>
      <w:r w:rsidR="009F3434" w:rsidRPr="00C05650">
        <w:t>AaHIT</w:t>
      </w:r>
      <w:proofErr w:type="spellEnd"/>
      <w:r w:rsidR="009F3434" w:rsidRPr="00C05650">
        <w:t xml:space="preserve"> expression observed here may be linked to structural chromatin changes involved in the extreme upregulation/expression of this gene, if a similar situation was present in DBM.  </w:t>
      </w:r>
    </w:p>
    <w:p w14:paraId="1BF5467C" w14:textId="0F1485F6" w:rsidR="00795A30" w:rsidRPr="00C05650" w:rsidRDefault="00124C3E" w:rsidP="00E55A03">
      <w:pPr>
        <w:spacing w:line="360" w:lineRule="auto"/>
        <w:jc w:val="both"/>
      </w:pPr>
      <w:r>
        <w:t>In addition to being of fundamental interest</w:t>
      </w:r>
      <w:r w:rsidR="009F3434" w:rsidRPr="00C05650">
        <w:t>, the above results a</w:t>
      </w:r>
      <w:r w:rsidR="005B6BD4" w:rsidRPr="00C05650">
        <w:t>lso concur with previous findings</w:t>
      </w:r>
      <w:r w:rsidR="009F3434" w:rsidRPr="00C05650">
        <w:t xml:space="preserve"> in A</w:t>
      </w:r>
      <w:r w:rsidR="009F3434" w:rsidRPr="00C05650">
        <w:rPr>
          <w:i/>
        </w:rPr>
        <w:t>e</w:t>
      </w:r>
      <w:r w:rsidR="005B6BD4" w:rsidRPr="00C05650">
        <w:rPr>
          <w:i/>
        </w:rPr>
        <w:t>.</w:t>
      </w:r>
      <w:r w:rsidR="009F3434" w:rsidRPr="00C05650">
        <w:rPr>
          <w:i/>
        </w:rPr>
        <w:t xml:space="preserve"> aegypti </w:t>
      </w:r>
      <w:r w:rsidR="009F3434" w:rsidRPr="00C05650">
        <w:t>in de</w:t>
      </w:r>
      <w:r w:rsidR="005B6BD4" w:rsidRPr="00C05650">
        <w:t xml:space="preserve">monstrating the speed with which convulsion/paralysis phenotypes can be brought about using this synthetic non-cell autonomous system - in both cases, almost </w:t>
      </w:r>
      <w:r w:rsidR="009F3434" w:rsidRPr="00C05650">
        <w:t xml:space="preserve">coincident with </w:t>
      </w:r>
      <w:r w:rsidR="00A16D83" w:rsidRPr="00C05650">
        <w:t xml:space="preserve">significant </w:t>
      </w:r>
      <w:r w:rsidR="009F3434" w:rsidRPr="00C05650">
        <w:t>upregulation</w:t>
      </w:r>
      <w:r w:rsidR="005B6BD4" w:rsidRPr="00C05650">
        <w:t xml:space="preserve">. These findings bode well for the use of this system in situations where rapid-onset of toxicity in the pest species is required.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we hypothesised that the rapid onset of the shaking phenotype in adult stages may negatively impact one or more fitness components. In order to explore this, we</w:t>
      </w:r>
      <w:r w:rsidR="00840E0A" w:rsidRPr="00C05650">
        <w:t xml:space="preserve"> </w:t>
      </w:r>
      <w:r w:rsidR="00840E0A" w:rsidRPr="00C05650">
        <w:lastRenderedPageBreak/>
        <w:t>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5F3A196C" w14:textId="25744899" w:rsidR="0030792C" w:rsidRDefault="0030792C" w:rsidP="00E55A03">
      <w:pPr>
        <w:spacing w:line="360" w:lineRule="auto"/>
        <w:jc w:val="both"/>
      </w:pPr>
    </w:p>
    <w:p w14:paraId="7911DD6F" w14:textId="77777777" w:rsidR="00121957" w:rsidRPr="00C05650" w:rsidRDefault="00121957" w:rsidP="00E55A03">
      <w:pPr>
        <w:spacing w:line="360" w:lineRule="auto"/>
        <w:jc w:val="both"/>
      </w:pPr>
    </w:p>
    <w:p w14:paraId="56686556" w14:textId="04B8CA75" w:rsidR="006E36EB" w:rsidRPr="00C05650" w:rsidRDefault="00D16DA7" w:rsidP="00E55A03">
      <w:pPr>
        <w:spacing w:line="360" w:lineRule="auto"/>
        <w:jc w:val="both"/>
        <w:rPr>
          <w:rStyle w:val="gd15mcfceub"/>
          <w:rFonts w:cstheme="majorHAnsi"/>
          <w:color w:val="000000"/>
          <w:bdr w:val="none" w:sz="0" w:space="0" w:color="auto" w:frame="1"/>
        </w:rPr>
      </w:pPr>
      <w:r>
        <w:t xml:space="preserve">In order to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provision and sex at this level of replication – marginal effect (n= 102, Z = </w:t>
      </w:r>
      <w:r w:rsidR="009745E7" w:rsidRPr="00C05650">
        <w:rPr>
          <w:rStyle w:val="gd15mcfceub"/>
          <w:rFonts w:cstheme="majorHAnsi"/>
          <w:color w:val="000000"/>
          <w:bdr w:val="none" w:sz="0" w:space="0" w:color="auto" w:frame="1"/>
        </w:rPr>
        <w:t xml:space="preserve">-1.891, p= 0.0586).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18">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11504261" w:rsidR="009745E7" w:rsidRDefault="00D075A7" w:rsidP="00F624B7">
      <w:pPr>
        <w:jc w:val="both"/>
        <w:rPr>
          <w:sz w:val="20"/>
          <w:szCs w:val="20"/>
        </w:rPr>
      </w:pPr>
      <w:r w:rsidRPr="00C05650">
        <w:rPr>
          <w:rStyle w:val="gd15mcfceub"/>
          <w:rFonts w:cstheme="majorHAnsi"/>
          <w:color w:val="000000"/>
          <w:sz w:val="20"/>
          <w:bdr w:val="none" w:sz="0" w:space="0" w:color="auto" w:frame="1"/>
        </w:rPr>
        <w:lastRenderedPageBreak/>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 xml:space="preserve">Results analysed using a Cox’s Proportional Hazards test suggesting a significant effect of tetracycline treatment on adult longevity (n = 102, Z = -6.00, p&lt;0.005) but no significant interaction between </w:t>
      </w:r>
      <w:commentRangeStart w:id="56"/>
      <w:r w:rsidR="00F73418" w:rsidRPr="00C05650">
        <w:rPr>
          <w:sz w:val="20"/>
          <w:szCs w:val="20"/>
        </w:rPr>
        <w:t xml:space="preserve">sex and tetracycline treatment. </w:t>
      </w:r>
      <w:commentRangeEnd w:id="56"/>
      <w:r w:rsidR="000D7A06">
        <w:rPr>
          <w:rStyle w:val="CommentReference"/>
        </w:rPr>
        <w:commentReference w:id="56"/>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32902C64" w:rsidR="00D4509A" w:rsidRPr="00C05650" w:rsidRDefault="00D16DA7" w:rsidP="00E55A03">
      <w:pPr>
        <w:spacing w:line="360" w:lineRule="auto"/>
        <w:jc w:val="both"/>
      </w:pPr>
      <w:r>
        <w:t xml:space="preserve">In order to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were allowed to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over this time period (</w:t>
      </w:r>
      <w:r w:rsidR="00DF68E5" w:rsidRPr="00C05650">
        <w:t xml:space="preserve">n = 56, Z = </w:t>
      </w:r>
      <w:r w:rsidR="00DF68E5" w:rsidRPr="00C05650">
        <w:rPr>
          <w:rStyle w:val="gd15mcfceub"/>
          <w:rFonts w:cstheme="majorHAnsi"/>
          <w:bdr w:val="none" w:sz="0" w:space="0" w:color="auto" w:frame="1"/>
        </w:rPr>
        <w:t>7.54,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an average of 118.3</w:t>
      </w:r>
      <w:r w:rsidR="008234E3" w:rsidRPr="00C05650">
        <w:rPr>
          <w:rStyle w:val="gd15mcfceub"/>
          <w:rFonts w:cstheme="majorHAnsi"/>
          <w:bdr w:val="none" w:sz="0" w:space="0" w:color="auto" w:frame="1"/>
        </w:rPr>
        <w:t xml:space="preserve"> eggs</w:t>
      </w:r>
      <w:r w:rsidR="00DF68E5" w:rsidRPr="00C05650">
        <w:rPr>
          <w:rStyle w:val="gd15mcfceub"/>
          <w:rFonts w:cstheme="majorHAnsi"/>
          <w:bdr w:val="none" w:sz="0" w:space="0" w:color="auto" w:frame="1"/>
        </w:rPr>
        <w:t xml:space="preserve"> </w:t>
      </w:r>
      <w:r w:rsidR="00DF68E5" w:rsidRPr="00C05650">
        <w:t>±</w:t>
      </w:r>
      <w:r w:rsidR="00DF68E5" w:rsidRPr="00C05650">
        <w:rPr>
          <w:rStyle w:val="gd15mcfceub"/>
          <w:rFonts w:cstheme="majorHAnsi"/>
          <w:bdr w:val="none" w:sz="0" w:space="0" w:color="auto" w:frame="1"/>
        </w:rPr>
        <w:t xml:space="preserve"> 7.09 SE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an average of 32.6</w:t>
      </w:r>
      <w:r w:rsidR="008234E3" w:rsidRPr="00C05650">
        <w:rPr>
          <w:rStyle w:val="gd15mcfceub"/>
          <w:rFonts w:cstheme="majorHAnsi"/>
          <w:bdr w:val="none" w:sz="0" w:space="0" w:color="auto" w:frame="1"/>
        </w:rPr>
        <w:t xml:space="preserve"> eggs</w:t>
      </w:r>
      <w:r w:rsidR="00DF68E5" w:rsidRPr="00C05650">
        <w:rPr>
          <w:rStyle w:val="gd15mcfceub"/>
          <w:rFonts w:cstheme="majorHAnsi"/>
          <w:bdr w:val="none" w:sz="0" w:space="0" w:color="auto" w:frame="1"/>
        </w:rPr>
        <w:t xml:space="preserve"> </w:t>
      </w:r>
      <w:r w:rsidR="00DF68E5" w:rsidRPr="00C05650">
        <w:t>± 6.00 SE (reduction in</w:t>
      </w:r>
      <w:r w:rsidR="00121957">
        <w:t xml:space="preserve"> </w:t>
      </w:r>
      <w:r w:rsidR="00121957" w:rsidRPr="00C05650">
        <w:t>average</w:t>
      </w:r>
      <w:r w:rsidR="00DF68E5" w:rsidRPr="00C05650">
        <w:t xml:space="preserve"> egg laying of </w:t>
      </w:r>
      <w:r w:rsidR="00E30AB4" w:rsidRPr="00C05650">
        <w:t xml:space="preserve">c. </w:t>
      </w:r>
      <w:r w:rsidR="00DF68E5" w:rsidRPr="00C05650">
        <w:t>73%)</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tetracycline provision on hatch rate </w:t>
      </w:r>
      <w:r w:rsidR="008234E3" w:rsidRPr="00C05650">
        <w:t xml:space="preserve">(n = 56, Z = </w:t>
      </w:r>
      <w:r w:rsidR="008234E3" w:rsidRPr="00C05650">
        <w:rPr>
          <w:rFonts w:cstheme="majorHAnsi"/>
        </w:rPr>
        <w:t xml:space="preserve">4.39, p&lt;0.005 – quasibinomial </w:t>
      </w:r>
      <w:proofErr w:type="spellStart"/>
      <w:r w:rsidR="008234E3" w:rsidRPr="00C05650">
        <w:rPr>
          <w:rFonts w:cstheme="majorHAnsi"/>
        </w:rPr>
        <w:t>glm</w:t>
      </w:r>
      <w:proofErr w:type="spellEnd"/>
      <w:r w:rsidR="008234E3" w:rsidRPr="00C05650">
        <w:rPr>
          <w:rFonts w:cstheme="majorHAnsi"/>
        </w:rPr>
        <w:t xml:space="preserve">) with 90.2% of eggs </w:t>
      </w:r>
      <w:r w:rsidR="008234E3" w:rsidRPr="00C05650">
        <w:t>±</w:t>
      </w:r>
      <w:r w:rsidR="00C75CA6" w:rsidRPr="00C05650">
        <w:rPr>
          <w:rFonts w:cstheme="majorHAnsi"/>
        </w:rPr>
        <w:t xml:space="preserve"> </w:t>
      </w:r>
      <w:r w:rsidR="008234E3" w:rsidRPr="00C05650">
        <w:rPr>
          <w:rFonts w:cstheme="majorHAnsi"/>
        </w:rPr>
        <w:t>3</w:t>
      </w:r>
      <w:r w:rsidR="00C75CA6" w:rsidRPr="00C05650">
        <w:rPr>
          <w:rFonts w:cstheme="majorHAnsi"/>
        </w:rPr>
        <w:t>.</w:t>
      </w:r>
      <w:r w:rsidR="008234E3" w:rsidRPr="00C05650">
        <w:rPr>
          <w:rFonts w:cstheme="majorHAnsi"/>
        </w:rPr>
        <w:t>8 SE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8234E3" w:rsidRPr="00C05650">
        <w:rPr>
          <w:rFonts w:cstheme="majorHAnsi"/>
        </w:rPr>
        <w:t xml:space="preserve">56.0% of eggs </w:t>
      </w:r>
      <w:r w:rsidR="00C75CA6" w:rsidRPr="00C05650">
        <w:t xml:space="preserve">± </w:t>
      </w:r>
      <w:r w:rsidR="008234E3" w:rsidRPr="00C05650">
        <w:t>8</w:t>
      </w:r>
      <w:r w:rsidR="00C75CA6" w:rsidRPr="00C05650">
        <w:t>.</w:t>
      </w:r>
      <w:r w:rsidR="008234E3" w:rsidRPr="00C05650">
        <w:t>7 SE laid by off-</w:t>
      </w:r>
      <w:proofErr w:type="spellStart"/>
      <w:r w:rsidR="008234E3" w:rsidRPr="00C05650">
        <w:t>tet</w:t>
      </w:r>
      <w:proofErr w:type="spellEnd"/>
      <w:r w:rsidR="008234E3" w:rsidRPr="00C05650">
        <w:t xml:space="preserve"> females hatching (reduction in</w:t>
      </w:r>
      <w:r w:rsidR="00121957">
        <w:t xml:space="preserve"> </w:t>
      </w:r>
      <w:r w:rsidR="00121957" w:rsidRPr="00C05650">
        <w:t>average</w:t>
      </w:r>
      <w:r w:rsidR="008234E3" w:rsidRPr="00C05650">
        <w:t xml:space="preserve"> hatch rate of </w:t>
      </w:r>
      <w:r w:rsidR="00121957">
        <w:t xml:space="preserve">c. </w:t>
      </w:r>
      <w:r w:rsidR="008234E3" w:rsidRPr="00C05650">
        <w:t>38%)</w:t>
      </w:r>
      <w:r w:rsidR="00E30AB4" w:rsidRPr="00C05650">
        <w:t>. Combining these effects showed that by expressing the synthetic scorpion toxin protein, the average fecundity (larvae produced) of off-</w:t>
      </w:r>
      <w:proofErr w:type="spellStart"/>
      <w:r w:rsidR="00E30AB4" w:rsidRPr="00C05650">
        <w:t>tet</w:t>
      </w:r>
      <w:proofErr w:type="spellEnd"/>
      <w:r w:rsidR="00E30AB4" w:rsidRPr="00C05650">
        <w:t xml:space="preserve"> females was reduced by c. 78%.</w:t>
      </w:r>
    </w:p>
    <w:p w14:paraId="0306B105" w14:textId="4B4EADB3" w:rsidR="00866048" w:rsidRPr="00C05650" w:rsidRDefault="00866048" w:rsidP="00E55A03">
      <w:pPr>
        <w:spacing w:line="360" w:lineRule="auto"/>
        <w:jc w:val="both"/>
      </w:pPr>
      <w:commentRangeStart w:id="57"/>
      <w:commentRangeStart w:id="58"/>
      <w:r w:rsidRPr="00C05650">
        <w:rPr>
          <w:noProof/>
          <w:lang w:val="en-US"/>
        </w:rPr>
        <w:lastRenderedPageBreak/>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commentRangeEnd w:id="57"/>
      <w:r w:rsidR="00121957">
        <w:rPr>
          <w:rStyle w:val="CommentReference"/>
        </w:rPr>
        <w:commentReference w:id="57"/>
      </w:r>
      <w:commentRangeEnd w:id="58"/>
      <w:r w:rsidR="000D7A06">
        <w:rPr>
          <w:rStyle w:val="CommentReference"/>
        </w:rPr>
        <w:commentReference w:id="58"/>
      </w:r>
    </w:p>
    <w:p w14:paraId="46BD5C49" w14:textId="7FFCD38A"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eggs on average (32.6 </w:t>
      </w:r>
      <w:r w:rsidR="00764766" w:rsidRPr="00C05650">
        <w:rPr>
          <w:sz w:val="20"/>
          <w:szCs w:val="20"/>
        </w:rPr>
        <w:t>± 6.00 SE) than on-</w:t>
      </w:r>
      <w:proofErr w:type="spellStart"/>
      <w:r w:rsidR="00764766" w:rsidRPr="00C05650">
        <w:rPr>
          <w:sz w:val="20"/>
          <w:szCs w:val="20"/>
        </w:rPr>
        <w:t>tet</w:t>
      </w:r>
      <w:proofErr w:type="spellEnd"/>
      <w:r w:rsidR="00764766" w:rsidRPr="00C05650">
        <w:rPr>
          <w:sz w:val="20"/>
          <w:szCs w:val="20"/>
        </w:rPr>
        <w:t xml:space="preserve"> females (</w:t>
      </w:r>
      <w:r w:rsidR="00764766" w:rsidRPr="00C05650">
        <w:rPr>
          <w:rStyle w:val="gd15mcfceub"/>
          <w:rFonts w:cstheme="majorHAnsi"/>
          <w:sz w:val="20"/>
          <w:szCs w:val="20"/>
          <w:bdr w:val="none" w:sz="0" w:space="0" w:color="auto" w:frame="1"/>
        </w:rPr>
        <w:t xml:space="preserve">118.3 </w:t>
      </w:r>
      <w:r w:rsidR="00764766" w:rsidRPr="00C05650">
        <w:rPr>
          <w:sz w:val="20"/>
          <w:szCs w:val="20"/>
        </w:rPr>
        <w:t>±</w:t>
      </w:r>
      <w:r w:rsidR="00764766" w:rsidRPr="00C05650">
        <w:rPr>
          <w:rStyle w:val="gd15mcfceub"/>
          <w:rFonts w:cstheme="majorHAnsi"/>
          <w:sz w:val="20"/>
          <w:szCs w:val="20"/>
          <w:bdr w:val="none" w:sz="0" w:space="0" w:color="auto" w:frame="1"/>
        </w:rPr>
        <w:t xml:space="preserve"> 7.09 SE), </w:t>
      </w:r>
      <w:r w:rsidR="00764766" w:rsidRPr="00C05650">
        <w:rPr>
          <w:sz w:val="20"/>
          <w:szCs w:val="20"/>
        </w:rPr>
        <w:t xml:space="preserve">n = 56,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C75CA6" w:rsidRPr="00C05650">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significantly fewer hatched </w:t>
      </w:r>
      <w:r w:rsidR="00C75CA6" w:rsidRPr="00C05650">
        <w:rPr>
          <w:rStyle w:val="gd15mcfceub"/>
          <w:rFonts w:cstheme="majorHAnsi"/>
          <w:sz w:val="20"/>
          <w:szCs w:val="20"/>
          <w:bdr w:val="none" w:sz="0" w:space="0" w:color="auto" w:frame="1"/>
        </w:rPr>
        <w:t xml:space="preserve">on average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C75CA6" w:rsidRPr="00C05650">
        <w:rPr>
          <w:rFonts w:cstheme="majorHAnsi"/>
          <w:sz w:val="20"/>
          <w:szCs w:val="20"/>
        </w:rPr>
        <w:t xml:space="preserve">56.0% </w:t>
      </w:r>
      <w:r w:rsidR="00C75CA6" w:rsidRPr="00C05650">
        <w:rPr>
          <w:sz w:val="20"/>
          <w:szCs w:val="20"/>
        </w:rPr>
        <w:t>± 8.7 SE) than on-</w:t>
      </w:r>
      <w:proofErr w:type="spellStart"/>
      <w:r w:rsidR="00C75CA6" w:rsidRPr="00C05650">
        <w:rPr>
          <w:sz w:val="20"/>
          <w:szCs w:val="20"/>
        </w:rPr>
        <w:t>tet</w:t>
      </w:r>
      <w:proofErr w:type="spellEnd"/>
      <w:r w:rsidR="00C75CA6" w:rsidRPr="00C05650">
        <w:rPr>
          <w:sz w:val="20"/>
          <w:szCs w:val="20"/>
        </w:rPr>
        <w:t xml:space="preserve"> females (</w:t>
      </w:r>
      <w:r w:rsidR="00C75CA6" w:rsidRPr="00C05650">
        <w:rPr>
          <w:rFonts w:cstheme="majorHAnsi"/>
          <w:sz w:val="20"/>
          <w:szCs w:val="20"/>
        </w:rPr>
        <w:t xml:space="preserve">90.2% </w:t>
      </w:r>
      <w:r w:rsidR="00C75CA6" w:rsidRPr="00C05650">
        <w:rPr>
          <w:sz w:val="20"/>
          <w:szCs w:val="20"/>
        </w:rPr>
        <w:t>±</w:t>
      </w:r>
      <w:r w:rsidR="00C75CA6" w:rsidRPr="00C05650">
        <w:rPr>
          <w:rFonts w:cstheme="majorHAnsi"/>
          <w:sz w:val="20"/>
          <w:szCs w:val="20"/>
        </w:rPr>
        <w:t xml:space="preserve"> 3.8 SE), </w:t>
      </w:r>
      <w:r w:rsidR="00C75CA6" w:rsidRPr="00C05650">
        <w:rPr>
          <w:sz w:val="20"/>
          <w:szCs w:val="20"/>
        </w:rPr>
        <w:t xml:space="preserve">n = 56,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p>
    <w:p w14:paraId="3D8A6117" w14:textId="77777777" w:rsidR="00866048" w:rsidRPr="00C05650" w:rsidRDefault="00866048" w:rsidP="00E55A03">
      <w:pPr>
        <w:spacing w:line="360" w:lineRule="auto"/>
        <w:jc w:val="both"/>
      </w:pPr>
    </w:p>
    <w:p w14:paraId="635F7E0F" w14:textId="644B6C37"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ZWNOdW0+Njg0PC9SZWNOdW0+PERpc3BsYXlUZXh0PigyNS0yNyk8L0Rpc3BsYXlUZXh0PjxyZWNv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C43980">
        <w:instrText xml:space="preserve"> ADDIN EN.CITE </w:instrText>
      </w:r>
      <w:r w:rsidR="00C43980">
        <w:fldChar w:fldCharType="begin">
          <w:fldData xml:space="preserve">PEVuZE5vdGU+PENpdGU+PEF1dGhvcj5Lb2tvemE8L0F1dGhvcj48WWVhcj4yMDAwPC9ZZWFyPjxS
ZWNOdW0+Njg0PC9SZWNOdW0+PERpc3BsYXlUZXh0PigyNS0yNyk8L0Rpc3BsYXlUZXh0PjxyZWNv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C43980">
        <w:instrText xml:space="preserve"> ADDIN EN.CITE.DATA </w:instrText>
      </w:r>
      <w:r w:rsidR="00C43980">
        <w:fldChar w:fldCharType="end"/>
      </w:r>
      <w:r w:rsidR="001D572B">
        <w:fldChar w:fldCharType="separate"/>
      </w:r>
      <w:r w:rsidR="00C43980">
        <w:rPr>
          <w:noProof/>
        </w:rPr>
        <w:t>(25-27)</w:t>
      </w:r>
      <w:r w:rsidR="001D572B">
        <w:fldChar w:fldCharType="end"/>
      </w:r>
      <w:r w:rsidR="00013F39" w:rsidRPr="00C05650">
        <w:t>.</w:t>
      </w:r>
      <w:r w:rsidR="00634A91" w:rsidRPr="00C05650">
        <w:t xml:space="preserve"> This promoter shows a short window of upregulation (approx. 24hrs) in adult female fat-body cells immediately following a blood meal</w:t>
      </w:r>
      <w:r w:rsidR="007A785E" w:rsidRPr="00C05650">
        <w:t xml:space="preserve">. On the other hand, here we chose to employ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w:t>
      </w:r>
      <w:r w:rsidR="00E92B94" w:rsidRPr="00C05650">
        <w:lastRenderedPageBreak/>
        <w:t xml:space="preserve">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3E68FF4"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C43980">
        <w:instrText xml:space="preserve"> ADDIN EN.CITE &lt;EndNote&gt;&lt;Cite&gt;&lt;Author&gt;Furlong&lt;/Author&gt;&lt;Year&gt;1995&lt;/Year&gt;&lt;RecNum&gt;103&lt;/RecNum&gt;&lt;DisplayText&gt;(28)&lt;/DisplayText&gt;&lt;record&gt;&lt;rec-number&gt;103&lt;/rec-number&gt;&lt;foreign-keys&gt;&lt;key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C43980">
        <w:rPr>
          <w:noProof/>
        </w:rPr>
        <w:t>(28)</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cash-crops such as Brassicas where aesthetic damage by younger instars can prove 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in order to test for </w:t>
      </w:r>
      <w:r w:rsidR="007E1004" w:rsidRPr="00C05650">
        <w:t xml:space="preserve">loci which allow </w:t>
      </w:r>
      <w:r w:rsidR="00246B2B" w:rsidRPr="00C05650">
        <w:t>earlier upregulation.</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C43980">
        <w:instrText xml:space="preserve"> ADDIN EN.CITE &lt;EndNote&gt;&lt;Cite&gt;&lt;Author&gt;Vella&lt;/Author&gt;&lt;Year&gt;2020&lt;/Year&gt;&lt;RecNum&gt;717&lt;/RecNum&gt;&lt;DisplayText&gt;(29)&lt;/DisplayText&gt;&lt;record&gt;&lt;rec-number&gt;717&lt;/rec-number&gt;&lt;foreign-keys&gt;&lt;key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C43980">
        <w:rPr>
          <w:noProof/>
        </w:rPr>
        <w:t>(29)</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w:t>
      </w:r>
      <w:r w:rsidR="007E1004" w:rsidRPr="00C05650">
        <w:lastRenderedPageBreak/>
        <w:t xml:space="preserve">control. More specifically, our results extend the potential of non cell-autonomous effectors as potential tools for GPM to the Lepidoptera, which include some of the world’s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59"/>
      <w:r>
        <w:rPr>
          <w:b/>
        </w:rPr>
        <w:t xml:space="preserve">5. </w:t>
      </w:r>
      <w:r w:rsidR="0027394E" w:rsidRPr="0027394E">
        <w:rPr>
          <w:b/>
        </w:rPr>
        <w:t>Video legends</w:t>
      </w:r>
      <w:commentRangeEnd w:id="59"/>
      <w:r w:rsidR="00E05B00">
        <w:rPr>
          <w:rStyle w:val="CommentReference"/>
        </w:rPr>
        <w:commentReference w:id="59"/>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lastRenderedPageBreak/>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  ‘</w:t>
      </w:r>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  ‘</w:t>
      </w:r>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commentRangeStart w:id="60"/>
      <w:commentRangeStart w:id="61"/>
      <w:r w:rsidR="00701A81" w:rsidRPr="00C05650">
        <w:rPr>
          <w:rFonts w:asciiTheme="minorHAnsi" w:hAnsiTheme="minorHAnsi"/>
          <w:b/>
        </w:rPr>
        <w:t>Acknowledgements</w:t>
      </w:r>
      <w:commentRangeEnd w:id="60"/>
      <w:r w:rsidR="00701A81" w:rsidRPr="00C05650">
        <w:rPr>
          <w:rStyle w:val="CommentReference"/>
          <w:rFonts w:asciiTheme="minorHAnsi" w:hAnsiTheme="minorHAnsi"/>
        </w:rPr>
        <w:commentReference w:id="60"/>
      </w:r>
      <w:commentRangeEnd w:id="61"/>
      <w:r w:rsidR="007C29AB">
        <w:rPr>
          <w:rStyle w:val="CommentReference"/>
          <w:rFonts w:asciiTheme="minorHAnsi" w:eastAsiaTheme="minorEastAsia" w:hAnsiTheme="minorHAnsi" w:cstheme="minorBidi"/>
        </w:rPr>
        <w:commentReference w:id="61"/>
      </w:r>
    </w:p>
    <w:p w14:paraId="4BE33CCF" w14:textId="4F5AF5D8"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 xml:space="preserve">S, V.C.N,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Agriculture and Forestry University (FAFA).</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7. </w:t>
      </w:r>
      <w:r w:rsidR="00701A81" w:rsidRPr="00C05650">
        <w:rPr>
          <w:rFonts w:asciiTheme="minorHAnsi" w:hAnsiTheme="minorHAnsi"/>
          <w:b/>
        </w:rPr>
        <w:t>Conflict of interest</w:t>
      </w:r>
    </w:p>
    <w:p w14:paraId="2576FF34" w14:textId="016B406A"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t>V.</w:t>
      </w:r>
      <w:proofErr w:type="gramStart"/>
      <w:r w:rsidRPr="00C05650">
        <w:rPr>
          <w:rFonts w:asciiTheme="minorHAnsi" w:hAnsiTheme="minorHAnsi"/>
        </w:rPr>
        <w:t>C.N</w:t>
      </w:r>
      <w:proofErr w:type="gramEnd"/>
      <w:r w:rsidRPr="00C05650">
        <w:rPr>
          <w:rFonts w:asciiTheme="minorHAnsi" w:hAnsiTheme="minorHAnsi"/>
        </w:rPr>
        <w:t xml:space="preserve">, </w:t>
      </w:r>
      <w:r w:rsidR="00701A81" w:rsidRPr="00C05650">
        <w:rPr>
          <w:rFonts w:asciiTheme="minorHAnsi" w:hAnsiTheme="minorHAnsi"/>
        </w:rPr>
        <w:t>A.W, T.D L.AK and J.T wer</w:t>
      </w:r>
      <w:r w:rsidR="009C1331" w:rsidRPr="00C05650">
        <w:rPr>
          <w:rFonts w:asciiTheme="minorHAnsi" w:hAnsiTheme="minorHAnsi"/>
        </w:rPr>
        <w:t xml:space="preserve">e or are </w:t>
      </w:r>
      <w:commentRangeStart w:id="62"/>
      <w:r w:rsidR="009C1331" w:rsidRPr="00C05650">
        <w:rPr>
          <w:rFonts w:asciiTheme="minorHAnsi" w:hAnsiTheme="minorHAnsi"/>
        </w:rPr>
        <w:t xml:space="preserve">employees of OXITEC Ltd. </w:t>
      </w:r>
      <w:commentRangeEnd w:id="62"/>
      <w:r w:rsidR="007C29AB">
        <w:rPr>
          <w:rStyle w:val="CommentReference"/>
          <w:rFonts w:asciiTheme="minorHAnsi" w:eastAsiaTheme="minorEastAsia" w:hAnsiTheme="minorHAnsi" w:cstheme="minorBidi"/>
        </w:rPr>
        <w:commentReference w:id="62"/>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51DC7F12" w14:textId="1EFE4F37" w:rsidR="00C43980" w:rsidRPr="00C43980" w:rsidRDefault="00E55A03" w:rsidP="00D41DD7">
      <w:pPr>
        <w:spacing w:line="360" w:lineRule="auto"/>
        <w:jc w:val="both"/>
      </w:pPr>
      <w:r w:rsidRPr="00C05650">
        <w:fldChar w:fldCharType="begin"/>
      </w:r>
      <w:r w:rsidRPr="00C05650">
        <w:instrText xml:space="preserve"> ADDIN EN.REFLIST </w:instrText>
      </w:r>
      <w:r w:rsidRPr="00C05650">
        <w:fldChar w:fldCharType="separate"/>
      </w:r>
      <w:r w:rsidR="00C43980" w:rsidRPr="00C43980">
        <w:t>1.</w:t>
      </w:r>
      <w:r w:rsidR="00C43980" w:rsidRPr="00C43980">
        <w:tab/>
        <w:t>Furlong MJ, Wright DJ, Dosdall LM. Diamondback moth ecology and management: problems, progress, and prospects. Annual Review of Entomology. 2013;58:517-41.</w:t>
      </w:r>
    </w:p>
    <w:p w14:paraId="32006B6A" w14:textId="77777777" w:rsidR="00C43980" w:rsidRPr="00C43980" w:rsidRDefault="00C43980" w:rsidP="00C43980">
      <w:pPr>
        <w:pStyle w:val="EndNoteBibliography"/>
      </w:pPr>
      <w:r w:rsidRPr="00C43980">
        <w:t>2.</w:t>
      </w:r>
      <w:r w:rsidRPr="00C43980">
        <w:tab/>
        <w:t>Zalucki MP, Shabbir A, Silva R, Adamson D, Liu S-S, Furlong MJ. Estimating the Economic Cost of One of the World's Major Insect Pests, Plutella xylostella (Lepidoptera: Plutellidae): Just How Long Is a Piece of String? Journal of economic entomology. 2012;105(4):1115-29.</w:t>
      </w:r>
    </w:p>
    <w:p w14:paraId="47EB50E4" w14:textId="77777777" w:rsidR="00C43980" w:rsidRPr="00C43980" w:rsidRDefault="00C43980" w:rsidP="00C43980">
      <w:pPr>
        <w:pStyle w:val="EndNoteBibliography"/>
      </w:pPr>
      <w:r w:rsidRPr="00C43980">
        <w:lastRenderedPageBreak/>
        <w:t>3.</w:t>
      </w:r>
      <w:r w:rsidRPr="00C43980">
        <w:tab/>
        <w:t>Talekar NS, Shelton AM. Biology, ecology, and management of the diamondback moth. Annual Review of Entomology. 1993;38:275-301.</w:t>
      </w:r>
    </w:p>
    <w:p w14:paraId="556B8F66" w14:textId="77777777" w:rsidR="00C43980" w:rsidRPr="00C43980" w:rsidRDefault="00C43980" w:rsidP="00C43980">
      <w:pPr>
        <w:pStyle w:val="EndNoteBibliography"/>
      </w:pPr>
      <w:r w:rsidRPr="00C43980">
        <w:t>4.</w:t>
      </w:r>
      <w:r w:rsidRPr="00C43980">
        <w:tab/>
        <w:t>Jin L, Walker AS, Fu G, Harvey-Samuel T, Dafa'alla T, Miles A, et al. Engineered female-specific lethality for control of pest Lepidoptera. ACS Synthetic Biology. 2013;2(3):160-6.</w:t>
      </w:r>
    </w:p>
    <w:p w14:paraId="52AA683E" w14:textId="77777777" w:rsidR="00C43980" w:rsidRPr="00C43980" w:rsidRDefault="00C43980" w:rsidP="00C43980">
      <w:pPr>
        <w:pStyle w:val="EndNoteBibliography"/>
      </w:pPr>
      <w:r w:rsidRPr="00C43980">
        <w:t>5.</w:t>
      </w:r>
      <w:r w:rsidRPr="00C43980">
        <w:tab/>
        <w:t>Alphey L. Re-engineering the sterile insect technique. Insect Biochemistry and Molecular Biology. 2002;32(10):1243-7.</w:t>
      </w:r>
    </w:p>
    <w:p w14:paraId="09FD5E5E" w14:textId="77777777" w:rsidR="00C43980" w:rsidRPr="00C43980" w:rsidRDefault="00C43980" w:rsidP="00C43980">
      <w:pPr>
        <w:pStyle w:val="EndNoteBibliography"/>
      </w:pPr>
      <w:r w:rsidRPr="00C43980">
        <w:t>6.</w:t>
      </w:r>
      <w:r w:rsidRPr="00C43980">
        <w:tab/>
        <w:t>Black WC, Alphey L, James AA. Why RIDL is not SIT. Trends Parasitol. 2011;27(8):362-70.</w:t>
      </w:r>
    </w:p>
    <w:p w14:paraId="342C37EF" w14:textId="77777777" w:rsidR="00C43980" w:rsidRPr="00C43980" w:rsidRDefault="00C43980" w:rsidP="00C43980">
      <w:pPr>
        <w:pStyle w:val="EndNoteBibliography"/>
      </w:pPr>
      <w:r w:rsidRPr="00C43980">
        <w:t>7.</w:t>
      </w:r>
      <w:r w:rsidRPr="00C43980">
        <w:tab/>
        <w:t>Harvey-Samuel T, Ant T, Gong H, Morrison NI, Alphey L. Population-level effects of fitness costs associated with repressible female-lethal transgene insertions in two pest insects. Evolutionary Applications. 2014;7(5):597-606.</w:t>
      </w:r>
    </w:p>
    <w:p w14:paraId="11A43660" w14:textId="77777777" w:rsidR="00C43980" w:rsidRPr="00C43980" w:rsidRDefault="00C43980" w:rsidP="00C43980">
      <w:pPr>
        <w:pStyle w:val="EndNoteBibliography"/>
      </w:pPr>
      <w:r w:rsidRPr="00C43980">
        <w:t>8.</w:t>
      </w:r>
      <w:r w:rsidRPr="00C43980">
        <w:tab/>
        <w:t>Harvey-Samuel T, Morrison NI, Walker AS, Marubbi T, Yao J, Collins HL, et al. Pest control and resistance management through release of insects carrying a male-selecting transgene. BMC Biology. 2015;13, 49.</w:t>
      </w:r>
    </w:p>
    <w:p w14:paraId="1FA93DA5" w14:textId="77777777" w:rsidR="00C43980" w:rsidRPr="00C43980" w:rsidRDefault="00C43980" w:rsidP="00C43980">
      <w:pPr>
        <w:pStyle w:val="EndNoteBibliography"/>
      </w:pPr>
      <w:r w:rsidRPr="00C43980">
        <w:t>9.</w:t>
      </w:r>
      <w:r w:rsidRPr="00C43980">
        <w:tab/>
        <w:t>Zhou LQ, Alphey N, Walker AS, Travers LM, Morrison NI, Bonsall MB, et al. The application of self-limiting transgenic insects in managing resistance in experimental metapopulations. Journal of Applied Ecology. 2019;56(3):688-98.</w:t>
      </w:r>
    </w:p>
    <w:p w14:paraId="1C674D66" w14:textId="77777777" w:rsidR="00C43980" w:rsidRPr="00C43980" w:rsidRDefault="00C43980" w:rsidP="00C43980">
      <w:pPr>
        <w:pStyle w:val="EndNoteBibliography"/>
      </w:pPr>
      <w:r w:rsidRPr="00C43980">
        <w:t>10.</w:t>
      </w:r>
      <w:r w:rsidRPr="00C43980">
        <w:tab/>
        <w:t>Alphey N, Bonsall MB, Alphey L. Combining Pest Control and Resistance Management: Synergy of Engineered Insects With Bt Crops. Journal of economic entomology. 2009;102(2):717-32.</w:t>
      </w:r>
    </w:p>
    <w:p w14:paraId="1EFE9BB6" w14:textId="77777777" w:rsidR="00C43980" w:rsidRPr="00C43980" w:rsidRDefault="00C43980" w:rsidP="00C43980">
      <w:pPr>
        <w:pStyle w:val="EndNoteBibliography"/>
      </w:pPr>
      <w:r w:rsidRPr="00C43980">
        <w:t>11.</w:t>
      </w:r>
      <w:r w:rsidRPr="00C43980">
        <w:tab/>
        <w:t>Alphey N, Coleman PG, Donnelly CA, Alphey L. Managing insecticide resistance by mass release of engineered insects. Journal of economic entomology. 2007;100(5):1642-9.</w:t>
      </w:r>
    </w:p>
    <w:p w14:paraId="363DB86F" w14:textId="77777777" w:rsidR="00C43980" w:rsidRPr="00C43980" w:rsidRDefault="00C43980" w:rsidP="00C43980">
      <w:pPr>
        <w:pStyle w:val="EndNoteBibliography"/>
      </w:pPr>
      <w:r w:rsidRPr="00C43980">
        <w:t>12.</w:t>
      </w:r>
      <w:r w:rsidRPr="00C43980">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407C6F19" w14:textId="77777777" w:rsidR="00C43980" w:rsidRPr="00C43980" w:rsidRDefault="00C43980" w:rsidP="00C43980">
      <w:pPr>
        <w:pStyle w:val="EndNoteBibliography"/>
      </w:pPr>
      <w:r w:rsidRPr="00C43980">
        <w:t>13.</w:t>
      </w:r>
      <w:r w:rsidRPr="00C43980">
        <w:tab/>
        <w:t>Shelton AM, Long SJ, Walker AS, Bolton M, Collins HL, Revuelta L, et al. First Field Release of a Genetically Engineered, Self-Limiting Agricultural Pest Insect: Evaluating Its Potential for Future Crop Protection. Front Bioeng Biotech. 2020;7.</w:t>
      </w:r>
    </w:p>
    <w:p w14:paraId="74D8FE25" w14:textId="77777777" w:rsidR="00C43980" w:rsidRPr="00C43980" w:rsidRDefault="00C43980" w:rsidP="00C43980">
      <w:pPr>
        <w:pStyle w:val="EndNoteBibliography"/>
      </w:pPr>
      <w:r w:rsidRPr="00C43980">
        <w:t>14.</w:t>
      </w:r>
      <w:r w:rsidRPr="00C43980">
        <w:tab/>
        <w:t>Phuc HK, Andreasen MH, Burton RS, Vass C, Epton MJ, Pape G, et al. Late-acting dominant lethal genetic systems and mosquito control. BMC Biology. 2007;5:11-.</w:t>
      </w:r>
    </w:p>
    <w:p w14:paraId="275F515B" w14:textId="77777777" w:rsidR="00C43980" w:rsidRPr="00C43980" w:rsidRDefault="00C43980" w:rsidP="00C43980">
      <w:pPr>
        <w:pStyle w:val="EndNoteBibliography"/>
      </w:pPr>
      <w:r w:rsidRPr="00C43980">
        <w:t>15.</w:t>
      </w:r>
      <w:r w:rsidRPr="00C43980">
        <w:tab/>
        <w:t>Gossen M, Bujard H. Tight Control of Gene-Expression in Mammalian-Cells by Tetracycline-Responsive Promoters. Proceedings of the National Academy of Sciences of the United States of America. 1992;89(12):5547-51.</w:t>
      </w:r>
    </w:p>
    <w:p w14:paraId="711B48B8" w14:textId="77777777" w:rsidR="00C43980" w:rsidRPr="00C43980" w:rsidRDefault="00C43980" w:rsidP="00C43980">
      <w:pPr>
        <w:pStyle w:val="EndNoteBibliography"/>
      </w:pPr>
      <w:r w:rsidRPr="00C43980">
        <w:t>16.</w:t>
      </w:r>
      <w:r w:rsidRPr="00C43980">
        <w:tab/>
        <w:t>Bryk J, Reeves RG, Reed FA, Denton JA. Transcriptional effects of a positive feedback circuit in Drosophila melanogaster. Bmc Genomics. 2017;18.</w:t>
      </w:r>
    </w:p>
    <w:p w14:paraId="295CAB3E" w14:textId="77777777" w:rsidR="00C43980" w:rsidRPr="00C43980" w:rsidRDefault="00C43980" w:rsidP="00C43980">
      <w:pPr>
        <w:pStyle w:val="EndNoteBibliography"/>
      </w:pPr>
      <w:r w:rsidRPr="00C43980">
        <w:t>17.</w:t>
      </w:r>
      <w:r w:rsidRPr="00C43980">
        <w:tab/>
        <w:t>Fu GL, Lees RS, Nimmo D, Aw D, Jin L, Gray P, et al. Female-specific flightless phenotype for mosquito control. Proceedings of the National Academy of Sciences of the United States of America. 2010;107(10):4550-4.</w:t>
      </w:r>
    </w:p>
    <w:p w14:paraId="4045166F" w14:textId="77777777" w:rsidR="00C43980" w:rsidRPr="00C43980" w:rsidRDefault="00C43980" w:rsidP="00C43980">
      <w:pPr>
        <w:pStyle w:val="EndNoteBibliography"/>
      </w:pPr>
      <w:r w:rsidRPr="00C43980">
        <w:t>18.</w:t>
      </w:r>
      <w:r w:rsidRPr="00C43980">
        <w:tab/>
        <w:t>Labbe GMC, Scaife S, Morgan SA, Curtis ZH, Alphey L. Female-Specific Flightless (fsRIDL) Phenotype for Control of Aedes albopictus. Plos Neglected Tropical Diseases. 2012;6(7).</w:t>
      </w:r>
    </w:p>
    <w:p w14:paraId="16A1DB8C" w14:textId="77777777" w:rsidR="00C43980" w:rsidRPr="00C43980" w:rsidRDefault="00C43980" w:rsidP="00C43980">
      <w:pPr>
        <w:pStyle w:val="EndNoteBibliography"/>
      </w:pPr>
      <w:r w:rsidRPr="00C43980">
        <w:t>19.</w:t>
      </w:r>
      <w:r w:rsidRPr="00C43980">
        <w:tab/>
        <w:t>Marinotti O, Jasinskiene N, Fazekas A, Scaife S, Fu G, Mattingly ST, et al. Development of a population suppression strain of the human malaria vector mosquito, Anopheles stephensi. Malaria Journal. 2013;12:142.</w:t>
      </w:r>
    </w:p>
    <w:p w14:paraId="357F36CD" w14:textId="77777777" w:rsidR="00C43980" w:rsidRPr="00C43980" w:rsidRDefault="00C43980" w:rsidP="00C43980">
      <w:pPr>
        <w:pStyle w:val="EndNoteBibliography"/>
      </w:pPr>
      <w:r w:rsidRPr="00C43980">
        <w:lastRenderedPageBreak/>
        <w:t>20.</w:t>
      </w:r>
      <w:r w:rsidRPr="00C43980">
        <w:tab/>
        <w:t>Haghighat-Khah RE, Harvey-Samuel T, Basu S, StJohn O, Scaife S, Verkuijl S, et al. Engineered action at a distance: Blood-meal-inducible paralysis in Aedes aegypti. Plos Neglected Tropical Diseases. 2019;13(9).</w:t>
      </w:r>
    </w:p>
    <w:p w14:paraId="282CF52A" w14:textId="77777777" w:rsidR="00C43980" w:rsidRPr="00C43980" w:rsidRDefault="00C43980" w:rsidP="00C43980">
      <w:pPr>
        <w:pStyle w:val="EndNoteBibliography"/>
      </w:pPr>
      <w:r w:rsidRPr="00C43980">
        <w:t>21.</w:t>
      </w:r>
      <w:r w:rsidRPr="00C43980">
        <w:tab/>
        <w:t>Deng SQ, Chen JT, Li WW, Chen M, Peng HJ. Application of the Scorpion Neurotoxin AaIT against Insect Pests. Int J Mol Sci. 2019;20(14).</w:t>
      </w:r>
    </w:p>
    <w:p w14:paraId="59B03151" w14:textId="77777777" w:rsidR="00C43980" w:rsidRPr="00C43980" w:rsidRDefault="00C43980" w:rsidP="00C43980">
      <w:pPr>
        <w:pStyle w:val="EndNoteBibliography"/>
      </w:pPr>
      <w:r w:rsidRPr="00C43980">
        <w:t>22.</w:t>
      </w:r>
      <w:r w:rsidRPr="00C43980">
        <w:tab/>
        <w:t>Martins S, Naish N, Walker AS, Morrison NI, Scaife S, Fu G, et al. Germline transformation of the diamondback moth, Plutella xylostella L., using the piggyBac transposable element. Insect Molecular Biology. 2012;21(4):414-21.</w:t>
      </w:r>
    </w:p>
    <w:p w14:paraId="71C2D046" w14:textId="77777777" w:rsidR="00C43980" w:rsidRPr="00C43980" w:rsidRDefault="00C43980" w:rsidP="00C43980">
      <w:pPr>
        <w:pStyle w:val="EndNoteBibliography"/>
      </w:pPr>
      <w:r w:rsidRPr="00C43980">
        <w:t>23.</w:t>
      </w:r>
      <w:r w:rsidRPr="00C43980">
        <w:tab/>
        <w:t>Fu W, Xie W, Zhang Z, Wang SL, Wu QJ, Liu Y, et al. Exploring Valid Reference Genes for Quantitative Real-time PCR Analysis in Plutella xylostella (Lepidoptera: Plutellidae). International Journal of Biological Sciences. 2013;9(8):792-802.</w:t>
      </w:r>
    </w:p>
    <w:p w14:paraId="06C3A5FA" w14:textId="77777777" w:rsidR="00C43980" w:rsidRPr="00C43980" w:rsidRDefault="00C43980" w:rsidP="00C43980">
      <w:pPr>
        <w:pStyle w:val="EndNoteBibliography"/>
      </w:pPr>
      <w:r w:rsidRPr="00C43980">
        <w:t>24.</w:t>
      </w:r>
      <w:r w:rsidRPr="00C43980">
        <w:tab/>
        <w:t>Perkins JR, Dawes JM, McMahon SB, Bennett DLH, Orengo C, Kohl M. ReadqPCR and NormqPCR: R packages for the reading, quality checking and normalisation of RT-qPCR quantification cycle (Cq) data. Bmc Genomics. 2012;13.</w:t>
      </w:r>
    </w:p>
    <w:p w14:paraId="64E2D1AD" w14:textId="77777777" w:rsidR="00C43980" w:rsidRPr="00C43980" w:rsidRDefault="00C43980" w:rsidP="00C43980">
      <w:pPr>
        <w:pStyle w:val="EndNoteBibliography"/>
      </w:pPr>
      <w:r w:rsidRPr="00C43980">
        <w:t>25.</w:t>
      </w:r>
      <w:r w:rsidRPr="00C43980">
        <w:tab/>
        <w:t>Kokoza V, Ahmed A, Cho WL, Jasinskiene N, James AA, Raikhel A. Engineering blood meal-activated systemic immunity in the yellow fever mosquito, Aedes aegypti. Proceedings of the National Academy of Sciences of the United States of America. 2000;97(16):9144-9.</w:t>
      </w:r>
    </w:p>
    <w:p w14:paraId="55944FBA" w14:textId="77777777" w:rsidR="00C43980" w:rsidRPr="00C43980" w:rsidRDefault="00C43980" w:rsidP="00C43980">
      <w:pPr>
        <w:pStyle w:val="EndNoteBibliography"/>
      </w:pPr>
      <w:r w:rsidRPr="00C43980">
        <w:t>26.</w:t>
      </w:r>
      <w:r w:rsidRPr="00C43980">
        <w:tab/>
        <w:t>Kokoza VA, Raikhel AS. Targeted gene expression in the transgenic Aedes aegypti using the binary Gal4-UAS system. Insect Biochemistry and Molecular Biology. 2011;41(8):637-44.</w:t>
      </w:r>
    </w:p>
    <w:p w14:paraId="1F12E6FE" w14:textId="77777777" w:rsidR="00C43980" w:rsidRPr="00C43980" w:rsidRDefault="00C43980" w:rsidP="00C43980">
      <w:pPr>
        <w:pStyle w:val="EndNoteBibliography"/>
      </w:pPr>
      <w:r w:rsidRPr="00C43980">
        <w:t>27.</w:t>
      </w:r>
      <w:r w:rsidRPr="00C43980">
        <w:tab/>
        <w:t>Romans P, Tu ZJ, Ke ZX, Hagedorn HH. Analysis of a Vitellogenin Gene of the Mosquito, Aedes-Aegypti and Comparisons to Vitellogenins from Other Organisms. Insect Biochemistry and Molecular Biology. 1995;25(8):939-58.</w:t>
      </w:r>
    </w:p>
    <w:p w14:paraId="7205F0F1" w14:textId="77777777" w:rsidR="00C43980" w:rsidRPr="00C43980" w:rsidRDefault="00C43980" w:rsidP="00C43980">
      <w:pPr>
        <w:pStyle w:val="EndNoteBibliography"/>
      </w:pPr>
      <w:r w:rsidRPr="00C43980">
        <w:t>28.</w:t>
      </w:r>
      <w:r w:rsidRPr="00C43980">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5784F8AD" w14:textId="77777777" w:rsidR="00C43980" w:rsidRPr="00C43980" w:rsidRDefault="00C43980" w:rsidP="00C43980">
      <w:pPr>
        <w:pStyle w:val="EndNoteBibliography"/>
      </w:pPr>
      <w:r w:rsidRPr="00C43980">
        <w:t>29.</w:t>
      </w:r>
      <w:r w:rsidRPr="00C43980">
        <w:tab/>
        <w:t>Vella MR, Gould F, Lloyd AL. Mathematical modeling of genetic pest management through female lethality with independently segregating alleles. BioRxiv. 2020.</w:t>
      </w:r>
    </w:p>
    <w:p w14:paraId="1BE06907" w14:textId="3C099AD0" w:rsidR="00985E30" w:rsidRPr="00C05650" w:rsidRDefault="00E55A03" w:rsidP="00E55A03">
      <w:pPr>
        <w:spacing w:line="360" w:lineRule="auto"/>
        <w:jc w:val="both"/>
      </w:pPr>
      <w:r w:rsidRPr="00C05650">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emy.Harvey-Samuel" w:date="2020-04-30T11:44:00Z" w:initials="J">
    <w:p w14:paraId="570B8D34" w14:textId="4A562201" w:rsidR="000D7A06" w:rsidRDefault="000D7A06">
      <w:pPr>
        <w:pStyle w:val="CommentText"/>
      </w:pPr>
      <w:r>
        <w:rPr>
          <w:rStyle w:val="CommentReference"/>
        </w:rPr>
        <w:annotationRef/>
      </w:r>
    </w:p>
    <w:p w14:paraId="77D51AD7" w14:textId="77777777" w:rsidR="000D7A06" w:rsidRDefault="000D7A06">
      <w:pPr>
        <w:pStyle w:val="CommentText"/>
      </w:pPr>
      <w:r>
        <w:t>Please provide details of how you would like your name to appear and your present work address etc.</w:t>
      </w:r>
    </w:p>
    <w:p w14:paraId="02C67A1A" w14:textId="77777777" w:rsidR="000D7A06" w:rsidRDefault="000D7A06">
      <w:pPr>
        <w:pStyle w:val="CommentText"/>
      </w:pPr>
    </w:p>
    <w:p w14:paraId="7134E90B" w14:textId="1675E2B9" w:rsidR="000D7A06" w:rsidRDefault="000D7A06">
      <w:pPr>
        <w:pStyle w:val="CommentText"/>
      </w:pPr>
      <w:r>
        <w:t xml:space="preserve">Order to be worked out in consultation with Luke.   </w:t>
      </w:r>
    </w:p>
  </w:comment>
  <w:comment w:id="10" w:author="Philip Leftwich (BIO - Staff)" w:date="2020-04-30T13:18:00Z" w:initials="PL(-S">
    <w:p w14:paraId="0094C6D9" w14:textId="17F298A0" w:rsidR="000D7A06" w:rsidRDefault="000D7A06">
      <w:pPr>
        <w:pStyle w:val="CommentText"/>
      </w:pPr>
      <w:r>
        <w:rPr>
          <w:rStyle w:val="CommentReference"/>
        </w:rPr>
        <w:annotationRef/>
      </w:r>
      <w:r>
        <w:t>Maybe even simpler for the abstract? What do you mean by an effector?</w:t>
      </w:r>
    </w:p>
  </w:comment>
  <w:comment w:id="11" w:author="Philip Leftwich (BIO - Staff)" w:date="2020-04-30T13:18:00Z" w:initials="PL(-S">
    <w:p w14:paraId="489AA85C" w14:textId="0AB9A2A1" w:rsidR="000D7A06" w:rsidRDefault="000D7A06">
      <w:pPr>
        <w:pStyle w:val="CommentText"/>
      </w:pPr>
      <w:r>
        <w:rPr>
          <w:rStyle w:val="CommentReference"/>
        </w:rPr>
        <w:annotationRef/>
      </w:r>
      <w:r>
        <w:t>Want to mention insect specificity?</w:t>
      </w:r>
    </w:p>
  </w:comment>
  <w:comment w:id="12" w:author="Philip Leftwich (BIO - Staff)" w:date="2020-04-30T13:18:00Z" w:initials="PL(-S">
    <w:p w14:paraId="47C2916F" w14:textId="0E522652" w:rsidR="000D7A06" w:rsidRDefault="000D7A06">
      <w:pPr>
        <w:pStyle w:val="CommentText"/>
      </w:pPr>
      <w:r>
        <w:rPr>
          <w:rStyle w:val="CommentReference"/>
        </w:rPr>
        <w:annotationRef/>
      </w:r>
    </w:p>
  </w:comment>
  <w:comment w:id="13" w:author="Jeremy.Harvey-Samuel" w:date="2020-04-30T10:19:00Z" w:initials="J">
    <w:p w14:paraId="26ADEACF" w14:textId="23D329F1" w:rsidR="000D7A06" w:rsidRDefault="000D7A06">
      <w:pPr>
        <w:pStyle w:val="CommentText"/>
      </w:pPr>
      <w:r>
        <w:rPr>
          <w:rStyle w:val="CommentReference"/>
        </w:rPr>
        <w:annotationRef/>
      </w:r>
      <w:r>
        <w:t>Bit weird but required by journal.</w:t>
      </w:r>
    </w:p>
  </w:comment>
  <w:comment w:id="14" w:author="Jeremy.Harvey-Samuel" w:date="2020-04-30T10:21:00Z" w:initials="J">
    <w:p w14:paraId="5206C18A" w14:textId="53A4D116" w:rsidR="000D7A06" w:rsidRDefault="000D7A06">
      <w:pPr>
        <w:pStyle w:val="CommentText"/>
      </w:pPr>
      <w:r>
        <w:rPr>
          <w:rStyle w:val="CommentReference"/>
        </w:rPr>
        <w:annotationRef/>
      </w:r>
      <w:r>
        <w:t>I need to add these.</w:t>
      </w:r>
    </w:p>
  </w:comment>
  <w:comment w:id="15" w:author="Jeremy.Harvey-Samuel" w:date="2020-04-24T11:13:00Z" w:initials="J">
    <w:p w14:paraId="1492CFB6" w14:textId="77777777" w:rsidR="000D7A06" w:rsidRDefault="000D7A06">
      <w:pPr>
        <w:pStyle w:val="CommentText"/>
      </w:pPr>
      <w:r>
        <w:rPr>
          <w:rStyle w:val="CommentReference"/>
        </w:rPr>
        <w:annotationRef/>
      </w:r>
      <w:r>
        <w:t>@Phil</w:t>
      </w:r>
    </w:p>
    <w:p w14:paraId="795838D7" w14:textId="2E9DB6B6" w:rsidR="000D7A06" w:rsidRDefault="000D7A06">
      <w:pPr>
        <w:pStyle w:val="CommentText"/>
      </w:pPr>
      <w:r>
        <w:t xml:space="preserve">please put in here details of the R package you used etc. I have detailed the actual stats test elsewhere in the paper. </w:t>
      </w:r>
    </w:p>
  </w:comment>
  <w:comment w:id="16" w:author="Philip Leftwich (BIO - Staff)" w:date="2020-04-30T13:34:00Z" w:initials="PL(-S">
    <w:p w14:paraId="5208773A" w14:textId="04FC0BB4" w:rsidR="000D7A06" w:rsidRDefault="000D7A06">
      <w:pPr>
        <w:pStyle w:val="CommentText"/>
      </w:pPr>
      <w:r>
        <w:rPr>
          <w:rStyle w:val="CommentReference"/>
        </w:rPr>
        <w:annotationRef/>
      </w:r>
      <w:r>
        <w:t xml:space="preserve">Do you want the code to go with analyses? Needs a tidy up first. </w:t>
      </w:r>
    </w:p>
  </w:comment>
  <w:comment w:id="44" w:author="Jeremy.Harvey-Samuel" w:date="2020-04-30T11:28:00Z" w:initials="J">
    <w:p w14:paraId="7E8723B4" w14:textId="14D8FB40" w:rsidR="000D7A06" w:rsidRDefault="000D7A06">
      <w:pPr>
        <w:pStyle w:val="CommentText"/>
      </w:pPr>
      <w:r>
        <w:rPr>
          <w:rStyle w:val="CommentReference"/>
        </w:rPr>
        <w:annotationRef/>
      </w:r>
      <w:r>
        <w:t>These are in the google drive doc I mentioned in the email. Legends to them and the link are in section 5</w:t>
      </w:r>
    </w:p>
  </w:comment>
  <w:comment w:id="47" w:author="Tim Harvey-Samuel" w:date="2020-04-29T13:19:00Z" w:initials="TH">
    <w:p w14:paraId="69123D97" w14:textId="775020E9" w:rsidR="000D7A06" w:rsidRDefault="000D7A06">
      <w:pPr>
        <w:pStyle w:val="CommentText"/>
      </w:pPr>
      <w:r>
        <w:rPr>
          <w:rStyle w:val="CommentReference"/>
        </w:rPr>
        <w:annotationRef/>
      </w:r>
      <w:r>
        <w:t xml:space="preserve">Variance estimates are being put on this graph. </w:t>
      </w:r>
    </w:p>
  </w:comment>
  <w:comment w:id="48" w:author="Philip Leftwich (BIO - Staff)" w:date="2020-04-30T13:35:00Z" w:initials="PL(-S">
    <w:p w14:paraId="54599ED4" w14:textId="76F96642" w:rsidR="000D7A06" w:rsidRPr="00B05094" w:rsidRDefault="000D7A06">
      <w:pPr>
        <w:pStyle w:val="CommentText"/>
      </w:pPr>
      <w:r>
        <w:rPr>
          <w:rStyle w:val="CommentReference"/>
        </w:rPr>
        <w:annotationRef/>
      </w:r>
      <w:r>
        <w:t>Explain 2</w:t>
      </w:r>
      <w:r>
        <w:rPr>
          <w:rFonts w:ascii="Gill Sans MT" w:hAnsi="Gill Sans MT"/>
          <w:vertAlign w:val="superscript"/>
        </w:rPr>
        <w:t>∆∆</w:t>
      </w:r>
      <w:r>
        <w:rPr>
          <w:vertAlign w:val="superscript"/>
        </w:rPr>
        <w:t xml:space="preserve"> </w:t>
      </w:r>
      <w:r>
        <w:t>here?</w:t>
      </w:r>
    </w:p>
  </w:comment>
  <w:comment w:id="49" w:author="Philip Leftwich (BIO - Staff)" w:date="2020-04-30T13:36:00Z" w:initials="PL(-S">
    <w:p w14:paraId="58D4E331" w14:textId="205B6E36" w:rsidR="000D7A06" w:rsidRDefault="000D7A06">
      <w:pPr>
        <w:pStyle w:val="CommentText"/>
      </w:pPr>
      <w:r>
        <w:rPr>
          <w:rStyle w:val="CommentReference"/>
        </w:rPr>
        <w:annotationRef/>
      </w:r>
      <w:r>
        <w:t xml:space="preserve">Write out </w:t>
      </w:r>
      <w:proofErr w:type="spellStart"/>
      <w:r>
        <w:t>dpe</w:t>
      </w:r>
      <w:proofErr w:type="spellEnd"/>
      <w:r>
        <w:t xml:space="preserve"> in full here?</w:t>
      </w:r>
    </w:p>
  </w:comment>
  <w:comment w:id="50" w:author="Tim Harvey-Samuel" w:date="2020-04-29T13:21:00Z" w:initials="TH">
    <w:p w14:paraId="580B7950" w14:textId="574BFC69" w:rsidR="000D7A06" w:rsidRDefault="000D7A06">
      <w:pPr>
        <w:pStyle w:val="CommentText"/>
      </w:pPr>
      <w:r>
        <w:rPr>
          <w:rStyle w:val="CommentReference"/>
        </w:rPr>
        <w:annotationRef/>
      </w:r>
      <w:r>
        <w:t>Test statistic required.</w:t>
      </w:r>
    </w:p>
  </w:comment>
  <w:comment w:id="51" w:author="Philip Leftwich (BIO - Staff)" w:date="2020-04-30T13:41:00Z" w:initials="PL(-S">
    <w:p w14:paraId="42DF03A4" w14:textId="7D84C73B" w:rsidR="000D7A06" w:rsidRDefault="000D7A06">
      <w:pPr>
        <w:pStyle w:val="CommentText"/>
      </w:pPr>
      <w:r>
        <w:rPr>
          <w:rStyle w:val="CommentReference"/>
        </w:rPr>
        <w:annotationRef/>
      </w:r>
      <w:r>
        <w:t xml:space="preserve">This is surprisingly – given the comparison with the graphs – what was the sample size? </w:t>
      </w:r>
    </w:p>
  </w:comment>
  <w:comment w:id="52" w:author="Philip Leftwich (BIO - Staff)" w:date="2020-04-30T13:37:00Z" w:initials="PL(-S">
    <w:p w14:paraId="6E9FE116" w14:textId="6E1A9477" w:rsidR="000D7A06" w:rsidRDefault="000D7A06">
      <w:pPr>
        <w:pStyle w:val="CommentText"/>
      </w:pPr>
      <w:r>
        <w:rPr>
          <w:rStyle w:val="CommentReference"/>
        </w:rPr>
        <w:annotationRef/>
      </w:r>
      <w:r>
        <w:t>Multiple 0 needed?</w:t>
      </w:r>
    </w:p>
  </w:comment>
  <w:comment w:id="53" w:author="Philip Leftwich (BIO - Staff)" w:date="2020-04-30T13:37:00Z" w:initials="PL(-S">
    <w:p w14:paraId="0CBE995C" w14:textId="26190A8E" w:rsidR="000D7A06" w:rsidRDefault="000D7A06">
      <w:pPr>
        <w:pStyle w:val="CommentText"/>
      </w:pPr>
      <w:r>
        <w:rPr>
          <w:rStyle w:val="CommentReference"/>
        </w:rPr>
        <w:annotationRef/>
      </w:r>
      <w:r>
        <w:t xml:space="preserve">So obviously K-W </w:t>
      </w:r>
      <w:proofErr w:type="gramStart"/>
      <w:r>
        <w:t>doesn’t</w:t>
      </w:r>
      <w:proofErr w:type="gramEnd"/>
      <w:r>
        <w:t xml:space="preserve"> compare means – so perhaps refer to median instead?</w:t>
      </w:r>
    </w:p>
  </w:comment>
  <w:comment w:id="54" w:author="Philip Leftwich (BIO - Staff)" w:date="2020-04-30T13:39:00Z" w:initials="PL(-S">
    <w:p w14:paraId="29B6AFB8" w14:textId="183EF8E4" w:rsidR="000D7A06" w:rsidRDefault="000D7A06">
      <w:pPr>
        <w:pStyle w:val="CommentText"/>
      </w:pPr>
      <w:r>
        <w:rPr>
          <w:rStyle w:val="CommentReference"/>
        </w:rPr>
        <w:annotationRef/>
      </w:r>
      <w:r>
        <w:t xml:space="preserve">So here – I </w:t>
      </w:r>
      <w:proofErr w:type="gramStart"/>
      <w:r>
        <w:t>wouldn’t</w:t>
      </w:r>
      <w:proofErr w:type="gramEnd"/>
      <w:r>
        <w:t xml:space="preserve"> use a mean value personally </w:t>
      </w:r>
    </w:p>
  </w:comment>
  <w:comment w:id="55" w:author="Philip Leftwich (BIO - Staff)" w:date="2020-04-30T13:42:00Z" w:initials="PL(-S">
    <w:p w14:paraId="69DC22C9" w14:textId="209A79A7" w:rsidR="000D7A06" w:rsidRDefault="000D7A06">
      <w:pPr>
        <w:pStyle w:val="CommentText"/>
      </w:pPr>
      <w:r>
        <w:rPr>
          <w:rStyle w:val="CommentReference"/>
        </w:rPr>
        <w:annotationRef/>
      </w:r>
      <w:r>
        <w:t xml:space="preserve">This seems a little odd – these differences are basically nil? Seems weird when you look at the graph.  </w:t>
      </w:r>
    </w:p>
  </w:comment>
  <w:comment w:id="56" w:author="Philip Leftwich (BIO - Staff)" w:date="2020-04-30T13:45:00Z" w:initials="PL(-S">
    <w:p w14:paraId="78D41C92" w14:textId="6BF429DA" w:rsidR="000D7A06" w:rsidRDefault="000D7A06">
      <w:pPr>
        <w:pStyle w:val="CommentText"/>
      </w:pPr>
      <w:r>
        <w:rPr>
          <w:rStyle w:val="CommentReference"/>
        </w:rPr>
        <w:annotationRef/>
      </w:r>
      <w:r>
        <w:t>Marginal – so could mention as something worth investigating with a larger sample size?</w:t>
      </w:r>
    </w:p>
  </w:comment>
  <w:comment w:id="57" w:author="Tim Harvey-Samuel" w:date="2020-04-29T13:44:00Z" w:initials="TH">
    <w:p w14:paraId="0491377C" w14:textId="39E27AC2" w:rsidR="000D7A06" w:rsidRDefault="000D7A06">
      <w:pPr>
        <w:pStyle w:val="CommentText"/>
      </w:pPr>
      <w:r>
        <w:rPr>
          <w:rStyle w:val="CommentReference"/>
        </w:rPr>
        <w:annotationRef/>
      </w:r>
      <w:r>
        <w:t xml:space="preserve">@Phil, </w:t>
      </w:r>
      <w:proofErr w:type="spellStart"/>
      <w:r>
        <w:t>im</w:t>
      </w:r>
      <w:proofErr w:type="spellEnd"/>
      <w:r>
        <w:t xml:space="preserve"> guessing these central tendency bars are medians as they </w:t>
      </w:r>
      <w:proofErr w:type="gramStart"/>
      <w:r>
        <w:t>don’t</w:t>
      </w:r>
      <w:proofErr w:type="gramEnd"/>
      <w:r>
        <w:t xml:space="preserve"> match with my means calculated below? Could you let me know as well as what the box and whiskers represent.  Would you recommend representing this data as a whole as median? Or means? </w:t>
      </w:r>
    </w:p>
  </w:comment>
  <w:comment w:id="58" w:author="Philip Leftwich (BIO - Staff)" w:date="2020-04-30T13:48:00Z" w:initials="PL(-S">
    <w:p w14:paraId="7223C1FB" w14:textId="60F7703F" w:rsidR="000D7A06" w:rsidRDefault="000D7A06">
      <w:pPr>
        <w:pStyle w:val="CommentText"/>
      </w:pPr>
      <w:r>
        <w:rPr>
          <w:rStyle w:val="CommentReference"/>
        </w:rPr>
        <w:annotationRef/>
      </w:r>
      <w:proofErr w:type="gramStart"/>
      <w:r>
        <w:t>That’s</w:t>
      </w:r>
      <w:proofErr w:type="gramEnd"/>
      <w:r>
        <w:t xml:space="preserve"> right I wouldn’t report the means and S.E. here – precisely because if they don’t line up with mean then you don’t have normally distributed data and the median is a better measure of central tendency.  You can see for your off-</w:t>
      </w:r>
      <w:proofErr w:type="spellStart"/>
      <w:r>
        <w:t>tet</w:t>
      </w:r>
      <w:proofErr w:type="spellEnd"/>
      <w:r>
        <w:t xml:space="preserve"> egg hatching the data is almost bimodal – hence I put in a boxplot that also shows </w:t>
      </w:r>
      <w:proofErr w:type="spellStart"/>
      <w:r>
        <w:t>indv</w:t>
      </w:r>
      <w:proofErr w:type="spellEnd"/>
      <w:r>
        <w:t xml:space="preserve">. Data points. </w:t>
      </w:r>
    </w:p>
    <w:p w14:paraId="0011D419" w14:textId="77777777" w:rsidR="000D7A06" w:rsidRDefault="000D7A06">
      <w:pPr>
        <w:pStyle w:val="CommentText"/>
      </w:pPr>
    </w:p>
    <w:p w14:paraId="252D90A3" w14:textId="60D5AB19" w:rsidR="000D7A06" w:rsidRDefault="000D7A06">
      <w:pPr>
        <w:pStyle w:val="CommentText"/>
      </w:pPr>
      <w:r>
        <w:t>Same goes for earlier when you use a KW test.</w:t>
      </w:r>
    </w:p>
    <w:p w14:paraId="43A44C7C" w14:textId="77777777" w:rsidR="000D7A06" w:rsidRDefault="000D7A06">
      <w:pPr>
        <w:pStyle w:val="CommentText"/>
      </w:pPr>
    </w:p>
    <w:p w14:paraId="3996D455" w14:textId="4ED1189D" w:rsidR="000D7A06" w:rsidRDefault="000D7A06">
      <w:pPr>
        <w:pStyle w:val="CommentText"/>
      </w:pPr>
      <w:r>
        <w:t>t</w:t>
      </w:r>
      <w:r w:rsidRPr="000D7A06">
        <w:t>he bottom and top of the box are always the 25th and 75th percentile (the lower and upper quartiles, respectively), and the band near the middle of the box is the 50th percentile (the median).</w:t>
      </w:r>
      <w:r>
        <w:t xml:space="preserve"> The whiskers are 1.5 * the </w:t>
      </w:r>
      <w:proofErr w:type="spellStart"/>
      <w:r>
        <w:t>Interquartiler</w:t>
      </w:r>
      <w:proofErr w:type="spellEnd"/>
      <w:r>
        <w:t xml:space="preserve"> Range (the width of the box). </w:t>
      </w:r>
    </w:p>
    <w:p w14:paraId="46AA2AEF" w14:textId="642FD69A" w:rsidR="000D7A06" w:rsidRDefault="000D7A06">
      <w:pPr>
        <w:pStyle w:val="CommentText"/>
      </w:pPr>
      <w:r>
        <w:t xml:space="preserve">Each dot on the graph represents an </w:t>
      </w:r>
      <w:proofErr w:type="spellStart"/>
      <w:r>
        <w:t>individidual</w:t>
      </w:r>
      <w:proofErr w:type="spellEnd"/>
      <w:r>
        <w:t xml:space="preserve"> data point</w:t>
      </w:r>
    </w:p>
    <w:p w14:paraId="70842133" w14:textId="1116FA8E" w:rsidR="000D7A06" w:rsidRDefault="000D7A06">
      <w:pPr>
        <w:pStyle w:val="CommentText"/>
      </w:pPr>
    </w:p>
  </w:comment>
  <w:comment w:id="59" w:author="Jeremy.Harvey-Samuel" w:date="2020-04-30T11:02:00Z" w:initials="J">
    <w:p w14:paraId="1D79674F" w14:textId="472AF02F" w:rsidR="000D7A06" w:rsidRDefault="000D7A06">
      <w:pPr>
        <w:pStyle w:val="CommentText"/>
      </w:pPr>
      <w:r>
        <w:rPr>
          <w:rStyle w:val="CommentReference"/>
        </w:rPr>
        <w:annotationRef/>
      </w:r>
      <w:r>
        <w:t>For the moment, these videos can be viewed on my google drive.</w:t>
      </w:r>
    </w:p>
    <w:p w14:paraId="14852DAD" w14:textId="77777777" w:rsidR="000D7A06" w:rsidRDefault="000D7A06">
      <w:pPr>
        <w:pStyle w:val="CommentText"/>
      </w:pPr>
    </w:p>
    <w:p w14:paraId="3884D5FA" w14:textId="4F2485B9" w:rsidR="000D7A06" w:rsidRDefault="000D7A06">
      <w:pPr>
        <w:pStyle w:val="CommentText"/>
      </w:pPr>
      <w:r w:rsidRPr="00E05B00">
        <w:t>https://drive.google.com/open?id=1PGtqOX9e2beXb4EJXMoMTIbV1oNwtYYj</w:t>
      </w:r>
    </w:p>
  </w:comment>
  <w:comment w:id="60" w:author="Jeremy.Harvey-Samuel" w:date="2020-04-24T11:13:00Z" w:initials="J">
    <w:p w14:paraId="6F963B54" w14:textId="77777777" w:rsidR="000D7A06" w:rsidRDefault="000D7A06" w:rsidP="00701A81">
      <w:pPr>
        <w:pStyle w:val="CommentText"/>
      </w:pPr>
      <w:r>
        <w:rPr>
          <w:rStyle w:val="CommentReference"/>
        </w:rPr>
        <w:annotationRef/>
      </w:r>
      <w:r>
        <w:t xml:space="preserve"> @all</w:t>
      </w:r>
    </w:p>
    <w:p w14:paraId="612935BF" w14:textId="716EF9E0" w:rsidR="000D7A06" w:rsidRDefault="000D7A06" w:rsidP="00701A81">
      <w:pPr>
        <w:pStyle w:val="CommentText"/>
      </w:pPr>
      <w:r>
        <w:t xml:space="preserve">Please check/add in your funding details. </w:t>
      </w:r>
    </w:p>
  </w:comment>
  <w:comment w:id="61" w:author="Philip Leftwich (BIO - Staff)" w:date="2020-04-30T13:53:00Z" w:initials="PL(-S">
    <w:p w14:paraId="2D232C4C" w14:textId="38FBFD7D" w:rsidR="007C29AB" w:rsidRDefault="007C29AB">
      <w:pPr>
        <w:pStyle w:val="CommentText"/>
      </w:pPr>
      <w:r>
        <w:rPr>
          <w:rStyle w:val="CommentReference"/>
        </w:rPr>
        <w:annotationRef/>
      </w:r>
      <w:r>
        <w:t xml:space="preserve">Could acknowledge the </w:t>
      </w:r>
      <w:proofErr w:type="spellStart"/>
      <w:r>
        <w:t>Wellcome</w:t>
      </w:r>
      <w:proofErr w:type="spellEnd"/>
      <w:r>
        <w:t xml:space="preserve"> grant? Ask Luke what he prefers</w:t>
      </w:r>
    </w:p>
  </w:comment>
  <w:comment w:id="62" w:author="Philip Leftwich (BIO - Staff)" w:date="2020-04-30T13:54:00Z" w:initials="PL(-S">
    <w:p w14:paraId="36386599" w14:textId="304654CE" w:rsidR="007C29AB" w:rsidRDefault="007C29AB">
      <w:pPr>
        <w:pStyle w:val="CommentText"/>
      </w:pPr>
      <w:r>
        <w:rPr>
          <w:rStyle w:val="CommentReference"/>
        </w:rPr>
        <w:annotationRef/>
      </w:r>
      <w:r>
        <w:t xml:space="preserve">Need to put in that you and I were students there? </w:t>
      </w:r>
      <w:proofErr w:type="gramStart"/>
      <w:r>
        <w:t>So</w:t>
      </w:r>
      <w:proofErr w:type="gramEnd"/>
      <w:r>
        <w:t xml:space="preserve"> we did receive finance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34E90B" w15:done="0"/>
  <w15:commentEx w15:paraId="0094C6D9" w15:done="0"/>
  <w15:commentEx w15:paraId="489AA85C" w15:done="0"/>
  <w15:commentEx w15:paraId="47C2916F" w15:paraIdParent="489AA85C" w15:done="0"/>
  <w15:commentEx w15:paraId="26ADEACF" w15:done="0"/>
  <w15:commentEx w15:paraId="5206C18A" w15:done="0"/>
  <w15:commentEx w15:paraId="795838D7" w15:done="0"/>
  <w15:commentEx w15:paraId="5208773A" w15:paraIdParent="795838D7" w15:done="0"/>
  <w15:commentEx w15:paraId="7E8723B4" w15:done="0"/>
  <w15:commentEx w15:paraId="69123D97" w15:done="0"/>
  <w15:commentEx w15:paraId="54599ED4" w15:done="0"/>
  <w15:commentEx w15:paraId="58D4E331" w15:done="0"/>
  <w15:commentEx w15:paraId="580B7950" w15:done="0"/>
  <w15:commentEx w15:paraId="42DF03A4" w15:done="0"/>
  <w15:commentEx w15:paraId="6E9FE116" w15:done="0"/>
  <w15:commentEx w15:paraId="0CBE995C" w15:done="0"/>
  <w15:commentEx w15:paraId="29B6AFB8" w15:done="0"/>
  <w15:commentEx w15:paraId="69DC22C9" w15:done="0"/>
  <w15:commentEx w15:paraId="78D41C92" w15:done="0"/>
  <w15:commentEx w15:paraId="0491377C" w15:done="0"/>
  <w15:commentEx w15:paraId="70842133" w15:paraIdParent="0491377C" w15:done="0"/>
  <w15:commentEx w15:paraId="3884D5FA" w15:done="0"/>
  <w15:commentEx w15:paraId="612935BF" w15:done="0"/>
  <w15:commentEx w15:paraId="2D232C4C" w15:paraIdParent="612935BF" w15:done="0"/>
  <w15:commentEx w15:paraId="363865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4EBC" w16cex:dateUtc="2020-04-30T12:18:00Z"/>
  <w16cex:commentExtensible w16cex:durableId="22554EA2" w16cex:dateUtc="2020-04-30T12:18:00Z"/>
  <w16cex:commentExtensible w16cex:durableId="22554EAE" w16cex:dateUtc="2020-04-30T12:18:00Z"/>
  <w16cex:commentExtensible w16cex:durableId="2255525A" w16cex:dateUtc="2020-04-30T12:34:00Z"/>
  <w16cex:commentExtensible w16cex:durableId="2255529C" w16cex:dateUtc="2020-04-30T12:35:00Z"/>
  <w16cex:commentExtensible w16cex:durableId="225552D8" w16cex:dateUtc="2020-04-30T12:36:00Z"/>
  <w16cex:commentExtensible w16cex:durableId="22555409" w16cex:dateUtc="2020-04-30T12:41:00Z"/>
  <w16cex:commentExtensible w16cex:durableId="22555305" w16cex:dateUtc="2020-04-30T12:37:00Z"/>
  <w16cex:commentExtensible w16cex:durableId="22555328" w16cex:dateUtc="2020-04-30T12:37:00Z"/>
  <w16cex:commentExtensible w16cex:durableId="225553AC" w16cex:dateUtc="2020-04-30T12:39:00Z"/>
  <w16cex:commentExtensible w16cex:durableId="2255542D" w16cex:dateUtc="2020-04-30T12:42:00Z"/>
  <w16cex:commentExtensible w16cex:durableId="22555501" w16cex:dateUtc="2020-04-30T12:45:00Z"/>
  <w16cex:commentExtensible w16cex:durableId="225555AD" w16cex:dateUtc="2020-04-30T12:48:00Z"/>
  <w16cex:commentExtensible w16cex:durableId="225556F4" w16cex:dateUtc="2020-04-30T12:53:00Z"/>
  <w16cex:commentExtensible w16cex:durableId="22555710" w16cex:dateUtc="2020-04-30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34E90B" w16cid:durableId="2253CB00"/>
  <w16cid:commentId w16cid:paraId="0094C6D9" w16cid:durableId="22554EBC"/>
  <w16cid:commentId w16cid:paraId="489AA85C" w16cid:durableId="22554EA2"/>
  <w16cid:commentId w16cid:paraId="47C2916F" w16cid:durableId="22554EAE"/>
  <w16cid:commentId w16cid:paraId="26ADEACF" w16cid:durableId="22553D58"/>
  <w16cid:commentId w16cid:paraId="5206C18A" w16cid:durableId="22553D59"/>
  <w16cid:commentId w16cid:paraId="795838D7" w16cid:durableId="2253CB03"/>
  <w16cid:commentId w16cid:paraId="5208773A" w16cid:durableId="2255525A"/>
  <w16cid:commentId w16cid:paraId="7E8723B4" w16cid:durableId="22553D5B"/>
  <w16cid:commentId w16cid:paraId="69123D97" w16cid:durableId="2253FD72"/>
  <w16cid:commentId w16cid:paraId="54599ED4" w16cid:durableId="2255529C"/>
  <w16cid:commentId w16cid:paraId="58D4E331" w16cid:durableId="225552D8"/>
  <w16cid:commentId w16cid:paraId="580B7950" w16cid:durableId="2253FDC1"/>
  <w16cid:commentId w16cid:paraId="42DF03A4" w16cid:durableId="22555409"/>
  <w16cid:commentId w16cid:paraId="6E9FE116" w16cid:durableId="22555305"/>
  <w16cid:commentId w16cid:paraId="0CBE995C" w16cid:durableId="22555328"/>
  <w16cid:commentId w16cid:paraId="29B6AFB8" w16cid:durableId="225553AC"/>
  <w16cid:commentId w16cid:paraId="69DC22C9" w16cid:durableId="2255542D"/>
  <w16cid:commentId w16cid:paraId="78D41C92" w16cid:durableId="22555501"/>
  <w16cid:commentId w16cid:paraId="0491377C" w16cid:durableId="22540343"/>
  <w16cid:commentId w16cid:paraId="70842133" w16cid:durableId="225555AD"/>
  <w16cid:commentId w16cid:paraId="3884D5FA" w16cid:durableId="22553D5F"/>
  <w16cid:commentId w16cid:paraId="612935BF" w16cid:durableId="2253CB05"/>
  <w16cid:commentId w16cid:paraId="2D232C4C" w16cid:durableId="225556F4"/>
  <w16cid:commentId w16cid:paraId="36386599" w16cid:durableId="225557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173E" w14:textId="77777777" w:rsidR="000D7A06" w:rsidRDefault="000D7A06" w:rsidP="00D01C90">
      <w:r>
        <w:separator/>
      </w:r>
    </w:p>
  </w:endnote>
  <w:endnote w:type="continuationSeparator" w:id="0">
    <w:p w14:paraId="6D6EAB83" w14:textId="77777777" w:rsidR="000D7A06" w:rsidRDefault="000D7A06"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charset w:val="00"/>
    <w:family w:val="swiss"/>
    <w:pitch w:val="variable"/>
    <w:sig w:usb0="00000003"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F1BAF" w14:textId="77777777" w:rsidR="000D7A06" w:rsidRDefault="000D7A06" w:rsidP="00D01C90">
      <w:r>
        <w:separator/>
      </w:r>
    </w:p>
  </w:footnote>
  <w:footnote w:type="continuationSeparator" w:id="0">
    <w:p w14:paraId="23E04F15" w14:textId="77777777" w:rsidR="000D7A06" w:rsidRDefault="000D7A06"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rAUAmrYgs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record-ids&gt;&lt;/item&gt;&lt;/Libraries&gt;"/>
  </w:docVars>
  <w:rsids>
    <w:rsidRoot w:val="009F0CC8"/>
    <w:rsid w:val="00013F39"/>
    <w:rsid w:val="000440EC"/>
    <w:rsid w:val="0006221D"/>
    <w:rsid w:val="00070938"/>
    <w:rsid w:val="00097174"/>
    <w:rsid w:val="000A1EB7"/>
    <w:rsid w:val="000C2E5A"/>
    <w:rsid w:val="000D705D"/>
    <w:rsid w:val="000D7A06"/>
    <w:rsid w:val="00121957"/>
    <w:rsid w:val="00124C3E"/>
    <w:rsid w:val="0013161F"/>
    <w:rsid w:val="00166CD7"/>
    <w:rsid w:val="00175B4A"/>
    <w:rsid w:val="00177216"/>
    <w:rsid w:val="001772A6"/>
    <w:rsid w:val="001A6BBF"/>
    <w:rsid w:val="001B0C1D"/>
    <w:rsid w:val="001B7FFA"/>
    <w:rsid w:val="001D572B"/>
    <w:rsid w:val="001E00E7"/>
    <w:rsid w:val="001E4A9D"/>
    <w:rsid w:val="001F4C83"/>
    <w:rsid w:val="00202BD4"/>
    <w:rsid w:val="0021703A"/>
    <w:rsid w:val="00232E8F"/>
    <w:rsid w:val="00246B2B"/>
    <w:rsid w:val="0027394E"/>
    <w:rsid w:val="002B1D30"/>
    <w:rsid w:val="002D6723"/>
    <w:rsid w:val="002E0EA6"/>
    <w:rsid w:val="0030792C"/>
    <w:rsid w:val="00317368"/>
    <w:rsid w:val="00341123"/>
    <w:rsid w:val="00363F41"/>
    <w:rsid w:val="00382B1B"/>
    <w:rsid w:val="003841B8"/>
    <w:rsid w:val="003B1F38"/>
    <w:rsid w:val="003D1773"/>
    <w:rsid w:val="003E4773"/>
    <w:rsid w:val="004151D4"/>
    <w:rsid w:val="0042496D"/>
    <w:rsid w:val="00426DBD"/>
    <w:rsid w:val="00430DE3"/>
    <w:rsid w:val="004312EB"/>
    <w:rsid w:val="00473E4C"/>
    <w:rsid w:val="00473E95"/>
    <w:rsid w:val="00491A6A"/>
    <w:rsid w:val="004A2996"/>
    <w:rsid w:val="004C4491"/>
    <w:rsid w:val="004C4D9E"/>
    <w:rsid w:val="004F1B92"/>
    <w:rsid w:val="0051208F"/>
    <w:rsid w:val="00520185"/>
    <w:rsid w:val="00535A53"/>
    <w:rsid w:val="0058270D"/>
    <w:rsid w:val="00586104"/>
    <w:rsid w:val="005B5560"/>
    <w:rsid w:val="005B6BD4"/>
    <w:rsid w:val="005C0366"/>
    <w:rsid w:val="005E0261"/>
    <w:rsid w:val="005F5047"/>
    <w:rsid w:val="00607414"/>
    <w:rsid w:val="006233C7"/>
    <w:rsid w:val="00634A91"/>
    <w:rsid w:val="00665BF2"/>
    <w:rsid w:val="00667D1C"/>
    <w:rsid w:val="00681A90"/>
    <w:rsid w:val="006C2528"/>
    <w:rsid w:val="006E36EB"/>
    <w:rsid w:val="006E4DDB"/>
    <w:rsid w:val="00701A81"/>
    <w:rsid w:val="007121C7"/>
    <w:rsid w:val="0071508B"/>
    <w:rsid w:val="00725909"/>
    <w:rsid w:val="00742A0E"/>
    <w:rsid w:val="00764766"/>
    <w:rsid w:val="00795A30"/>
    <w:rsid w:val="007A785E"/>
    <w:rsid w:val="007C29AB"/>
    <w:rsid w:val="007D4560"/>
    <w:rsid w:val="007E1004"/>
    <w:rsid w:val="008234E3"/>
    <w:rsid w:val="00840E0A"/>
    <w:rsid w:val="0085378D"/>
    <w:rsid w:val="00856036"/>
    <w:rsid w:val="00866048"/>
    <w:rsid w:val="008969BA"/>
    <w:rsid w:val="008C2C79"/>
    <w:rsid w:val="00900F3D"/>
    <w:rsid w:val="009033C8"/>
    <w:rsid w:val="0092562D"/>
    <w:rsid w:val="00927F57"/>
    <w:rsid w:val="009344AF"/>
    <w:rsid w:val="00942903"/>
    <w:rsid w:val="0094725E"/>
    <w:rsid w:val="009478A3"/>
    <w:rsid w:val="009745E7"/>
    <w:rsid w:val="00985E30"/>
    <w:rsid w:val="00990D99"/>
    <w:rsid w:val="009945D2"/>
    <w:rsid w:val="009B7C3F"/>
    <w:rsid w:val="009C1331"/>
    <w:rsid w:val="009C4725"/>
    <w:rsid w:val="009E7408"/>
    <w:rsid w:val="009F0CC8"/>
    <w:rsid w:val="009F3434"/>
    <w:rsid w:val="00A1414D"/>
    <w:rsid w:val="00A163D7"/>
    <w:rsid w:val="00A16D83"/>
    <w:rsid w:val="00A25E5B"/>
    <w:rsid w:val="00A26D9A"/>
    <w:rsid w:val="00A52EDB"/>
    <w:rsid w:val="00A62F57"/>
    <w:rsid w:val="00A72A7F"/>
    <w:rsid w:val="00A83046"/>
    <w:rsid w:val="00A964A8"/>
    <w:rsid w:val="00AA46A3"/>
    <w:rsid w:val="00AE4ED8"/>
    <w:rsid w:val="00B05094"/>
    <w:rsid w:val="00B35923"/>
    <w:rsid w:val="00B40EF0"/>
    <w:rsid w:val="00B56097"/>
    <w:rsid w:val="00B57048"/>
    <w:rsid w:val="00B570F4"/>
    <w:rsid w:val="00B66641"/>
    <w:rsid w:val="00B71783"/>
    <w:rsid w:val="00B8368D"/>
    <w:rsid w:val="00B84C14"/>
    <w:rsid w:val="00BA2934"/>
    <w:rsid w:val="00BC0B3B"/>
    <w:rsid w:val="00BC33CF"/>
    <w:rsid w:val="00BC6DEB"/>
    <w:rsid w:val="00BD7ED2"/>
    <w:rsid w:val="00BE766D"/>
    <w:rsid w:val="00C05650"/>
    <w:rsid w:val="00C07A53"/>
    <w:rsid w:val="00C16F59"/>
    <w:rsid w:val="00C32ACC"/>
    <w:rsid w:val="00C43980"/>
    <w:rsid w:val="00C52CA2"/>
    <w:rsid w:val="00C604B2"/>
    <w:rsid w:val="00C6564A"/>
    <w:rsid w:val="00C75CA6"/>
    <w:rsid w:val="00CA4B67"/>
    <w:rsid w:val="00CA5552"/>
    <w:rsid w:val="00CB1E71"/>
    <w:rsid w:val="00CE2E3A"/>
    <w:rsid w:val="00D00BDD"/>
    <w:rsid w:val="00D01C90"/>
    <w:rsid w:val="00D06EFC"/>
    <w:rsid w:val="00D075A7"/>
    <w:rsid w:val="00D132A0"/>
    <w:rsid w:val="00D137BE"/>
    <w:rsid w:val="00D16DA7"/>
    <w:rsid w:val="00D226D4"/>
    <w:rsid w:val="00D31F41"/>
    <w:rsid w:val="00D41DD7"/>
    <w:rsid w:val="00D4509A"/>
    <w:rsid w:val="00D51F1D"/>
    <w:rsid w:val="00DA3702"/>
    <w:rsid w:val="00DC3501"/>
    <w:rsid w:val="00DD762F"/>
    <w:rsid w:val="00DF12CD"/>
    <w:rsid w:val="00DF68E5"/>
    <w:rsid w:val="00E05388"/>
    <w:rsid w:val="00E05B00"/>
    <w:rsid w:val="00E270ED"/>
    <w:rsid w:val="00E30AB4"/>
    <w:rsid w:val="00E445FB"/>
    <w:rsid w:val="00E46056"/>
    <w:rsid w:val="00E5215E"/>
    <w:rsid w:val="00E55A03"/>
    <w:rsid w:val="00E92B94"/>
    <w:rsid w:val="00EE5292"/>
    <w:rsid w:val="00EE5F0C"/>
    <w:rsid w:val="00F021E4"/>
    <w:rsid w:val="00F11C44"/>
    <w:rsid w:val="00F4781A"/>
    <w:rsid w:val="00F5014D"/>
    <w:rsid w:val="00F531C0"/>
    <w:rsid w:val="00F624B7"/>
    <w:rsid w:val="00F73418"/>
    <w:rsid w:val="00FA3828"/>
    <w:rsid w:val="00FC2CEF"/>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C5482D"/>
  <w14:defaultImageDpi w14:val="330"/>
  <w15:docId w15:val="{1022B429-3A79-4CAA-9A52-41FC82E2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semiHidden/>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5870B-6254-4B59-9B39-861F225E530C}">
  <ds:schemaRefs>
    <ds:schemaRef ds:uri="http://schemas.microsoft.com/sharepoint/v3/contenttype/forms"/>
  </ds:schemaRefs>
</ds:datastoreItem>
</file>

<file path=customXml/itemProps3.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10338</Words>
  <Characters>58932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3</cp:revision>
  <dcterms:created xsi:type="dcterms:W3CDTF">2020-04-30T12:55:00Z</dcterms:created>
  <dcterms:modified xsi:type="dcterms:W3CDTF">2020-04-30T12:59:00Z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InsertAsFootnote">
    <vt:lpwstr>False</vt:lpwstr>
  </property>
  <property fmtid="{D5CDD505-2E9C-101B-9397-08002B2CF9AE}" pid="4" name="ContentTypeId">
    <vt:lpwstr>0x0101002D829E9E21C81E43886A783C6B01A595</vt:lpwstr>
  </property>
  <property fmtid="{D5CDD505-2E9C-101B-9397-08002B2CF9AE}" pid="5" name="ProjectId">
    <vt:lpwstr>0</vt:lpwstr>
  </property>
  <property fmtid="{D5CDD505-2E9C-101B-9397-08002B2CF9AE}" pid="6" name="StyleId">
    <vt:lpwstr>http://www.zotero.org/styles/vancouver</vt:lpwstr>
  </property>
</Properties>
</file>