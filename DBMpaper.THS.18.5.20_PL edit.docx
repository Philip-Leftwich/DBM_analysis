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CC0C5" w14:textId="2F020A4E" w:rsidR="0058270D" w:rsidRPr="00C43980" w:rsidRDefault="00C43980" w:rsidP="00C91598">
      <w:pPr>
        <w:spacing w:line="360" w:lineRule="auto"/>
        <w:jc w:val="both"/>
        <w:rPr>
          <w:i/>
        </w:rPr>
      </w:pPr>
      <w:r w:rsidRPr="00C43980">
        <w:rPr>
          <w:b/>
        </w:rPr>
        <w:t xml:space="preserve">Title: </w:t>
      </w:r>
      <w:r w:rsidR="0058270D" w:rsidRPr="00C43980">
        <w:t xml:space="preserve">Engineered expression of </w:t>
      </w:r>
      <w:r w:rsidR="00C05650" w:rsidRPr="00C43980">
        <w:t xml:space="preserve">the invertebrate-specific </w:t>
      </w:r>
      <w:r w:rsidR="0058270D" w:rsidRPr="00C43980">
        <w:t xml:space="preserve">scorpion toxin </w:t>
      </w:r>
      <w:proofErr w:type="spellStart"/>
      <w:r w:rsidR="0058270D" w:rsidRPr="00C43980">
        <w:t>AaHIT</w:t>
      </w:r>
      <w:proofErr w:type="spellEnd"/>
      <w:r w:rsidR="0058270D" w:rsidRPr="00C43980">
        <w:t xml:space="preserve"> reduces adult longevity and female fecundity in the diamondback moth </w:t>
      </w:r>
      <w:proofErr w:type="spellStart"/>
      <w:r w:rsidR="0058270D" w:rsidRPr="00C43980">
        <w:rPr>
          <w:i/>
        </w:rPr>
        <w:t>Plutella</w:t>
      </w:r>
      <w:proofErr w:type="spellEnd"/>
      <w:r w:rsidR="0058270D" w:rsidRPr="00C43980">
        <w:rPr>
          <w:i/>
        </w:rPr>
        <w:t xml:space="preserve"> </w:t>
      </w:r>
      <w:proofErr w:type="spellStart"/>
      <w:r w:rsidR="0058270D" w:rsidRPr="00C43980">
        <w:rPr>
          <w:i/>
        </w:rPr>
        <w:t>xylostella</w:t>
      </w:r>
      <w:proofErr w:type="spellEnd"/>
    </w:p>
    <w:p w14:paraId="06B05EBE" w14:textId="372F4B28" w:rsidR="00C43980" w:rsidRPr="00C43980" w:rsidRDefault="00C43980" w:rsidP="00C91598">
      <w:pPr>
        <w:spacing w:line="360" w:lineRule="auto"/>
        <w:jc w:val="both"/>
        <w:rPr>
          <w:b/>
          <w:i/>
        </w:rPr>
      </w:pPr>
    </w:p>
    <w:p w14:paraId="2C6316D9" w14:textId="4A209B7A" w:rsidR="00C43980" w:rsidRPr="00C43980" w:rsidRDefault="00C43980" w:rsidP="00C91598">
      <w:pPr>
        <w:spacing w:line="360" w:lineRule="auto"/>
        <w:jc w:val="both"/>
        <w:rPr>
          <w:b/>
          <w:i/>
        </w:rPr>
      </w:pPr>
      <w:r w:rsidRPr="00C43980">
        <w:rPr>
          <w:rFonts w:cs="Arial"/>
          <w:b/>
          <w:color w:val="1C1D1E"/>
          <w:shd w:val="clear" w:color="auto" w:fill="FFFFFF"/>
        </w:rPr>
        <w:t>Running title:</w:t>
      </w:r>
      <w:r w:rsidRPr="00C43980">
        <w:rPr>
          <w:rFonts w:cs="Arial"/>
          <w:color w:val="1C1D1E"/>
          <w:shd w:val="clear" w:color="auto" w:fill="FFFFFF"/>
        </w:rPr>
        <w:t xml:space="preserve"> </w:t>
      </w:r>
      <w:r w:rsidR="00D51F1D">
        <w:rPr>
          <w:rFonts w:cs="Arial"/>
          <w:color w:val="1C1D1E"/>
          <w:shd w:val="clear" w:color="auto" w:fill="FFFFFF"/>
        </w:rPr>
        <w:t xml:space="preserve">Expression of </w:t>
      </w:r>
      <w:proofErr w:type="spellStart"/>
      <w:r w:rsidR="00D51F1D">
        <w:rPr>
          <w:rFonts w:cs="Arial"/>
          <w:color w:val="1C1D1E"/>
          <w:shd w:val="clear" w:color="auto" w:fill="FFFFFF"/>
        </w:rPr>
        <w:t>AaHIT</w:t>
      </w:r>
      <w:proofErr w:type="spellEnd"/>
      <w:r w:rsidR="00D51F1D">
        <w:rPr>
          <w:rFonts w:cs="Arial"/>
          <w:color w:val="1C1D1E"/>
          <w:shd w:val="clear" w:color="auto" w:fill="FFFFFF"/>
        </w:rPr>
        <w:t xml:space="preserve"> in diamondback moth </w:t>
      </w:r>
    </w:p>
    <w:p w14:paraId="4C671DBF" w14:textId="77777777" w:rsidR="003D1773" w:rsidRPr="00C43980" w:rsidRDefault="003D1773" w:rsidP="00C91598">
      <w:pPr>
        <w:spacing w:line="360" w:lineRule="auto"/>
        <w:jc w:val="both"/>
        <w:rPr>
          <w:b/>
          <w:i/>
        </w:rPr>
      </w:pPr>
    </w:p>
    <w:p w14:paraId="2AECFC02" w14:textId="0F01C97E" w:rsidR="003D1773" w:rsidRDefault="003D1773" w:rsidP="00C91598">
      <w:pPr>
        <w:spacing w:line="360" w:lineRule="auto"/>
        <w:jc w:val="both"/>
        <w:rPr>
          <w:b/>
        </w:rPr>
      </w:pPr>
      <w:r w:rsidRPr="00C43980">
        <w:rPr>
          <w:b/>
        </w:rPr>
        <w:t>Authors</w:t>
      </w:r>
    </w:p>
    <w:p w14:paraId="5224EC82" w14:textId="7B8BBBF5" w:rsidR="00021E42" w:rsidRDefault="00021E42" w:rsidP="00C91598">
      <w:pPr>
        <w:spacing w:line="360" w:lineRule="auto"/>
        <w:jc w:val="both"/>
        <w:rPr>
          <w:vertAlign w:val="superscript"/>
        </w:rPr>
      </w:pPr>
      <w:r w:rsidRPr="00021E42">
        <w:t>Harvey-Samuel, T.D</w:t>
      </w:r>
      <w:r w:rsidR="00C91598">
        <w:t>.</w:t>
      </w:r>
      <w:r w:rsidR="00F9719F" w:rsidRPr="00F47B1C">
        <w:rPr>
          <w:vertAlign w:val="superscript"/>
        </w:rPr>
        <w:t>1</w:t>
      </w:r>
      <w:r w:rsidR="00C91598">
        <w:t xml:space="preserve">, </w:t>
      </w:r>
      <w:r w:rsidRPr="00021E42">
        <w:t>Xu, X</w:t>
      </w:r>
      <w:r w:rsidR="00F9719F">
        <w:t>.</w:t>
      </w:r>
      <w:r w:rsidRPr="00F47B1C">
        <w:rPr>
          <w:vertAlign w:val="superscript"/>
        </w:rPr>
        <w:t>2</w:t>
      </w:r>
      <w:r w:rsidRPr="00021E42">
        <w:t>, Lovett, E</w:t>
      </w:r>
      <w:r w:rsidR="00F9719F">
        <w:t>.</w:t>
      </w:r>
      <w:r w:rsidR="00F47B1C" w:rsidRPr="00F47B1C">
        <w:rPr>
          <w:vertAlign w:val="superscript"/>
        </w:rPr>
        <w:t>1</w:t>
      </w:r>
      <w:r w:rsidRPr="00021E42">
        <w:t>,</w:t>
      </w:r>
      <w:r>
        <w:t xml:space="preserve"> </w:t>
      </w:r>
      <w:proofErr w:type="spellStart"/>
      <w:r w:rsidRPr="00021E42">
        <w:t>Dafa’</w:t>
      </w:r>
      <w:r>
        <w:t>alla</w:t>
      </w:r>
      <w:proofErr w:type="spellEnd"/>
      <w:r>
        <w:t>, T</w:t>
      </w:r>
      <w:r w:rsidR="00F9719F">
        <w:t>.</w:t>
      </w:r>
      <w:r w:rsidR="00F47B1C" w:rsidRPr="00F47B1C">
        <w:rPr>
          <w:vertAlign w:val="superscript"/>
        </w:rPr>
        <w:t>3</w:t>
      </w:r>
      <w:r w:rsidR="00F47B1C">
        <w:t>, Walker, A</w:t>
      </w:r>
      <w:r w:rsidR="00F9719F">
        <w:t>.</w:t>
      </w:r>
      <w:r w:rsidR="00F47B1C">
        <w:rPr>
          <w:vertAlign w:val="superscript"/>
        </w:rPr>
        <w:t>3</w:t>
      </w:r>
      <w:r>
        <w:t>,</w:t>
      </w:r>
      <w:r w:rsidRPr="00021E42">
        <w:t xml:space="preserve"> Norman, V.C</w:t>
      </w:r>
      <w:r w:rsidR="00F9719F">
        <w:t>.</w:t>
      </w:r>
      <w:r w:rsidR="00F47B1C" w:rsidRPr="00F47B1C">
        <w:rPr>
          <w:vertAlign w:val="superscript"/>
        </w:rPr>
        <w:t>1</w:t>
      </w:r>
      <w:r w:rsidR="00F47B1C">
        <w:rPr>
          <w:vertAlign w:val="superscript"/>
        </w:rPr>
        <w:t>,</w:t>
      </w:r>
      <w:r w:rsidR="00B26903">
        <w:rPr>
          <w:vertAlign w:val="superscript"/>
        </w:rPr>
        <w:t>3</w:t>
      </w:r>
      <w:r w:rsidRPr="00021E42">
        <w:t xml:space="preserve"> Carter, R</w:t>
      </w:r>
      <w:r w:rsidR="00F9719F">
        <w:t>.</w:t>
      </w:r>
      <w:r w:rsidR="00F47B1C" w:rsidRPr="00F47B1C">
        <w:rPr>
          <w:vertAlign w:val="superscript"/>
        </w:rPr>
        <w:t>1</w:t>
      </w:r>
      <w:r w:rsidR="00F47B1C">
        <w:rPr>
          <w:vertAlign w:val="superscript"/>
        </w:rPr>
        <w:t>,4</w:t>
      </w:r>
      <w:r w:rsidRPr="00021E42">
        <w:t>, Teal, J</w:t>
      </w:r>
      <w:r w:rsidR="00F9719F">
        <w:t>.</w:t>
      </w:r>
      <w:r w:rsidR="00F47B1C" w:rsidRPr="00F47B1C">
        <w:rPr>
          <w:vertAlign w:val="superscript"/>
        </w:rPr>
        <w:t>3</w:t>
      </w:r>
      <w:r w:rsidRPr="00021E42">
        <w:t xml:space="preserve">, </w:t>
      </w:r>
      <w:proofErr w:type="spellStart"/>
      <w:r w:rsidRPr="00021E42">
        <w:t>Akilan</w:t>
      </w:r>
      <w:proofErr w:type="spellEnd"/>
      <w:r w:rsidRPr="00021E42">
        <w:t>, L</w:t>
      </w:r>
      <w:r w:rsidR="00F9719F">
        <w:t>.</w:t>
      </w:r>
      <w:r w:rsidR="00F47B1C" w:rsidRPr="00F47B1C">
        <w:rPr>
          <w:vertAlign w:val="superscript"/>
        </w:rPr>
        <w:t>3</w:t>
      </w:r>
      <w:r w:rsidRPr="00021E42">
        <w:t>,</w:t>
      </w:r>
      <w:r>
        <w:t xml:space="preserve"> </w:t>
      </w:r>
      <w:r w:rsidRPr="00021E42">
        <w:t>Leftwich, P.T</w:t>
      </w:r>
      <w:r w:rsidR="00F9719F">
        <w:t>.</w:t>
      </w:r>
      <w:r w:rsidR="00F47B1C">
        <w:rPr>
          <w:vertAlign w:val="superscript"/>
        </w:rPr>
        <w:t>5</w:t>
      </w:r>
      <w:r w:rsidR="001D190B">
        <w:t xml:space="preserve"> and</w:t>
      </w:r>
      <w:r w:rsidR="001D190B" w:rsidRPr="00021E42">
        <w:t xml:space="preserve"> </w:t>
      </w:r>
      <w:r w:rsidRPr="00021E42">
        <w:t>Alphey, L</w:t>
      </w:r>
      <w:r w:rsidR="00F47B1C">
        <w:t>.</w:t>
      </w:r>
      <w:r w:rsidR="00F47B1C" w:rsidRPr="00F47B1C">
        <w:rPr>
          <w:vertAlign w:val="superscript"/>
        </w:rPr>
        <w:t>1</w:t>
      </w:r>
    </w:p>
    <w:p w14:paraId="2E6C9514" w14:textId="77777777" w:rsidR="00F47B1C" w:rsidRDefault="00F47B1C" w:rsidP="00C91598">
      <w:pPr>
        <w:spacing w:line="360" w:lineRule="auto"/>
        <w:jc w:val="both"/>
        <w:rPr>
          <w:vertAlign w:val="superscript"/>
        </w:rPr>
      </w:pPr>
    </w:p>
    <w:p w14:paraId="4BA07FD6" w14:textId="25737E89" w:rsidR="00F47B1C" w:rsidRPr="00F47B1C" w:rsidRDefault="00F47B1C" w:rsidP="00C91598">
      <w:pPr>
        <w:spacing w:line="360" w:lineRule="auto"/>
        <w:jc w:val="both"/>
        <w:rPr>
          <w:b/>
        </w:rPr>
      </w:pPr>
      <w:r w:rsidRPr="00F47B1C">
        <w:rPr>
          <w:b/>
        </w:rPr>
        <w:t xml:space="preserve">Affiliations </w:t>
      </w:r>
    </w:p>
    <w:p w14:paraId="169FE427" w14:textId="577DAB62" w:rsidR="00F47B1C" w:rsidRPr="00C91598" w:rsidRDefault="00F47B1C" w:rsidP="00C91598">
      <w:pPr>
        <w:spacing w:line="360" w:lineRule="auto"/>
        <w:jc w:val="both"/>
      </w:pPr>
      <w:proofErr w:type="gramStart"/>
      <w:r w:rsidRPr="00C91598">
        <w:rPr>
          <w:vertAlign w:val="superscript"/>
        </w:rPr>
        <w:t xml:space="preserve">1  </w:t>
      </w:r>
      <w:r w:rsidRPr="00C91598">
        <w:t>Arthropod</w:t>
      </w:r>
      <w:proofErr w:type="gramEnd"/>
      <w:r w:rsidRPr="00C91598">
        <w:t xml:space="preserve"> Genetics Group, The Pirbright Institute, Woking, Surrey, GU240NF</w:t>
      </w:r>
      <w:r w:rsidR="00B4696A">
        <w:t>, U.K.</w:t>
      </w:r>
    </w:p>
    <w:p w14:paraId="3C3B57B5" w14:textId="467C5538" w:rsidR="00F47B1C" w:rsidRPr="00C91598" w:rsidRDefault="00F47B1C" w:rsidP="00C91598">
      <w:pPr>
        <w:spacing w:line="360" w:lineRule="auto"/>
        <w:jc w:val="both"/>
        <w:rPr>
          <w:rFonts w:eastAsia="Times New Roman" w:cs="Arial"/>
          <w:color w:val="000000"/>
          <w:shd w:val="clear" w:color="auto" w:fill="FFFFFF"/>
        </w:rPr>
      </w:pPr>
      <w:r w:rsidRPr="00C91598">
        <w:rPr>
          <w:vertAlign w:val="superscript"/>
        </w:rPr>
        <w:t xml:space="preserve">2 </w:t>
      </w:r>
      <w:r w:rsidR="00C91598" w:rsidRPr="00C91598">
        <w:rPr>
          <w:rFonts w:cs="Arial"/>
          <w:shd w:val="clear" w:color="auto" w:fill="FFFFFF"/>
        </w:rPr>
        <w:t>State Key Laboratory of Ecological Pest Control for Fujian and Taiwan Crops, Institute of Applied Ecology, Fujian Agriculture and Forestry University, Fuzhou 350002, China</w:t>
      </w:r>
    </w:p>
    <w:p w14:paraId="47D4DC81" w14:textId="18648877" w:rsidR="00F47B1C" w:rsidRPr="00C91598" w:rsidRDefault="00F47B1C" w:rsidP="00C91598">
      <w:pPr>
        <w:spacing w:line="360" w:lineRule="auto"/>
        <w:jc w:val="both"/>
        <w:rPr>
          <w:rFonts w:eastAsia="Times New Roman" w:cs="Times New Roman"/>
        </w:rPr>
      </w:pPr>
      <w:r w:rsidRPr="00C91598">
        <w:rPr>
          <w:rFonts w:eastAsia="Times New Roman" w:cs="Arial"/>
          <w:color w:val="000000"/>
          <w:shd w:val="clear" w:color="auto" w:fill="FFFFFF"/>
          <w:vertAlign w:val="superscript"/>
        </w:rPr>
        <w:t xml:space="preserve">3 </w:t>
      </w:r>
      <w:r w:rsidR="00B4696A">
        <w:rPr>
          <w:rFonts w:eastAsia="Times New Roman" w:cs="Arial"/>
          <w:color w:val="000000"/>
          <w:shd w:val="clear" w:color="auto" w:fill="FFFFFF"/>
        </w:rPr>
        <w:t>OXITEC</w:t>
      </w:r>
      <w:r w:rsidRPr="00C91598">
        <w:rPr>
          <w:rFonts w:eastAsia="Times New Roman" w:cs="Arial"/>
          <w:color w:val="000000"/>
          <w:shd w:val="clear" w:color="auto" w:fill="FFFFFF"/>
        </w:rPr>
        <w:t xml:space="preserve"> Ltd., </w:t>
      </w:r>
      <w:r w:rsidRPr="00C91598">
        <w:rPr>
          <w:rFonts w:eastAsia="Times New Roman" w:cs="Arial"/>
          <w:color w:val="222222"/>
          <w:shd w:val="clear" w:color="auto" w:fill="FFFFFF"/>
        </w:rPr>
        <w:t>71 Innovation Dr, Milton Park, Milton, Abingdon OX14 4RX, U.K</w:t>
      </w:r>
    </w:p>
    <w:p w14:paraId="5BDE7472" w14:textId="11C0EC67" w:rsidR="00F47B1C" w:rsidRPr="00C91598" w:rsidRDefault="00F47B1C" w:rsidP="00C91598">
      <w:pPr>
        <w:spacing w:line="360" w:lineRule="auto"/>
        <w:jc w:val="both"/>
      </w:pPr>
      <w:r w:rsidRPr="00C91598">
        <w:rPr>
          <w:rFonts w:eastAsia="Times New Roman" w:cs="Arial"/>
          <w:color w:val="000000"/>
          <w:shd w:val="clear" w:color="auto" w:fill="FFFFFF"/>
          <w:vertAlign w:val="superscript"/>
        </w:rPr>
        <w:t xml:space="preserve">4 </w:t>
      </w:r>
      <w:r w:rsidRPr="00C91598">
        <w:t>Lancaster Environment Centre, Lancaster University, Lancaster, LA1 4YW, U.K.</w:t>
      </w:r>
    </w:p>
    <w:p w14:paraId="669C3598" w14:textId="77777777" w:rsidR="00F47B1C" w:rsidRPr="00C91598" w:rsidRDefault="00F47B1C" w:rsidP="00C91598">
      <w:pPr>
        <w:spacing w:line="360" w:lineRule="auto"/>
        <w:jc w:val="both"/>
        <w:rPr>
          <w:rFonts w:eastAsia="Calibri" w:cs="Calibri"/>
          <w:highlight w:val="white"/>
          <w:lang w:eastAsia="en-GB"/>
        </w:rPr>
      </w:pPr>
      <w:r w:rsidRPr="00C91598">
        <w:rPr>
          <w:vertAlign w:val="superscript"/>
        </w:rPr>
        <w:t xml:space="preserve">5 </w:t>
      </w:r>
      <w:r w:rsidRPr="00C91598">
        <w:rPr>
          <w:rFonts w:eastAsia="Calibri" w:cs="Calibri"/>
          <w:highlight w:val="white"/>
          <w:lang w:eastAsia="en-GB"/>
        </w:rPr>
        <w:t>School of Biological Sciences, University of East Anglia, Norwich, Norfolk NR4 7TJ, U.K.</w:t>
      </w:r>
    </w:p>
    <w:p w14:paraId="113FA75E" w14:textId="77777777" w:rsidR="00C91598" w:rsidRPr="00F47B1C" w:rsidRDefault="00C91598" w:rsidP="00F47B1C">
      <w:pPr>
        <w:spacing w:line="360" w:lineRule="auto"/>
        <w:jc w:val="both"/>
        <w:rPr>
          <w:rFonts w:eastAsia="Calibri" w:cs="Calibri"/>
          <w:highlight w:val="white"/>
          <w:lang w:eastAsia="en-GB"/>
        </w:rPr>
      </w:pPr>
    </w:p>
    <w:p w14:paraId="436386C4" w14:textId="6D9CB86B" w:rsidR="00C43980" w:rsidRDefault="00C43980" w:rsidP="00E55A03">
      <w:pPr>
        <w:spacing w:line="360" w:lineRule="auto"/>
        <w:jc w:val="both"/>
        <w:rPr>
          <w:b/>
        </w:rPr>
      </w:pPr>
      <w:r w:rsidRPr="00C43980">
        <w:rPr>
          <w:b/>
        </w:rPr>
        <w:t>Abstract</w:t>
      </w:r>
    </w:p>
    <w:p w14:paraId="4CC56833" w14:textId="25291B3B" w:rsidR="00C43980" w:rsidRDefault="00D51F1D" w:rsidP="00CB1E71">
      <w:pPr>
        <w:spacing w:line="360" w:lineRule="auto"/>
        <w:jc w:val="both"/>
        <w:rPr>
          <w:rFonts w:eastAsia="Times New Roman" w:cs="Arial"/>
          <w:i/>
          <w:iCs/>
          <w:color w:val="1C1D1E"/>
          <w:lang w:eastAsia="en-GB"/>
        </w:rPr>
      </w:pPr>
      <w:r>
        <w:t>BACKGROUND: Previous Genetic Pest Management (GPM) systems in diamondback moth (DBM) have relied on expressing</w:t>
      </w:r>
      <w:r w:rsidR="00B4696A">
        <w:t xml:space="preserve"> lethal proteins (‘effectors’) that are </w:t>
      </w:r>
      <w:r w:rsidR="00EC1169">
        <w:t>‘</w:t>
      </w:r>
      <w:r>
        <w:t>cell-auton</w:t>
      </w:r>
      <w:r w:rsidR="00EC1169">
        <w:t>omous’</w:t>
      </w:r>
      <w:r w:rsidR="00B66641">
        <w:t xml:space="preserve"> i.e. </w:t>
      </w:r>
      <w:r>
        <w:t>do not leave the cell</w:t>
      </w:r>
      <w:r w:rsidR="00B4696A">
        <w:t xml:space="preserve"> they are expressed in</w:t>
      </w:r>
      <w:r>
        <w:t xml:space="preserve">. </w:t>
      </w:r>
      <w:r w:rsidR="00EC1169">
        <w:t>To</w:t>
      </w:r>
      <w:r>
        <w:t xml:space="preserve"> increase the flexibility of future GPM systems in DBM, we aimed to assess the use of a </w:t>
      </w:r>
      <w:r w:rsidR="00CB1E71">
        <w:t>non cell-autonomous</w:t>
      </w:r>
      <w:r w:rsidR="00EC1169">
        <w:t>,</w:t>
      </w:r>
      <w:r>
        <w:t xml:space="preserve"> </w:t>
      </w:r>
      <w:r w:rsidR="00EC1169">
        <w:t xml:space="preserve">invertebrate-specific, </w:t>
      </w:r>
      <w:r w:rsidR="00CB1E71">
        <w:t xml:space="preserve">neurotoxic </w:t>
      </w:r>
      <w:r>
        <w:t xml:space="preserve">effector </w:t>
      </w:r>
      <w:r w:rsidR="001D190B">
        <w:t>–</w:t>
      </w:r>
      <w:r w:rsidR="005B5560">
        <w:t xml:space="preserve"> </w:t>
      </w:r>
      <w:r w:rsidR="001D190B">
        <w:t xml:space="preserve">the scorpion </w:t>
      </w:r>
      <w:r>
        <w:t xml:space="preserve">toxin </w:t>
      </w:r>
      <w:proofErr w:type="spellStart"/>
      <w:r>
        <w:t>AaHIT</w:t>
      </w:r>
      <w:proofErr w:type="spellEnd"/>
      <w:r>
        <w:t xml:space="preserve">. </w:t>
      </w:r>
      <w:r w:rsidR="00CB1E71">
        <w:t xml:space="preserve">This </w:t>
      </w:r>
      <w:proofErr w:type="spellStart"/>
      <w:r w:rsidR="00CB1E71">
        <w:t>AaHIT</w:t>
      </w:r>
      <w:proofErr w:type="spellEnd"/>
      <w:r w:rsidR="00CB1E71">
        <w:t xml:space="preserve"> effector was designed </w:t>
      </w:r>
      <w:r w:rsidR="00B66641">
        <w:t>to</w:t>
      </w:r>
      <w:r w:rsidR="00CB1E71">
        <w:t xml:space="preserve"> be secreted </w:t>
      </w:r>
      <w:r w:rsidR="001D190B">
        <w:t>by expressing</w:t>
      </w:r>
      <w:r w:rsidR="00CB1E71">
        <w:t xml:space="preserve"> cells</w:t>
      </w:r>
      <w:r w:rsidR="005B5560">
        <w:t>,</w:t>
      </w:r>
      <w:r w:rsidR="00CB1E71">
        <w:t xml:space="preserve"> </w:t>
      </w:r>
      <w:r w:rsidR="001D190B">
        <w:t xml:space="preserve">potentially leading to effects on distant cells, specifically </w:t>
      </w:r>
      <w:r w:rsidR="00CB1E71">
        <w:t xml:space="preserve">neuromuscular junctions. </w:t>
      </w:r>
    </w:p>
    <w:p w14:paraId="3FAE2103" w14:textId="422320D2" w:rsidR="00CB1E71" w:rsidRDefault="00CB1E71" w:rsidP="00CB1E71">
      <w:pPr>
        <w:spacing w:line="360" w:lineRule="auto"/>
        <w:jc w:val="both"/>
        <w:rPr>
          <w:rFonts w:eastAsia="Times New Roman" w:cs="Arial"/>
          <w:iCs/>
          <w:color w:val="1C1D1E"/>
          <w:lang w:eastAsia="en-GB"/>
        </w:rPr>
      </w:pPr>
      <w:r>
        <w:rPr>
          <w:rFonts w:eastAsia="Times New Roman" w:cs="Arial"/>
          <w:iCs/>
          <w:color w:val="1C1D1E"/>
          <w:lang w:eastAsia="en-GB"/>
        </w:rPr>
        <w:t xml:space="preserve">RESULTS: Expression of </w:t>
      </w:r>
      <w:proofErr w:type="spellStart"/>
      <w:r>
        <w:rPr>
          <w:rFonts w:eastAsia="Times New Roman" w:cs="Arial"/>
          <w:iCs/>
          <w:color w:val="1C1D1E"/>
          <w:lang w:eastAsia="en-GB"/>
        </w:rPr>
        <w:t>AaHIT</w:t>
      </w:r>
      <w:proofErr w:type="spellEnd"/>
      <w:r>
        <w:rPr>
          <w:rFonts w:eastAsia="Times New Roman" w:cs="Arial"/>
          <w:iCs/>
          <w:color w:val="1C1D1E"/>
          <w:lang w:eastAsia="en-GB"/>
        </w:rPr>
        <w:t xml:space="preserve"> </w:t>
      </w:r>
      <w:r w:rsidR="00B66641">
        <w:rPr>
          <w:rFonts w:eastAsia="Times New Roman" w:cs="Arial"/>
          <w:iCs/>
          <w:color w:val="1C1D1E"/>
          <w:lang w:eastAsia="en-GB"/>
        </w:rPr>
        <w:t>caused</w:t>
      </w:r>
      <w:r>
        <w:rPr>
          <w:rFonts w:eastAsia="Times New Roman" w:cs="Arial"/>
          <w:iCs/>
          <w:color w:val="1C1D1E"/>
          <w:lang w:eastAsia="en-GB"/>
        </w:rPr>
        <w:t xml:space="preserve"> a ‘shaking/quivering’ phenotype which could be repressed by provision of an antidote (tetracycline)</w:t>
      </w:r>
      <w:r w:rsidR="00B66641">
        <w:rPr>
          <w:rFonts w:eastAsia="Times New Roman" w:cs="Arial"/>
          <w:iCs/>
          <w:color w:val="1C1D1E"/>
          <w:lang w:eastAsia="en-GB"/>
        </w:rPr>
        <w:t>;</w:t>
      </w:r>
      <w:r w:rsidR="00D132A0">
        <w:rPr>
          <w:rFonts w:eastAsia="Times New Roman" w:cs="Arial"/>
          <w:iCs/>
          <w:color w:val="1C1D1E"/>
          <w:lang w:eastAsia="en-GB"/>
        </w:rPr>
        <w:t xml:space="preserve"> a phenotype </w:t>
      </w:r>
      <w:r w:rsidR="00B66641">
        <w:rPr>
          <w:rFonts w:eastAsia="Times New Roman" w:cs="Arial"/>
          <w:iCs/>
          <w:color w:val="1C1D1E"/>
          <w:lang w:eastAsia="en-GB"/>
        </w:rPr>
        <w:t>consistent</w:t>
      </w:r>
      <w:r w:rsidR="00D132A0">
        <w:rPr>
          <w:rFonts w:eastAsia="Times New Roman" w:cs="Arial"/>
          <w:iCs/>
          <w:color w:val="1C1D1E"/>
          <w:lang w:eastAsia="en-GB"/>
        </w:rPr>
        <w:t xml:space="preserve"> with the </w:t>
      </w:r>
      <w:proofErr w:type="spellStart"/>
      <w:r w:rsidR="00B26903">
        <w:rPr>
          <w:rFonts w:eastAsia="Times New Roman" w:cs="Arial"/>
          <w:iCs/>
          <w:color w:val="1C1D1E"/>
          <w:lang w:eastAsia="en-GB"/>
        </w:rPr>
        <w:t>AaHIT</w:t>
      </w:r>
      <w:proofErr w:type="spellEnd"/>
      <w:r w:rsidR="00B26903">
        <w:rPr>
          <w:rFonts w:eastAsia="Times New Roman" w:cs="Arial"/>
          <w:iCs/>
          <w:color w:val="1C1D1E"/>
          <w:lang w:eastAsia="en-GB"/>
        </w:rPr>
        <w:t xml:space="preserve"> </w:t>
      </w:r>
      <w:r w:rsidR="00D132A0">
        <w:rPr>
          <w:rFonts w:eastAsia="Times New Roman" w:cs="Arial"/>
          <w:iCs/>
          <w:color w:val="1C1D1E"/>
          <w:lang w:eastAsia="en-GB"/>
        </w:rPr>
        <w:t>mode-of-action</w:t>
      </w:r>
      <w:r>
        <w:rPr>
          <w:rFonts w:eastAsia="Times New Roman" w:cs="Arial"/>
          <w:iCs/>
          <w:color w:val="1C1D1E"/>
          <w:lang w:eastAsia="en-GB"/>
        </w:rPr>
        <w:t xml:space="preserve">. </w:t>
      </w:r>
      <w:r w:rsidR="005B5560">
        <w:rPr>
          <w:rFonts w:eastAsia="Times New Roman" w:cs="Arial"/>
          <w:iCs/>
          <w:color w:val="1C1D1E"/>
          <w:lang w:eastAsia="en-GB"/>
        </w:rPr>
        <w:t>This effect was more pronounced</w:t>
      </w:r>
      <w:r w:rsidR="00D132A0">
        <w:rPr>
          <w:rFonts w:eastAsia="Times New Roman" w:cs="Arial"/>
          <w:iCs/>
          <w:color w:val="1C1D1E"/>
          <w:lang w:eastAsia="en-GB"/>
        </w:rPr>
        <w:t xml:space="preserve"> when </w:t>
      </w:r>
      <w:proofErr w:type="spellStart"/>
      <w:r w:rsidR="00D132A0">
        <w:rPr>
          <w:rFonts w:eastAsia="Times New Roman" w:cs="Arial"/>
          <w:iCs/>
          <w:color w:val="1C1D1E"/>
          <w:lang w:eastAsia="en-GB"/>
        </w:rPr>
        <w:t>AaHIT</w:t>
      </w:r>
      <w:proofErr w:type="spellEnd"/>
      <w:r w:rsidR="00D132A0">
        <w:rPr>
          <w:rFonts w:eastAsia="Times New Roman" w:cs="Arial"/>
          <w:iCs/>
          <w:color w:val="1C1D1E"/>
          <w:lang w:eastAsia="en-GB"/>
        </w:rPr>
        <w:t xml:space="preserve"> expression was driven by the </w:t>
      </w:r>
      <w:r w:rsidR="00D132A0" w:rsidRPr="00D132A0">
        <w:rPr>
          <w:rFonts w:eastAsia="Times New Roman" w:cs="Arial"/>
          <w:i/>
          <w:iCs/>
          <w:color w:val="1C1D1E"/>
          <w:lang w:eastAsia="en-GB"/>
        </w:rPr>
        <w:t>Hr5/ie1</w:t>
      </w:r>
      <w:r w:rsidR="00D132A0">
        <w:rPr>
          <w:rFonts w:eastAsia="Times New Roman" w:cs="Arial"/>
          <w:iCs/>
          <w:color w:val="1C1D1E"/>
          <w:lang w:eastAsia="en-GB"/>
        </w:rPr>
        <w:t xml:space="preserve"> promoter</w:t>
      </w:r>
      <w:r w:rsidR="00B66641">
        <w:rPr>
          <w:rFonts w:eastAsia="Times New Roman" w:cs="Arial"/>
          <w:iCs/>
          <w:color w:val="1C1D1E"/>
          <w:lang w:eastAsia="en-GB"/>
        </w:rPr>
        <w:t xml:space="preserve"> (</w:t>
      </w:r>
      <w:r w:rsidR="00B66641" w:rsidRPr="00C05650">
        <w:t>82.44% of males</w:t>
      </w:r>
      <w:r w:rsidR="00B66641">
        <w:t xml:space="preserve">, </w:t>
      </w:r>
      <w:r w:rsidR="00B66641" w:rsidRPr="00C05650">
        <w:t xml:space="preserve">65.14% </w:t>
      </w:r>
      <w:r w:rsidR="00B66641" w:rsidRPr="00C05650">
        <w:lastRenderedPageBreak/>
        <w:t>of females</w:t>
      </w:r>
      <w:r w:rsidR="00B66641">
        <w:t>)</w:t>
      </w:r>
      <w:r w:rsidR="00D132A0">
        <w:rPr>
          <w:rFonts w:eastAsia="Times New Roman" w:cs="Arial"/>
          <w:iCs/>
          <w:color w:val="1C1D1E"/>
          <w:lang w:eastAsia="en-GB"/>
        </w:rPr>
        <w:t xml:space="preserve"> rather than </w:t>
      </w:r>
      <w:r w:rsidR="00D132A0" w:rsidRPr="00D132A0">
        <w:rPr>
          <w:rFonts w:eastAsia="Times New Roman" w:cs="Arial"/>
          <w:i/>
          <w:iCs/>
          <w:color w:val="1C1D1E"/>
          <w:lang w:eastAsia="en-GB"/>
        </w:rPr>
        <w:t>Op/ie2</w:t>
      </w:r>
      <w:r w:rsidR="00B66641">
        <w:rPr>
          <w:rFonts w:eastAsia="Times New Roman" w:cs="Arial"/>
          <w:i/>
          <w:iCs/>
          <w:color w:val="1C1D1E"/>
          <w:lang w:eastAsia="en-GB"/>
        </w:rPr>
        <w:t xml:space="preserve"> (</w:t>
      </w:r>
      <w:r w:rsidR="00B66641">
        <w:t>57.35% of males,</w:t>
      </w:r>
      <w:r w:rsidR="00B66641" w:rsidRPr="00C05650">
        <w:t xml:space="preserve"> 48.39% of females</w:t>
      </w:r>
      <w:r w:rsidR="00B66641">
        <w:t>)</w:t>
      </w:r>
      <w:r w:rsidR="00D132A0">
        <w:rPr>
          <w:rFonts w:eastAsia="Times New Roman" w:cs="Arial"/>
          <w:iCs/>
          <w:color w:val="1C1D1E"/>
          <w:lang w:eastAsia="en-GB"/>
        </w:rPr>
        <w:t xml:space="preserve">. </w:t>
      </w:r>
      <w:r w:rsidR="00D27636">
        <w:rPr>
          <w:rFonts w:eastAsia="Times New Roman" w:cs="Arial"/>
          <w:iCs/>
          <w:color w:val="1C1D1E"/>
          <w:lang w:eastAsia="en-GB"/>
        </w:rPr>
        <w:t xml:space="preserve">Contrary </w:t>
      </w:r>
      <w:r w:rsidR="00D132A0">
        <w:rPr>
          <w:rFonts w:eastAsia="Times New Roman" w:cs="Arial"/>
          <w:iCs/>
          <w:color w:val="1C1D1E"/>
          <w:lang w:eastAsia="en-GB"/>
        </w:rPr>
        <w:t>to expectations, the shaking</w:t>
      </w:r>
      <w:r>
        <w:rPr>
          <w:rFonts w:eastAsia="Times New Roman" w:cs="Arial"/>
          <w:iCs/>
          <w:color w:val="1C1D1E"/>
          <w:lang w:eastAsia="en-GB"/>
        </w:rPr>
        <w:t xml:space="preserve"> phenotype and observed </w:t>
      </w:r>
      <w:r w:rsidR="00B66641">
        <w:rPr>
          <w:rFonts w:eastAsia="Times New Roman" w:cs="Arial"/>
          <w:iCs/>
          <w:color w:val="1C1D1E"/>
          <w:lang w:eastAsia="en-GB"/>
        </w:rPr>
        <w:t xml:space="preserve">fitness costs were limited to adults </w:t>
      </w:r>
      <w:r>
        <w:rPr>
          <w:rFonts w:eastAsia="Times New Roman" w:cs="Arial"/>
          <w:iCs/>
          <w:color w:val="1C1D1E"/>
          <w:lang w:eastAsia="en-GB"/>
        </w:rPr>
        <w:t xml:space="preserve">where they caused severe reductions in </w:t>
      </w:r>
      <w:r w:rsidR="009757B0">
        <w:rPr>
          <w:rFonts w:eastAsia="Times New Roman" w:cs="Arial"/>
          <w:iCs/>
          <w:color w:val="1C1D1E"/>
          <w:lang w:eastAsia="en-GB"/>
        </w:rPr>
        <w:t>mean</w:t>
      </w:r>
      <w:r>
        <w:rPr>
          <w:rFonts w:eastAsia="Times New Roman" w:cs="Arial"/>
          <w:iCs/>
          <w:color w:val="1C1D1E"/>
          <w:lang w:eastAsia="en-GB"/>
        </w:rPr>
        <w:t xml:space="preserve"> longevity (81%) </w:t>
      </w:r>
      <w:r w:rsidR="00EC1169">
        <w:rPr>
          <w:rFonts w:eastAsia="Times New Roman" w:cs="Arial"/>
          <w:iCs/>
          <w:color w:val="1C1D1E"/>
          <w:lang w:eastAsia="en-GB"/>
        </w:rPr>
        <w:t>and median female fecundity (93</w:t>
      </w:r>
      <w:r>
        <w:rPr>
          <w:rFonts w:eastAsia="Times New Roman" w:cs="Arial"/>
          <w:iCs/>
          <w:color w:val="1C1D1E"/>
          <w:lang w:eastAsia="en-GB"/>
        </w:rPr>
        <w:t xml:space="preserve">%). </w:t>
      </w:r>
      <w:r w:rsidRPr="00AF2888">
        <w:rPr>
          <w:rFonts w:eastAsia="Times New Roman" w:cs="Arial"/>
          <w:iCs/>
          <w:color w:val="1C1D1E"/>
          <w:highlight w:val="yellow"/>
          <w:lang w:eastAsia="en-GB"/>
          <w:rPrChange w:id="0" w:author="Philip Leftwich (BIO - Staff)" w:date="2020-08-24T13:30:00Z">
            <w:rPr>
              <w:rFonts w:eastAsia="Times New Roman" w:cs="Arial"/>
              <w:iCs/>
              <w:color w:val="1C1D1E"/>
              <w:lang w:eastAsia="en-GB"/>
            </w:rPr>
          </w:rPrChange>
        </w:rPr>
        <w:t xml:space="preserve">qPCR of </w:t>
      </w:r>
      <w:proofErr w:type="spellStart"/>
      <w:r w:rsidRPr="00AF2888">
        <w:rPr>
          <w:rFonts w:eastAsia="Times New Roman" w:cs="Arial"/>
          <w:iCs/>
          <w:color w:val="1C1D1E"/>
          <w:highlight w:val="yellow"/>
          <w:lang w:eastAsia="en-GB"/>
          <w:rPrChange w:id="1" w:author="Philip Leftwich (BIO - Staff)" w:date="2020-08-24T13:30:00Z">
            <w:rPr>
              <w:rFonts w:eastAsia="Times New Roman" w:cs="Arial"/>
              <w:iCs/>
              <w:color w:val="1C1D1E"/>
              <w:lang w:eastAsia="en-GB"/>
            </w:rPr>
          </w:rPrChange>
        </w:rPr>
        <w:t>AaHIT</w:t>
      </w:r>
      <w:proofErr w:type="spellEnd"/>
      <w:r w:rsidRPr="00AF2888">
        <w:rPr>
          <w:rFonts w:eastAsia="Times New Roman" w:cs="Arial"/>
          <w:iCs/>
          <w:color w:val="1C1D1E"/>
          <w:highlight w:val="yellow"/>
          <w:lang w:eastAsia="en-GB"/>
          <w:rPrChange w:id="2" w:author="Philip Leftwich (BIO - Staff)" w:date="2020-08-24T13:30:00Z">
            <w:rPr>
              <w:rFonts w:eastAsia="Times New Roman" w:cs="Arial"/>
              <w:iCs/>
              <w:color w:val="1C1D1E"/>
              <w:lang w:eastAsia="en-GB"/>
            </w:rPr>
          </w:rPrChange>
        </w:rPr>
        <w:t xml:space="preserve"> expression patterns</w:t>
      </w:r>
      <w:r>
        <w:rPr>
          <w:rFonts w:eastAsia="Times New Roman" w:cs="Arial"/>
          <w:iCs/>
          <w:color w:val="1C1D1E"/>
          <w:lang w:eastAsia="en-GB"/>
        </w:rPr>
        <w:t xml:space="preserve"> and analys</w:t>
      </w:r>
      <w:r w:rsidR="00D132A0">
        <w:rPr>
          <w:rFonts w:eastAsia="Times New Roman" w:cs="Arial"/>
          <w:iCs/>
          <w:color w:val="1C1D1E"/>
          <w:lang w:eastAsia="en-GB"/>
        </w:rPr>
        <w:t xml:space="preserve">is of </w:t>
      </w:r>
      <w:r w:rsidR="00D27636" w:rsidRPr="00B26903">
        <w:rPr>
          <w:rFonts w:eastAsia="Times New Roman" w:cs="Arial"/>
          <w:i/>
          <w:iCs/>
          <w:color w:val="1C1D1E"/>
          <w:lang w:eastAsia="en-GB"/>
        </w:rPr>
        <w:t>piggyBac</w:t>
      </w:r>
      <w:r w:rsidR="00D132A0">
        <w:rPr>
          <w:rFonts w:eastAsia="Times New Roman" w:cs="Arial"/>
          <w:iCs/>
          <w:color w:val="1C1D1E"/>
          <w:lang w:eastAsia="en-GB"/>
        </w:rPr>
        <w:t>-mediated transgene insertion sites</w:t>
      </w:r>
      <w:r>
        <w:rPr>
          <w:rFonts w:eastAsia="Times New Roman" w:cs="Arial"/>
          <w:iCs/>
          <w:color w:val="1C1D1E"/>
          <w:lang w:eastAsia="en-GB"/>
        </w:rPr>
        <w:t xml:space="preserve"> suggest that restriction of observed effects to the adult stages may be due to influence of local genomic </w:t>
      </w:r>
      <w:r w:rsidR="00B11090">
        <w:rPr>
          <w:rFonts w:eastAsia="Times New Roman" w:cs="Arial"/>
          <w:iCs/>
          <w:color w:val="1C1D1E"/>
          <w:lang w:eastAsia="en-GB"/>
        </w:rPr>
        <w:t xml:space="preserve">environment </w:t>
      </w:r>
      <w:r>
        <w:rPr>
          <w:rFonts w:eastAsia="Times New Roman" w:cs="Arial"/>
          <w:iCs/>
          <w:color w:val="1C1D1E"/>
          <w:lang w:eastAsia="en-GB"/>
        </w:rPr>
        <w:t xml:space="preserve">on the </w:t>
      </w:r>
      <w:proofErr w:type="spellStart"/>
      <w:r>
        <w:rPr>
          <w:rFonts w:eastAsia="Times New Roman" w:cs="Arial"/>
          <w:iCs/>
          <w:color w:val="1C1D1E"/>
          <w:lang w:eastAsia="en-GB"/>
        </w:rPr>
        <w:t>tetO-AaHIT</w:t>
      </w:r>
      <w:proofErr w:type="spellEnd"/>
      <w:r>
        <w:rPr>
          <w:rFonts w:eastAsia="Times New Roman" w:cs="Arial"/>
          <w:iCs/>
          <w:color w:val="1C1D1E"/>
          <w:lang w:eastAsia="en-GB"/>
        </w:rPr>
        <w:t xml:space="preserve"> </w:t>
      </w:r>
      <w:r w:rsidR="00D132A0">
        <w:rPr>
          <w:rFonts w:eastAsia="Times New Roman" w:cs="Arial"/>
          <w:iCs/>
          <w:color w:val="1C1D1E"/>
          <w:lang w:eastAsia="en-GB"/>
        </w:rPr>
        <w:t>transgene</w:t>
      </w:r>
      <w:r w:rsidR="00EC1169">
        <w:rPr>
          <w:rFonts w:eastAsia="Times New Roman" w:cs="Arial"/>
          <w:iCs/>
          <w:color w:val="1C1D1E"/>
          <w:lang w:eastAsia="en-GB"/>
        </w:rPr>
        <w:t>.</w:t>
      </w:r>
      <w:r w:rsidR="00D132A0">
        <w:rPr>
          <w:rFonts w:eastAsia="Times New Roman" w:cs="Arial"/>
          <w:iCs/>
          <w:color w:val="1C1D1E"/>
          <w:lang w:eastAsia="en-GB"/>
        </w:rPr>
        <w:t xml:space="preserve"> </w:t>
      </w:r>
    </w:p>
    <w:p w14:paraId="22815B8F" w14:textId="4D09D0F3" w:rsidR="00D132A0" w:rsidRDefault="00D132A0" w:rsidP="00CB1E71">
      <w:pPr>
        <w:spacing w:line="360" w:lineRule="auto"/>
        <w:jc w:val="both"/>
        <w:rPr>
          <w:rFonts w:eastAsia="Times New Roman" w:cs="Arial"/>
          <w:iCs/>
          <w:color w:val="1C1D1E"/>
          <w:lang w:eastAsia="en-GB"/>
        </w:rPr>
      </w:pPr>
      <w:r>
        <w:rPr>
          <w:rFonts w:eastAsia="Times New Roman" w:cs="Arial"/>
          <w:iCs/>
          <w:color w:val="1C1D1E"/>
          <w:lang w:eastAsia="en-GB"/>
        </w:rPr>
        <w:t xml:space="preserve">CONCLUSION: We have demonstrated the feasibility of using non cell-autonomous effectors within a GPM context for the first time in the Lepidoptera, one of the most economically damaging orders of </w:t>
      </w:r>
      <w:r w:rsidR="00F40851">
        <w:rPr>
          <w:rFonts w:eastAsia="Times New Roman" w:cs="Arial"/>
          <w:iCs/>
          <w:color w:val="1C1D1E"/>
          <w:lang w:eastAsia="en-GB"/>
        </w:rPr>
        <w:t>insects</w:t>
      </w:r>
      <w:r>
        <w:rPr>
          <w:rFonts w:eastAsia="Times New Roman" w:cs="Arial"/>
          <w:iCs/>
          <w:color w:val="1C1D1E"/>
          <w:lang w:eastAsia="en-GB"/>
        </w:rPr>
        <w:t>. These findings provide a framework for extending this system to other pest Lepidopte</w:t>
      </w:r>
      <w:r w:rsidR="00B66641">
        <w:rPr>
          <w:rFonts w:eastAsia="Times New Roman" w:cs="Arial"/>
          <w:iCs/>
          <w:color w:val="1C1D1E"/>
          <w:lang w:eastAsia="en-GB"/>
        </w:rPr>
        <w:t>ra</w:t>
      </w:r>
      <w:r>
        <w:rPr>
          <w:rFonts w:eastAsia="Times New Roman" w:cs="Arial"/>
          <w:iCs/>
          <w:color w:val="1C1D1E"/>
          <w:lang w:eastAsia="en-GB"/>
        </w:rPr>
        <w:t xml:space="preserve"> and </w:t>
      </w:r>
      <w:r w:rsidR="00F40851">
        <w:rPr>
          <w:rFonts w:eastAsia="Times New Roman" w:cs="Arial"/>
          <w:iCs/>
          <w:color w:val="1C1D1E"/>
          <w:lang w:eastAsia="en-GB"/>
        </w:rPr>
        <w:t xml:space="preserve">to </w:t>
      </w:r>
      <w:r>
        <w:rPr>
          <w:rFonts w:eastAsia="Times New Roman" w:cs="Arial"/>
          <w:iCs/>
          <w:color w:val="1C1D1E"/>
          <w:lang w:eastAsia="en-GB"/>
        </w:rPr>
        <w:t xml:space="preserve">other secreted effectors. </w:t>
      </w:r>
    </w:p>
    <w:p w14:paraId="15E87468" w14:textId="11C6755A" w:rsidR="00C43980" w:rsidRPr="00C43980" w:rsidRDefault="00C43980" w:rsidP="00E55A03">
      <w:pPr>
        <w:spacing w:line="360" w:lineRule="auto"/>
        <w:jc w:val="both"/>
        <w:rPr>
          <w:b/>
        </w:rPr>
      </w:pPr>
    </w:p>
    <w:p w14:paraId="0590C0AF" w14:textId="1B870C45" w:rsidR="00C43980" w:rsidRPr="00C43980" w:rsidRDefault="00C43980" w:rsidP="00E55A03">
      <w:pPr>
        <w:spacing w:line="360" w:lineRule="auto"/>
        <w:jc w:val="both"/>
        <w:rPr>
          <w:b/>
        </w:rPr>
      </w:pPr>
      <w:r w:rsidRPr="00C43980">
        <w:rPr>
          <w:b/>
        </w:rPr>
        <w:t>Keywords</w:t>
      </w:r>
    </w:p>
    <w:p w14:paraId="26EE6712" w14:textId="47C3C79E" w:rsidR="00C43980" w:rsidRPr="00C43980" w:rsidRDefault="009344AF" w:rsidP="00E55A03">
      <w:pPr>
        <w:spacing w:line="360" w:lineRule="auto"/>
        <w:jc w:val="both"/>
      </w:pPr>
      <w:r>
        <w:t xml:space="preserve">Genetic Pest Management, </w:t>
      </w:r>
      <w:proofErr w:type="spellStart"/>
      <w:r w:rsidRPr="009344AF">
        <w:rPr>
          <w:i/>
        </w:rPr>
        <w:t>Plutella</w:t>
      </w:r>
      <w:proofErr w:type="spellEnd"/>
      <w:r w:rsidRPr="009344AF">
        <w:rPr>
          <w:i/>
        </w:rPr>
        <w:t xml:space="preserve"> </w:t>
      </w:r>
      <w:proofErr w:type="spellStart"/>
      <w:r w:rsidRPr="009344AF">
        <w:rPr>
          <w:i/>
        </w:rPr>
        <w:t>xylostella</w:t>
      </w:r>
      <w:proofErr w:type="spellEnd"/>
      <w:r>
        <w:t xml:space="preserve">, </w:t>
      </w:r>
      <w:proofErr w:type="spellStart"/>
      <w:r>
        <w:t>AaHIT</w:t>
      </w:r>
      <w:proofErr w:type="spellEnd"/>
      <w:r>
        <w:t xml:space="preserve">, </w:t>
      </w:r>
      <w:proofErr w:type="spellStart"/>
      <w:r>
        <w:t>tet</w:t>
      </w:r>
      <w:proofErr w:type="spellEnd"/>
      <w:r>
        <w:t>-off, RIDL, non cell autonomous</w:t>
      </w:r>
    </w:p>
    <w:p w14:paraId="3E759B55" w14:textId="77777777" w:rsidR="00C43980" w:rsidRDefault="00C43980" w:rsidP="00C43980">
      <w:pPr>
        <w:pStyle w:val="NormalWeb"/>
        <w:shd w:val="clear" w:color="auto" w:fill="FFFFFF"/>
        <w:spacing w:before="75" w:beforeAutospacing="0" w:after="75" w:afterAutospacing="0"/>
        <w:rPr>
          <w:rStyle w:val="Strong"/>
          <w:rFonts w:asciiTheme="minorHAnsi" w:hAnsiTheme="minorHAnsi" w:cs="Arial"/>
          <w:iCs/>
          <w:color w:val="1C1D1E"/>
        </w:rPr>
      </w:pPr>
      <w:r w:rsidRPr="00C43980">
        <w:rPr>
          <w:rStyle w:val="Strong"/>
          <w:rFonts w:asciiTheme="minorHAnsi" w:hAnsiTheme="minorHAnsi" w:cs="Arial"/>
          <w:iCs/>
          <w:color w:val="1C1D1E"/>
        </w:rPr>
        <w:t>Headings</w:t>
      </w:r>
    </w:p>
    <w:p w14:paraId="3CCDC98C" w14:textId="3131E6B2" w:rsidR="009344AF" w:rsidRPr="001E00E7" w:rsidRDefault="009344AF" w:rsidP="009344AF">
      <w:pPr>
        <w:pStyle w:val="NormalWeb"/>
        <w:numPr>
          <w:ilvl w:val="0"/>
          <w:numId w:val="1"/>
        </w:numPr>
        <w:shd w:val="clear" w:color="auto" w:fill="FFFFFF"/>
        <w:spacing w:before="75" w:beforeAutospacing="0" w:after="75" w:afterAutospacing="0"/>
        <w:rPr>
          <w:rStyle w:val="Strong"/>
          <w:rFonts w:asciiTheme="minorHAnsi" w:hAnsiTheme="minorHAnsi" w:cs="Arial"/>
          <w:iCs/>
          <w:color w:val="1C1D1E"/>
        </w:rPr>
      </w:pPr>
      <w:r w:rsidRPr="001E00E7">
        <w:rPr>
          <w:rStyle w:val="Strong"/>
          <w:rFonts w:asciiTheme="minorHAnsi" w:hAnsiTheme="minorHAnsi" w:cs="Arial"/>
          <w:iCs/>
          <w:color w:val="1C1D1E"/>
        </w:rPr>
        <w:t>Introduction</w:t>
      </w:r>
    </w:p>
    <w:p w14:paraId="1C40AC74" w14:textId="7851926D" w:rsidR="009344AF" w:rsidRPr="001E00E7" w:rsidRDefault="009344AF" w:rsidP="009344AF">
      <w:pPr>
        <w:pStyle w:val="NormalWeb"/>
        <w:numPr>
          <w:ilvl w:val="0"/>
          <w:numId w:val="1"/>
        </w:numPr>
        <w:shd w:val="clear" w:color="auto" w:fill="FFFFFF"/>
        <w:spacing w:before="75" w:beforeAutospacing="0" w:after="75" w:afterAutospacing="0"/>
        <w:rPr>
          <w:rStyle w:val="Strong"/>
          <w:rFonts w:asciiTheme="minorHAnsi" w:hAnsiTheme="minorHAnsi" w:cs="Arial"/>
          <w:bCs w:val="0"/>
          <w:color w:val="1C1D1E"/>
        </w:rPr>
      </w:pPr>
      <w:r w:rsidRPr="001E00E7">
        <w:rPr>
          <w:rStyle w:val="Strong"/>
          <w:rFonts w:asciiTheme="minorHAnsi" w:hAnsiTheme="minorHAnsi" w:cs="Arial"/>
          <w:iCs/>
          <w:color w:val="1C1D1E"/>
        </w:rPr>
        <w:t>Methods</w:t>
      </w:r>
    </w:p>
    <w:p w14:paraId="1B005F37" w14:textId="19AFAC8C" w:rsidR="009344AF" w:rsidRPr="001E00E7" w:rsidRDefault="009344AF" w:rsidP="009344AF">
      <w:pPr>
        <w:pStyle w:val="NormalWeb"/>
        <w:numPr>
          <w:ilvl w:val="1"/>
          <w:numId w:val="1"/>
        </w:numPr>
        <w:shd w:val="clear" w:color="auto" w:fill="FFFFFF"/>
        <w:spacing w:before="75" w:beforeAutospacing="0" w:after="75" w:afterAutospacing="0"/>
        <w:rPr>
          <w:rStyle w:val="Strong"/>
          <w:rFonts w:asciiTheme="minorHAnsi" w:hAnsiTheme="minorHAnsi" w:cs="Arial"/>
          <w:b w:val="0"/>
          <w:iCs/>
          <w:color w:val="1C1D1E"/>
          <w:u w:val="single"/>
        </w:rPr>
      </w:pPr>
      <w:r w:rsidRPr="001E00E7">
        <w:rPr>
          <w:rStyle w:val="Strong"/>
          <w:rFonts w:asciiTheme="minorHAnsi" w:hAnsiTheme="minorHAnsi" w:cs="Arial"/>
          <w:b w:val="0"/>
          <w:iCs/>
          <w:color w:val="1C1D1E"/>
          <w:u w:val="single"/>
        </w:rPr>
        <w:t>Insect Rearing</w:t>
      </w:r>
    </w:p>
    <w:p w14:paraId="6B13D226" w14:textId="54D8B3ED" w:rsidR="009344AF" w:rsidRPr="001E00E7" w:rsidRDefault="009344AF" w:rsidP="009344AF">
      <w:pPr>
        <w:pStyle w:val="NormalWeb"/>
        <w:numPr>
          <w:ilvl w:val="1"/>
          <w:numId w:val="1"/>
        </w:numPr>
        <w:shd w:val="clear" w:color="auto" w:fill="FFFFFF"/>
        <w:spacing w:before="75" w:beforeAutospacing="0" w:after="75" w:afterAutospacing="0"/>
        <w:rPr>
          <w:rStyle w:val="Strong"/>
          <w:rFonts w:asciiTheme="minorHAnsi" w:hAnsiTheme="minorHAnsi" w:cs="Arial"/>
          <w:b w:val="0"/>
          <w:bCs w:val="0"/>
          <w:color w:val="1C1D1E"/>
          <w:u w:val="single"/>
        </w:rPr>
      </w:pPr>
      <w:r w:rsidRPr="001E00E7">
        <w:rPr>
          <w:rStyle w:val="Strong"/>
          <w:rFonts w:asciiTheme="minorHAnsi" w:hAnsiTheme="minorHAnsi" w:cs="Arial"/>
          <w:b w:val="0"/>
          <w:iCs/>
          <w:color w:val="1C1D1E"/>
          <w:u w:val="single"/>
        </w:rPr>
        <w:t>Detail of Lines</w:t>
      </w:r>
    </w:p>
    <w:p w14:paraId="248D1E86" w14:textId="551B2A03"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 xml:space="preserve">Survival to </w:t>
      </w:r>
      <w:proofErr w:type="spellStart"/>
      <w:r w:rsidRPr="001E00E7">
        <w:rPr>
          <w:rFonts w:asciiTheme="minorHAnsi" w:hAnsiTheme="minorHAnsi" w:cs="Arial"/>
          <w:color w:val="1C1D1E"/>
          <w:u w:val="single"/>
        </w:rPr>
        <w:t>eclosion</w:t>
      </w:r>
      <w:proofErr w:type="spellEnd"/>
      <w:r w:rsidRPr="001E00E7">
        <w:rPr>
          <w:rFonts w:asciiTheme="minorHAnsi" w:hAnsiTheme="minorHAnsi" w:cs="Arial"/>
          <w:color w:val="1C1D1E"/>
          <w:u w:val="single"/>
        </w:rPr>
        <w:t xml:space="preserve"> experiment</w:t>
      </w:r>
    </w:p>
    <w:p w14:paraId="3D2BD1C4" w14:textId="759D5178"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Adult time series experiment (analysis of shaking phenotype)</w:t>
      </w:r>
    </w:p>
    <w:p w14:paraId="2F4B5624" w14:textId="0E253204"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Adult longevity experiment</w:t>
      </w:r>
    </w:p>
    <w:p w14:paraId="78346C21" w14:textId="47BBD683"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Female fecundity experiment</w:t>
      </w:r>
    </w:p>
    <w:p w14:paraId="43FC7907" w14:textId="718843EC"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qPCR experiment</w:t>
      </w:r>
    </w:p>
    <w:p w14:paraId="0C2138AF" w14:textId="33891587" w:rsidR="009344AF" w:rsidRPr="009344AF" w:rsidRDefault="009344AF" w:rsidP="009344AF">
      <w:pPr>
        <w:pStyle w:val="NormalWeb"/>
        <w:shd w:val="clear" w:color="auto" w:fill="FFFFFF"/>
        <w:spacing w:before="75" w:beforeAutospacing="0" w:after="75" w:afterAutospacing="0"/>
        <w:ind w:left="1440"/>
        <w:rPr>
          <w:rFonts w:asciiTheme="minorHAnsi" w:hAnsiTheme="minorHAnsi" w:cs="Arial"/>
          <w:color w:val="1C1D1E"/>
        </w:rPr>
      </w:pPr>
      <w:r w:rsidRPr="009344AF">
        <w:rPr>
          <w:rFonts w:asciiTheme="minorHAnsi" w:hAnsiTheme="minorHAnsi" w:cs="Arial"/>
          <w:color w:val="1C1D1E"/>
        </w:rPr>
        <w:t>2.7.1</w:t>
      </w:r>
      <w:r>
        <w:rPr>
          <w:rFonts w:asciiTheme="minorHAnsi" w:hAnsiTheme="minorHAnsi" w:cs="Arial"/>
          <w:color w:val="1C1D1E"/>
        </w:rPr>
        <w:t>.</w:t>
      </w:r>
      <w:r w:rsidRPr="009344AF">
        <w:rPr>
          <w:rFonts w:asciiTheme="minorHAnsi" w:hAnsiTheme="minorHAnsi" w:cs="Arial"/>
          <w:color w:val="1C1D1E"/>
        </w:rPr>
        <w:t xml:space="preserve"> </w:t>
      </w:r>
      <w:r>
        <w:rPr>
          <w:rFonts w:asciiTheme="minorHAnsi" w:hAnsiTheme="minorHAnsi" w:cs="Arial"/>
          <w:color w:val="1C1D1E"/>
        </w:rPr>
        <w:t xml:space="preserve">  </w:t>
      </w:r>
      <w:r w:rsidRPr="009344AF">
        <w:rPr>
          <w:rFonts w:asciiTheme="minorHAnsi" w:hAnsiTheme="minorHAnsi" w:cs="Arial"/>
          <w:color w:val="1C1D1E"/>
        </w:rPr>
        <w:t xml:space="preserve"> </w:t>
      </w:r>
      <w:r>
        <w:rPr>
          <w:rFonts w:asciiTheme="minorHAnsi" w:hAnsiTheme="minorHAnsi" w:cs="Arial"/>
          <w:color w:val="1C1D1E"/>
        </w:rPr>
        <w:t xml:space="preserve"> </w:t>
      </w:r>
      <w:r w:rsidRPr="001E00E7">
        <w:rPr>
          <w:rFonts w:asciiTheme="minorHAnsi" w:hAnsiTheme="minorHAnsi" w:cs="Arial"/>
          <w:i/>
          <w:color w:val="1C1D1E"/>
        </w:rPr>
        <w:t>Total RNA extraction and cDNA synthesis</w:t>
      </w:r>
    </w:p>
    <w:p w14:paraId="646028CB" w14:textId="3B00856C" w:rsidR="009344AF" w:rsidRDefault="009344AF" w:rsidP="009344AF">
      <w:pPr>
        <w:pStyle w:val="NormalWeb"/>
        <w:shd w:val="clear" w:color="auto" w:fill="FFFFFF"/>
        <w:spacing w:before="75" w:beforeAutospacing="0" w:after="75" w:afterAutospacing="0"/>
        <w:ind w:left="1440"/>
        <w:rPr>
          <w:rFonts w:asciiTheme="minorHAnsi" w:hAnsiTheme="minorHAnsi" w:cs="Arial"/>
          <w:color w:val="1C1D1E"/>
        </w:rPr>
      </w:pPr>
      <w:r w:rsidRPr="009344AF">
        <w:rPr>
          <w:rFonts w:asciiTheme="minorHAnsi" w:hAnsiTheme="minorHAnsi" w:cs="Arial"/>
          <w:color w:val="1C1D1E"/>
        </w:rPr>
        <w:t>2.7.2</w:t>
      </w:r>
      <w:r>
        <w:rPr>
          <w:rFonts w:asciiTheme="minorHAnsi" w:hAnsiTheme="minorHAnsi" w:cs="Arial"/>
          <w:color w:val="1C1D1E"/>
        </w:rPr>
        <w:t>.</w:t>
      </w:r>
      <w:r w:rsidRPr="009344AF">
        <w:rPr>
          <w:rFonts w:asciiTheme="minorHAnsi" w:hAnsiTheme="minorHAnsi" w:cs="Arial"/>
          <w:color w:val="1C1D1E"/>
        </w:rPr>
        <w:t xml:space="preserve">  </w:t>
      </w:r>
      <w:r>
        <w:rPr>
          <w:rFonts w:asciiTheme="minorHAnsi" w:hAnsiTheme="minorHAnsi" w:cs="Arial"/>
          <w:color w:val="1C1D1E"/>
        </w:rPr>
        <w:t xml:space="preserve"> </w:t>
      </w:r>
      <w:r w:rsidR="00D16DA7">
        <w:rPr>
          <w:rFonts w:asciiTheme="minorHAnsi" w:hAnsiTheme="minorHAnsi" w:cs="Arial"/>
          <w:color w:val="1C1D1E"/>
        </w:rPr>
        <w:t xml:space="preserve"> </w:t>
      </w:r>
      <w:r>
        <w:rPr>
          <w:rFonts w:asciiTheme="minorHAnsi" w:hAnsiTheme="minorHAnsi" w:cs="Arial"/>
          <w:color w:val="1C1D1E"/>
        </w:rPr>
        <w:t xml:space="preserve">  </w:t>
      </w:r>
      <w:r w:rsidRPr="001E00E7">
        <w:rPr>
          <w:rFonts w:asciiTheme="minorHAnsi" w:hAnsiTheme="minorHAnsi" w:cs="Arial"/>
          <w:i/>
          <w:color w:val="1C1D1E"/>
        </w:rPr>
        <w:t>RT-qPCR assay design</w:t>
      </w:r>
    </w:p>
    <w:p w14:paraId="152A2A02" w14:textId="394C30FF" w:rsidR="009344AF" w:rsidRDefault="00D16DA7" w:rsidP="009344AF">
      <w:pPr>
        <w:pStyle w:val="NormalWeb"/>
        <w:shd w:val="clear" w:color="auto" w:fill="FFFFFF"/>
        <w:spacing w:before="75" w:beforeAutospacing="0" w:after="75" w:afterAutospacing="0"/>
        <w:ind w:left="1440"/>
        <w:rPr>
          <w:rFonts w:asciiTheme="minorHAnsi" w:hAnsiTheme="minorHAnsi" w:cs="Arial"/>
          <w:color w:val="1C1D1E"/>
        </w:rPr>
      </w:pPr>
      <w:r>
        <w:rPr>
          <w:rFonts w:asciiTheme="minorHAnsi" w:hAnsiTheme="minorHAnsi" w:cs="Arial"/>
          <w:color w:val="1C1D1E"/>
        </w:rPr>
        <w:t xml:space="preserve">2.7.3.      </w:t>
      </w:r>
      <w:r w:rsidRPr="001E00E7">
        <w:rPr>
          <w:rFonts w:asciiTheme="minorHAnsi" w:hAnsiTheme="minorHAnsi" w:cs="Arial"/>
          <w:i/>
          <w:color w:val="1C1D1E"/>
        </w:rPr>
        <w:t>RT-qPCR statistical analysis</w:t>
      </w:r>
    </w:p>
    <w:p w14:paraId="79AAF256" w14:textId="130E37B4" w:rsidR="00D16DA7" w:rsidRDefault="00D16DA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2.8.       </w:t>
      </w:r>
      <w:r w:rsidRPr="001E00E7">
        <w:rPr>
          <w:rFonts w:asciiTheme="minorHAnsi" w:hAnsiTheme="minorHAnsi" w:cs="Arial"/>
          <w:color w:val="1C1D1E"/>
          <w:u w:val="single"/>
        </w:rPr>
        <w:t>Statistics</w:t>
      </w:r>
    </w:p>
    <w:p w14:paraId="154C12E0" w14:textId="50DFEF28" w:rsidR="00D16DA7" w:rsidRDefault="00D16DA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3.   </w:t>
      </w:r>
      <w:r w:rsidRPr="001E00E7">
        <w:rPr>
          <w:rFonts w:asciiTheme="minorHAnsi" w:hAnsiTheme="minorHAnsi" w:cs="Arial"/>
          <w:b/>
          <w:color w:val="1C1D1E"/>
        </w:rPr>
        <w:t>Results and Discussion</w:t>
      </w:r>
    </w:p>
    <w:p w14:paraId="20D97165" w14:textId="606BD724" w:rsidR="00D16DA7" w:rsidRDefault="00D16DA7" w:rsidP="00D16DA7">
      <w:pPr>
        <w:pStyle w:val="NormalWeb"/>
        <w:shd w:val="clear" w:color="auto" w:fill="FFFFFF"/>
        <w:spacing w:before="75" w:beforeAutospacing="0" w:after="75" w:afterAutospacing="0"/>
        <w:rPr>
          <w:rFonts w:asciiTheme="minorHAnsi" w:hAnsiTheme="minorHAnsi" w:cs="Arial"/>
          <w:b/>
          <w:color w:val="1C1D1E"/>
        </w:rPr>
      </w:pPr>
      <w:r>
        <w:rPr>
          <w:rFonts w:asciiTheme="minorHAnsi" w:hAnsiTheme="minorHAnsi" w:cs="Arial"/>
          <w:color w:val="1C1D1E"/>
        </w:rPr>
        <w:t xml:space="preserve">        4.   </w:t>
      </w:r>
      <w:r w:rsidRPr="001E00E7">
        <w:rPr>
          <w:rFonts w:asciiTheme="minorHAnsi" w:hAnsiTheme="minorHAnsi" w:cs="Arial"/>
          <w:b/>
          <w:color w:val="1C1D1E"/>
        </w:rPr>
        <w:t>Conclusion</w:t>
      </w:r>
    </w:p>
    <w:p w14:paraId="77349D84" w14:textId="085E43F6" w:rsidR="00FF688C" w:rsidRPr="00FF688C" w:rsidRDefault="00FF688C"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b/>
          <w:color w:val="1C1D1E"/>
        </w:rPr>
        <w:t xml:space="preserve">        </w:t>
      </w:r>
      <w:r w:rsidRPr="00FF688C">
        <w:rPr>
          <w:rFonts w:asciiTheme="minorHAnsi" w:hAnsiTheme="minorHAnsi" w:cs="Arial"/>
          <w:color w:val="1C1D1E"/>
        </w:rPr>
        <w:t>5</w:t>
      </w:r>
      <w:r>
        <w:rPr>
          <w:rFonts w:asciiTheme="minorHAnsi" w:hAnsiTheme="minorHAnsi" w:cs="Arial"/>
          <w:color w:val="1C1D1E"/>
        </w:rPr>
        <w:t>.</w:t>
      </w:r>
      <w:r w:rsidR="00D41DD7">
        <w:rPr>
          <w:rFonts w:asciiTheme="minorHAnsi" w:hAnsiTheme="minorHAnsi" w:cs="Arial"/>
          <w:color w:val="1C1D1E"/>
        </w:rPr>
        <w:t xml:space="preserve">   </w:t>
      </w:r>
      <w:r w:rsidR="00D41DD7" w:rsidRPr="00D41DD7">
        <w:rPr>
          <w:rFonts w:asciiTheme="minorHAnsi" w:hAnsiTheme="minorHAnsi" w:cs="Arial"/>
          <w:b/>
          <w:color w:val="1C1D1E"/>
        </w:rPr>
        <w:t>Video Legends</w:t>
      </w:r>
    </w:p>
    <w:p w14:paraId="39E6A59A" w14:textId="004CC105" w:rsidR="00D16DA7" w:rsidRDefault="00D41DD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6.</w:t>
      </w:r>
      <w:r w:rsidR="00D16DA7">
        <w:rPr>
          <w:rFonts w:asciiTheme="minorHAnsi" w:hAnsiTheme="minorHAnsi" w:cs="Arial"/>
          <w:color w:val="1C1D1E"/>
        </w:rPr>
        <w:t xml:space="preserve">   </w:t>
      </w:r>
      <w:r w:rsidR="00D16DA7" w:rsidRPr="001E00E7">
        <w:rPr>
          <w:rFonts w:asciiTheme="minorHAnsi" w:hAnsiTheme="minorHAnsi" w:cs="Arial"/>
          <w:b/>
          <w:color w:val="1C1D1E"/>
        </w:rPr>
        <w:t>Acknowledgements</w:t>
      </w:r>
    </w:p>
    <w:p w14:paraId="403BA326" w14:textId="5576CBC7" w:rsidR="00D16DA7" w:rsidRDefault="00D41DD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7</w:t>
      </w:r>
      <w:r w:rsidR="00D16DA7">
        <w:rPr>
          <w:rFonts w:asciiTheme="minorHAnsi" w:hAnsiTheme="minorHAnsi" w:cs="Arial"/>
          <w:color w:val="1C1D1E"/>
        </w:rPr>
        <w:t xml:space="preserve">.   </w:t>
      </w:r>
      <w:r w:rsidR="00D16DA7" w:rsidRPr="001E00E7">
        <w:rPr>
          <w:rFonts w:asciiTheme="minorHAnsi" w:hAnsiTheme="minorHAnsi" w:cs="Arial"/>
          <w:b/>
          <w:color w:val="1C1D1E"/>
        </w:rPr>
        <w:t>Conflict of Interest</w:t>
      </w:r>
    </w:p>
    <w:p w14:paraId="1BCA5214" w14:textId="14EAEA3F" w:rsidR="00D16DA7" w:rsidRDefault="00D41DD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8</w:t>
      </w:r>
      <w:r w:rsidR="00D16DA7">
        <w:rPr>
          <w:rFonts w:asciiTheme="minorHAnsi" w:hAnsiTheme="minorHAnsi" w:cs="Arial"/>
          <w:color w:val="1C1D1E"/>
        </w:rPr>
        <w:t xml:space="preserve">.    </w:t>
      </w:r>
      <w:r w:rsidR="00D16DA7" w:rsidRPr="001E00E7">
        <w:rPr>
          <w:rFonts w:asciiTheme="minorHAnsi" w:hAnsiTheme="minorHAnsi" w:cs="Arial"/>
          <w:b/>
          <w:color w:val="1C1D1E"/>
        </w:rPr>
        <w:t>References</w:t>
      </w:r>
    </w:p>
    <w:p w14:paraId="3340CB73" w14:textId="0BE876C2" w:rsidR="00D16DA7" w:rsidRPr="009344AF" w:rsidRDefault="00D16DA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w:t>
      </w:r>
    </w:p>
    <w:p w14:paraId="6DD77AFB" w14:textId="444E9D0A" w:rsidR="009C4725" w:rsidRPr="00C05650" w:rsidRDefault="00D16DA7" w:rsidP="00E55A03">
      <w:pPr>
        <w:spacing w:line="360" w:lineRule="auto"/>
        <w:jc w:val="both"/>
        <w:rPr>
          <w:b/>
        </w:rPr>
      </w:pPr>
      <w:r>
        <w:rPr>
          <w:b/>
        </w:rPr>
        <w:lastRenderedPageBreak/>
        <w:t xml:space="preserve">1. </w:t>
      </w:r>
      <w:r w:rsidR="009C4725" w:rsidRPr="00C05650">
        <w:rPr>
          <w:b/>
        </w:rPr>
        <w:t>Introduction</w:t>
      </w:r>
    </w:p>
    <w:p w14:paraId="7E95CE1D" w14:textId="4CC71FC2" w:rsidR="006233C7" w:rsidRPr="00C05650" w:rsidRDefault="009F0CC8" w:rsidP="00E55A03">
      <w:pPr>
        <w:spacing w:line="360" w:lineRule="auto"/>
        <w:jc w:val="both"/>
      </w:pPr>
      <w:r w:rsidRPr="00C05650">
        <w:t>The diamondback moth</w:t>
      </w:r>
      <w:r w:rsidR="00C07A53" w:rsidRPr="00C05650">
        <w:t xml:space="preserve"> - DBM</w:t>
      </w:r>
      <w:r w:rsidRPr="00C05650">
        <w:t xml:space="preserve"> (</w:t>
      </w:r>
      <w:proofErr w:type="spellStart"/>
      <w:r w:rsidRPr="00C05650">
        <w:rPr>
          <w:i/>
        </w:rPr>
        <w:t>Plutella</w:t>
      </w:r>
      <w:proofErr w:type="spellEnd"/>
      <w:r w:rsidRPr="00C05650">
        <w:rPr>
          <w:i/>
        </w:rPr>
        <w:t xml:space="preserve"> </w:t>
      </w:r>
      <w:proofErr w:type="spellStart"/>
      <w:r w:rsidRPr="00C05650">
        <w:rPr>
          <w:i/>
        </w:rPr>
        <w:t>xylostella</w:t>
      </w:r>
      <w:proofErr w:type="spellEnd"/>
      <w:r w:rsidRPr="00C05650">
        <w:t>) is a highly invasive and economically important pest of Brassicas, costing upwards of $5 billion in damage and control measures each year</w:t>
      </w:r>
      <w:r w:rsidR="00E55A03" w:rsidRPr="00C05650">
        <w:t xml:space="preserve"> </w:t>
      </w:r>
      <w:r w:rsidR="00E55A03" w:rsidRPr="00C05650">
        <w:fldChar w:fldCharType="begin">
          <w:fldData xml:space="preserve">PEVuZE5vdGU+PENpdGU+PEF1dGhvcj5GdXJsb25nPC9BdXRob3I+PFllYXI+MjAxMzwvWWVhcj48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</w:fldData>
        </w:fldChar>
      </w:r>
      <w:r w:rsidR="00C43980">
        <w:instrText xml:space="preserve"> ADDIN EN.CITE </w:instrText>
      </w:r>
      <w:r w:rsidR="00C43980">
        <w:fldChar w:fldCharType="begin">
          <w:fldData xml:space="preserve">PEVuZE5vdGU+PENpdGU+PEF1dGhvcj5GdXJsb25nPC9BdXRob3I+PFllYXI+MjAxMzwvWWVhcj48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</w:fldData>
        </w:fldChar>
      </w:r>
      <w:r w:rsidR="00C43980">
        <w:instrText xml:space="preserve"> ADDIN EN.CITE.DATA </w:instrText>
      </w:r>
      <w:r w:rsidR="00C43980">
        <w:fldChar w:fldCharType="end"/>
      </w:r>
      <w:r w:rsidR="00E55A03" w:rsidRPr="00C05650">
        <w:fldChar w:fldCharType="separate"/>
      </w:r>
      <w:r w:rsidR="00C43980">
        <w:rPr>
          <w:noProof/>
        </w:rPr>
        <w:t>(1, 2)</w:t>
      </w:r>
      <w:r w:rsidR="00E55A03" w:rsidRPr="00C05650">
        <w:fldChar w:fldCharType="end"/>
      </w:r>
      <w:r w:rsidRPr="00C05650">
        <w:t xml:space="preserve">. </w:t>
      </w:r>
      <w:r w:rsidR="00C07A53" w:rsidRPr="00C05650">
        <w:t xml:space="preserve">Contributing to the notoriety of this pest is its extreme insecticide resistance with populations having developed resistance to most classes of </w:t>
      </w:r>
      <w:r w:rsidR="00B26903">
        <w:t>insecticides</w:t>
      </w:r>
      <w:r w:rsidR="00C07A53" w:rsidRPr="00C05650">
        <w:t xml:space="preserve">, including </w:t>
      </w:r>
      <w:r w:rsidR="0058270D" w:rsidRPr="00C05650">
        <w:rPr>
          <w:i/>
        </w:rPr>
        <w:t xml:space="preserve">Bacillus thuringiensis </w:t>
      </w:r>
      <w:r w:rsidR="0058270D" w:rsidRPr="00C05650">
        <w:t>(</w:t>
      </w:r>
      <w:proofErr w:type="spellStart"/>
      <w:r w:rsidR="0058270D" w:rsidRPr="00C05650">
        <w:rPr>
          <w:i/>
        </w:rPr>
        <w:t>Bt</w:t>
      </w:r>
      <w:proofErr w:type="spellEnd"/>
      <w:r w:rsidR="0058270D" w:rsidRPr="00C05650">
        <w:t>)</w:t>
      </w:r>
      <w:r w:rsidR="0058270D" w:rsidRPr="00C05650">
        <w:rPr>
          <w:i/>
        </w:rPr>
        <w:t xml:space="preserve"> </w:t>
      </w:r>
      <w:r w:rsidR="0058270D" w:rsidRPr="00C05650">
        <w:t>Cry toxins</w:t>
      </w:r>
      <w:r w:rsidR="00C07A53" w:rsidRPr="00C05650">
        <w:t xml:space="preserve"> and DDT</w:t>
      </w:r>
      <w:r w:rsidR="00DA3702" w:rsidRPr="00C05650">
        <w:t xml:space="preserve"> </w:t>
      </w:r>
      <w:r w:rsidR="00E55A03" w:rsidRPr="00C05650">
        <w:fldChar w:fldCharType="begin"/>
      </w:r>
      <w:r w:rsidR="00C43980">
        <w:instrText xml:space="preserve"> ADDIN EN.CITE &lt;EndNote&gt;&lt;Cite&gt;&lt;Author&gt;Talekar&lt;/Author&gt;&lt;Year&gt;1993&lt;/Year&gt;&lt;RecNum&gt;339&lt;/RecNum&gt;&lt;DisplayText&gt;(3)&lt;/DisplayText&gt;&lt;record&gt;&lt;rec-number&gt;339&lt;/rec-number&gt;&lt;foreign-keys&gt;&lt;key app="EN" db-id="tdsepxzwr0w09aet9w8x5dea52dpz9x020fd" timestamp="1447587258"&gt;339&lt;/key&gt;&lt;/foreign-keys&gt;&lt;ref-type name="Journal Article"&gt;17&lt;/ref-type&gt;&lt;contributors&gt;&lt;authors&gt;&lt;author&gt;Talekar, N. S.&lt;/author&gt;&lt;author&gt;Shelton, A. M.&lt;/author&gt;&lt;/authors&gt;&lt;secondary-authors&gt;&lt;author&gt;Mittler, T. E. Radovsky F. J. Resh V. H.&lt;/author&gt;&lt;/secondary-authors&gt;&lt;/contributors&gt;&lt;titles&gt;&lt;title&gt;Biology, ecology, and management of the diamondback moth&lt;/title&gt;&lt;secondary-title&gt;Annual Review of Entomology&lt;/secondary-title&gt;&lt;/titles&gt;&lt;periodical&gt;&lt;full-title&gt;Annual Review of Entomology&lt;/full-title&gt;&lt;/periodical&gt;&lt;pages&gt;275-301&lt;/pages&gt;&lt;volume&gt;38&lt;/volume&gt;&lt;dates&gt;&lt;year&gt;1993&lt;/year&gt;&lt;/dates&gt;&lt;isbn&gt;0066-4170; 0-8243-0138-2&lt;/isbn&gt;&lt;urls&gt;&lt;/urls&gt;&lt;access-date&gt;1993&lt;/access-date&gt;&lt;/record&gt;&lt;/Cite&gt;&lt;/EndNote&gt;</w:instrText>
      </w:r>
      <w:r w:rsidR="00E55A03" w:rsidRPr="00C05650">
        <w:fldChar w:fldCharType="separate"/>
      </w:r>
      <w:r w:rsidR="00C43980">
        <w:rPr>
          <w:noProof/>
        </w:rPr>
        <w:t>(3)</w:t>
      </w:r>
      <w:r w:rsidR="00E55A03" w:rsidRPr="00C05650">
        <w:fldChar w:fldCharType="end"/>
      </w:r>
      <w:r w:rsidR="00C07A53" w:rsidRPr="00C05650">
        <w:t xml:space="preserve">. </w:t>
      </w:r>
      <w:r w:rsidR="00473E95" w:rsidRPr="00C05650">
        <w:t>As such, research into n</w:t>
      </w:r>
      <w:r w:rsidR="00C07A53" w:rsidRPr="00C05650">
        <w:t>ovel, more environmentally friendly control</w:t>
      </w:r>
      <w:r w:rsidR="00473E95" w:rsidRPr="00C05650">
        <w:t xml:space="preserve"> methods </w:t>
      </w:r>
      <w:r w:rsidR="00F40851">
        <w:t>is</w:t>
      </w:r>
      <w:r w:rsidR="00F40851" w:rsidRPr="00C05650">
        <w:t xml:space="preserve"> </w:t>
      </w:r>
      <w:r w:rsidR="00C07A53" w:rsidRPr="00C05650">
        <w:t xml:space="preserve">required. </w:t>
      </w:r>
    </w:p>
    <w:p w14:paraId="159E6F0B" w14:textId="1D652A4C" w:rsidR="005B5560" w:rsidRDefault="00F021E4" w:rsidP="00E55A03">
      <w:pPr>
        <w:spacing w:line="360" w:lineRule="auto"/>
        <w:jc w:val="both"/>
      </w:pPr>
      <w:r w:rsidRPr="00C05650">
        <w:t xml:space="preserve">Advances in </w:t>
      </w:r>
      <w:r w:rsidR="00C07A53" w:rsidRPr="00C05650">
        <w:t xml:space="preserve">molecular biology have allowed </w:t>
      </w:r>
      <w:r w:rsidR="00EE5292" w:rsidRPr="00C05650">
        <w:t>DBM to function as a model for the development</w:t>
      </w:r>
      <w:r w:rsidR="004312EB" w:rsidRPr="00C05650">
        <w:t xml:space="preserve"> of</w:t>
      </w:r>
      <w:r w:rsidR="00C07A53" w:rsidRPr="00C05650">
        <w:t xml:space="preserve"> </w:t>
      </w:r>
      <w:r w:rsidR="00EE5292" w:rsidRPr="00C05650">
        <w:t>Genetic Pest Management (GPM)</w:t>
      </w:r>
      <w:r w:rsidR="00C07A53" w:rsidRPr="00C05650">
        <w:t xml:space="preserve"> </w:t>
      </w:r>
      <w:r w:rsidR="005B5560">
        <w:t>tools</w:t>
      </w:r>
      <w:r w:rsidR="00473E95" w:rsidRPr="00C05650">
        <w:t xml:space="preserve"> </w:t>
      </w:r>
      <w:r w:rsidR="00EE5292" w:rsidRPr="00C05650">
        <w:t>in the Lepidoptera</w:t>
      </w:r>
      <w:r w:rsidR="00C07A53" w:rsidRPr="00C05650">
        <w:t>.</w:t>
      </w:r>
      <w:r w:rsidR="00097174" w:rsidRPr="00C05650">
        <w:t xml:space="preserve"> Previously, we developed</w:t>
      </w:r>
      <w:r w:rsidR="006233C7" w:rsidRPr="00C05650">
        <w:t xml:space="preserve"> a </w:t>
      </w:r>
      <w:r w:rsidR="001B0C1D" w:rsidRPr="00C05650">
        <w:t xml:space="preserve">transgenic, </w:t>
      </w:r>
      <w:r w:rsidR="006233C7" w:rsidRPr="00C05650">
        <w:t>tetracycline-repressible, female-specific lethal</w:t>
      </w:r>
      <w:r w:rsidR="00473E95" w:rsidRPr="00C05650">
        <w:t>ity</w:t>
      </w:r>
      <w:r w:rsidR="006233C7" w:rsidRPr="00C05650">
        <w:t xml:space="preserve"> system in DBM based on the sex-specific alternative splicing circuitry of the </w:t>
      </w:r>
      <w:proofErr w:type="spellStart"/>
      <w:r w:rsidR="006233C7" w:rsidRPr="00C05650">
        <w:rPr>
          <w:i/>
        </w:rPr>
        <w:t>Pectinophora</w:t>
      </w:r>
      <w:proofErr w:type="spellEnd"/>
      <w:r w:rsidR="006233C7" w:rsidRPr="00C05650">
        <w:rPr>
          <w:i/>
        </w:rPr>
        <w:t xml:space="preserve"> </w:t>
      </w:r>
      <w:proofErr w:type="spellStart"/>
      <w:r w:rsidR="006233C7" w:rsidRPr="00C05650">
        <w:rPr>
          <w:i/>
        </w:rPr>
        <w:t>gossypiella</w:t>
      </w:r>
      <w:proofErr w:type="spellEnd"/>
      <w:r w:rsidR="006233C7" w:rsidRPr="00C05650">
        <w:t xml:space="preserve"> (</w:t>
      </w:r>
      <w:r w:rsidR="00F40851">
        <w:t>p</w:t>
      </w:r>
      <w:r w:rsidR="00F40851" w:rsidRPr="00C05650">
        <w:t xml:space="preserve">ink </w:t>
      </w:r>
      <w:r w:rsidR="00F40851">
        <w:t>b</w:t>
      </w:r>
      <w:r w:rsidR="00F40851" w:rsidRPr="00C05650">
        <w:t>ollworm</w:t>
      </w:r>
      <w:r w:rsidR="006233C7" w:rsidRPr="00C05650">
        <w:t xml:space="preserve">) </w:t>
      </w:r>
      <w:proofErr w:type="spellStart"/>
      <w:r w:rsidR="006233C7" w:rsidRPr="00C05650">
        <w:rPr>
          <w:i/>
        </w:rPr>
        <w:t>doublesex</w:t>
      </w:r>
      <w:proofErr w:type="spellEnd"/>
      <w:r w:rsidR="006233C7" w:rsidRPr="00C05650">
        <w:rPr>
          <w:i/>
        </w:rPr>
        <w:t xml:space="preserve"> </w:t>
      </w:r>
      <w:r w:rsidR="006233C7" w:rsidRPr="00C05650">
        <w:t>gene</w:t>
      </w:r>
      <w:r w:rsidR="00E55A03" w:rsidRPr="00C05650">
        <w:t xml:space="preserve"> </w:t>
      </w:r>
      <w:r w:rsidR="00E55A03" w:rsidRPr="00C05650">
        <w:fldChar w:fldCharType="begin"/>
      </w:r>
      <w:r w:rsidR="00C43980">
        <w:instrText xml:space="preserve"> ADDIN EN.CITE &lt;EndNote&gt;&lt;Cite&gt;&lt;Author&gt;Jin&lt;/Author&gt;&lt;Year&gt;2013&lt;/Year&gt;&lt;RecNum&gt;162&lt;/RecNum&gt;&lt;DisplayText&gt;(4)&lt;/DisplayText&gt;&lt;record&gt;&lt;rec-number&gt;162&lt;/rec-number&gt;&lt;foreign-keys&gt;&lt;key app="EN" db-id="tdsepxzwr0w09aet9w8x5dea52dpz9x020fd" timestamp="1447587257"&gt;162&lt;/key&gt;&lt;/foreign-keys&gt;&lt;ref-type name="Journal Article"&gt;17&lt;/ref-type&gt;&lt;contributors&gt;&lt;authors&gt;&lt;author&gt;Jin, Li&lt;/author&gt;&lt;author&gt;Walker, Adam S.&lt;/author&gt;&lt;author&gt;Fu, Guoliang&lt;/author&gt;&lt;author&gt;Harvey-Samuel, Timothy&lt;/author&gt;&lt;author&gt;Dafa&amp;apos;alla, Tarig&lt;/author&gt;&lt;author&gt;Miles, Andrea&lt;/author&gt;&lt;author&gt;Marubbi, Thea&lt;/author&gt;&lt;author&gt;Granville, Deborah&lt;/author&gt;&lt;author&gt;Humphrey-Jones, Nerys&lt;/author&gt;&lt;author&gt;O&amp;apos;Connell, Sinead&lt;/author&gt;&lt;author&gt;Morrison, Neil I.&lt;/author&gt;&lt;author&gt;Alphey, Luke&lt;/author&gt;&lt;/authors&gt;&lt;/contributors&gt;&lt;titles&gt;&lt;title&gt;Engineered female-specific lethality for control of pest Lepidoptera&lt;/title&gt;&lt;secondary-title&gt;ACS Synthetic Biology&lt;/secondary-title&gt;&lt;/titles&gt;&lt;periodical&gt;&lt;full-title&gt;Acs Synthetic Biology&lt;/full-title&gt;&lt;/periodical&gt;&lt;pages&gt;160-166&lt;/pages&gt;&lt;volume&gt;2&lt;/volume&gt;&lt;number&gt;3&lt;/number&gt;&lt;dates&gt;&lt;year&gt;2013&lt;/year&gt;&lt;/dates&gt;&lt;isbn&gt;2161-5063&lt;/isbn&gt;&lt;urls&gt;&lt;/urls&gt;&lt;electronic-resource-num&gt;10.1021/sb300123m&lt;/electronic-resource-num&gt;&lt;access-date&gt;Mar 2013&lt;/access-date&gt;&lt;/record&gt;&lt;/Cite&gt;&lt;/EndNote&gt;</w:instrText>
      </w:r>
      <w:r w:rsidR="00E55A03" w:rsidRPr="00C05650">
        <w:fldChar w:fldCharType="separate"/>
      </w:r>
      <w:r w:rsidR="00C43980">
        <w:rPr>
          <w:noProof/>
        </w:rPr>
        <w:t>(4)</w:t>
      </w:r>
      <w:r w:rsidR="00E55A03" w:rsidRPr="00C05650">
        <w:fldChar w:fldCharType="end"/>
      </w:r>
      <w:r w:rsidR="006233C7" w:rsidRPr="00C05650">
        <w:t xml:space="preserve">. This </w:t>
      </w:r>
      <w:r w:rsidR="0058270D" w:rsidRPr="00C05650">
        <w:t>female-</w:t>
      </w:r>
      <w:r w:rsidR="006233C7" w:rsidRPr="00C05650">
        <w:t xml:space="preserve">lethal system is repressed </w:t>
      </w:r>
      <w:r w:rsidR="00097174" w:rsidRPr="00C05650">
        <w:t xml:space="preserve">in the lab or rearing facility when larvae are fed </w:t>
      </w:r>
      <w:r w:rsidR="006233C7" w:rsidRPr="00C05650">
        <w:t>diet containing sufficient quantities of</w:t>
      </w:r>
      <w:r w:rsidR="0058270D" w:rsidRPr="00C05650">
        <w:t xml:space="preserve"> an antidote (</w:t>
      </w:r>
      <w:r w:rsidR="006233C7" w:rsidRPr="00C05650">
        <w:t>tetracycline or suitable analogues</w:t>
      </w:r>
      <w:r w:rsidR="0058270D" w:rsidRPr="00C05650">
        <w:t xml:space="preserve"> – see </w:t>
      </w:r>
      <w:r w:rsidR="003E4773">
        <w:t>F</w:t>
      </w:r>
      <w:r w:rsidR="0058270D" w:rsidRPr="00C05650">
        <w:t>igure 1)</w:t>
      </w:r>
      <w:r w:rsidR="006233C7" w:rsidRPr="00C05650">
        <w:t xml:space="preserve">. </w:t>
      </w:r>
      <w:r w:rsidR="001B0C1D" w:rsidRPr="00C05650">
        <w:t xml:space="preserve"> In the generation prior to release, tetracycline is withdrawn from the diet resulting in the death of female larvae, allowing the release of adult males homozygous for the female lethal </w:t>
      </w:r>
      <w:r w:rsidR="004312EB" w:rsidRPr="00C05650">
        <w:t>transgene which</w:t>
      </w:r>
      <w:r w:rsidR="001B0C1D" w:rsidRPr="00C05650">
        <w:t xml:space="preserve"> they then pass on to their progeny in the field after mating with wild females</w:t>
      </w:r>
      <w:r w:rsidR="00E55A03" w:rsidRPr="00C05650">
        <w:t xml:space="preserve"> </w:t>
      </w:r>
      <w:r w:rsidR="00E55A03" w:rsidRPr="00C05650">
        <w:fldChar w:fldCharType="begin">
          <w:fldData xml:space="preserve">PEVuZE5vdGU+PENpdGU+PEF1dGhvcj5BbHBoZXk8L0F1dGhvcj48WWVhcj4yMDAyPC9ZZWFyPjxS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</w:fldData>
        </w:fldChar>
      </w:r>
      <w:r w:rsidR="00C43980">
        <w:instrText xml:space="preserve"> ADDIN EN.CITE </w:instrText>
      </w:r>
      <w:r w:rsidR="00C43980">
        <w:fldChar w:fldCharType="begin">
          <w:fldData xml:space="preserve">PEVuZE5vdGU+PENpdGU+PEF1dGhvcj5BbHBoZXk8L0F1dGhvcj48WWVhcj4yMDAyPC9ZZWFyPjxS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</w:fldData>
        </w:fldChar>
      </w:r>
      <w:r w:rsidR="00C43980">
        <w:instrText xml:space="preserve"> ADDIN EN.CITE.DATA </w:instrText>
      </w:r>
      <w:r w:rsidR="00C43980">
        <w:fldChar w:fldCharType="end"/>
      </w:r>
      <w:r w:rsidR="00E55A03" w:rsidRPr="00C05650">
        <w:fldChar w:fldCharType="separate"/>
      </w:r>
      <w:r w:rsidR="00C43980">
        <w:rPr>
          <w:noProof/>
        </w:rPr>
        <w:t>(5, 6)</w:t>
      </w:r>
      <w:r w:rsidR="00E55A03" w:rsidRPr="00C05650">
        <w:fldChar w:fldCharType="end"/>
      </w:r>
      <w:r w:rsidR="001B0C1D" w:rsidRPr="00C05650">
        <w:t xml:space="preserve">. </w:t>
      </w:r>
      <w:r w:rsidR="00A72A7F" w:rsidRPr="00C05650">
        <w:t>As tetracycline is not present in sufficient quantities under field conditions, f</w:t>
      </w:r>
      <w:r w:rsidR="001B0C1D" w:rsidRPr="00C05650">
        <w:t>emale progeny inheriting the</w:t>
      </w:r>
      <w:r w:rsidR="00A72A7F" w:rsidRPr="00C05650">
        <w:t xml:space="preserve"> transgene will die</w:t>
      </w:r>
      <w:r w:rsidRPr="00C05650">
        <w:t xml:space="preserve"> prior to adulthood whilst male</w:t>
      </w:r>
      <w:r w:rsidR="00A72A7F" w:rsidRPr="00C05650">
        <w:t xml:space="preserve"> heterozygotes will survive to pass the transgene</w:t>
      </w:r>
      <w:r w:rsidR="004312EB" w:rsidRPr="00C05650">
        <w:t xml:space="preserve"> on to</w:t>
      </w:r>
      <w:r w:rsidR="00A72A7F" w:rsidRPr="00C05650">
        <w:t xml:space="preserve"> su</w:t>
      </w:r>
      <w:r w:rsidRPr="00C05650">
        <w:t>bsequent generations</w:t>
      </w:r>
      <w:r w:rsidR="00E55A03" w:rsidRPr="00C05650">
        <w:t xml:space="preserve"> </w:t>
      </w:r>
      <w:r w:rsidR="00E55A03" w:rsidRPr="00C05650">
        <w:fldChar w:fldCharType="begin"/>
      </w:r>
      <w:r w:rsidR="00C43980">
        <w:instrText xml:space="preserve"> ADDIN EN.CITE &lt;EndNote&gt;&lt;Cite&gt;&lt;Author&gt;Harvey-Samuel&lt;/Author&gt;&lt;Year&gt;2014&lt;/Year&gt;&lt;RecNum&gt;139&lt;/RecNum&gt;&lt;DisplayText&gt;(7)&lt;/DisplayText&gt;&lt;record&gt;&lt;rec-number&gt;139&lt;/rec-number&gt;&lt;foreign-keys&gt;&lt;key app="EN" db-id="tdsepxzwr0w09aet9w8x5dea52dpz9x020fd" timestamp="1447587257"&gt;139&lt;/key&gt;&lt;/foreign-keys&gt;&lt;ref-type name="Journal Article"&gt;17&lt;/ref-type&gt;&lt;contributors&gt;&lt;authors&gt;&lt;author&gt;Harvey-Samuel, Tim&lt;/author&gt;&lt;author&gt;Ant, Thomas&lt;/author&gt;&lt;author&gt;Gong, Hongfei&lt;/author&gt;&lt;author&gt;Morrison, Neil I.&lt;/author&gt;&lt;author&gt;Alphey, Luke&lt;/author&gt;&lt;/authors&gt;&lt;/contributors&gt;&lt;titles&gt;&lt;title&gt;Population-level effects of fitness costs associated with repressible female-lethal transgene insertions in two pest insects&lt;/title&gt;&lt;secondary-title&gt;Evolutionary Applications&lt;/secondary-title&gt;&lt;/titles&gt;&lt;periodical&gt;&lt;full-title&gt;Evolutionary Applications&lt;/full-title&gt;&lt;/periodical&gt;&lt;pages&gt;597-606&lt;/pages&gt;&lt;volume&gt;7&lt;/volume&gt;&lt;number&gt;5&lt;/number&gt;&lt;dates&gt;&lt;year&gt;2014&lt;/year&gt;&lt;/dates&gt;&lt;isbn&gt;1752-4571&lt;/isbn&gt;&lt;urls&gt;&lt;/urls&gt;&lt;electronic-resource-num&gt;10.1111/eva.12159&lt;/electronic-resource-num&gt;&lt;access-date&gt;May 2014&lt;/access-date&gt;&lt;/record&gt;&lt;/Cite&gt;&lt;/EndNote&gt;</w:instrText>
      </w:r>
      <w:r w:rsidR="00E55A03" w:rsidRPr="00C05650">
        <w:fldChar w:fldCharType="separate"/>
      </w:r>
      <w:r w:rsidR="00C43980">
        <w:rPr>
          <w:noProof/>
        </w:rPr>
        <w:t>(7)</w:t>
      </w:r>
      <w:r w:rsidR="00E55A03" w:rsidRPr="00C05650">
        <w:fldChar w:fldCharType="end"/>
      </w:r>
      <w:r w:rsidRPr="00C05650">
        <w:t>. Glasshouse t</w:t>
      </w:r>
      <w:r w:rsidR="00A72A7F" w:rsidRPr="00C05650">
        <w:t>rials have shown</w:t>
      </w:r>
      <w:r w:rsidR="001B0C1D" w:rsidRPr="00C05650">
        <w:t xml:space="preserve"> that repeated releases of these </w:t>
      </w:r>
      <w:r w:rsidR="00A72A7F" w:rsidRPr="00C05650">
        <w:t>homozygous males</w:t>
      </w:r>
      <w:r w:rsidR="001B0C1D" w:rsidRPr="00C05650">
        <w:t xml:space="preserve"> can</w:t>
      </w:r>
      <w:r w:rsidR="00A72A7F" w:rsidRPr="00C05650">
        <w:t xml:space="preserve"> result in</w:t>
      </w:r>
      <w:r w:rsidR="001B0C1D" w:rsidRPr="00C05650">
        <w:t xml:space="preserve"> </w:t>
      </w:r>
      <w:r w:rsidRPr="00C05650">
        <w:t xml:space="preserve">eradication of </w:t>
      </w:r>
      <w:r w:rsidR="00A72A7F" w:rsidRPr="00C05650">
        <w:t>caged wild-type populations and</w:t>
      </w:r>
      <w:r w:rsidR="004151D4" w:rsidRPr="00C05650">
        <w:t>,</w:t>
      </w:r>
      <w:r w:rsidR="00A72A7F" w:rsidRPr="00C05650">
        <w:t xml:space="preserve"> </w:t>
      </w:r>
      <w:r w:rsidR="0058270D" w:rsidRPr="00C05650">
        <w:t>additionally</w:t>
      </w:r>
      <w:r w:rsidR="004151D4" w:rsidRPr="00C05650">
        <w:t xml:space="preserve">, </w:t>
      </w:r>
      <w:r w:rsidR="00A72A7F" w:rsidRPr="00C05650">
        <w:t xml:space="preserve">delay evolution of </w:t>
      </w:r>
      <w:proofErr w:type="spellStart"/>
      <w:r w:rsidR="00A72A7F" w:rsidRPr="00C05650">
        <w:rPr>
          <w:i/>
        </w:rPr>
        <w:t>Bt</w:t>
      </w:r>
      <w:proofErr w:type="spellEnd"/>
      <w:r w:rsidR="00A72A7F" w:rsidRPr="00C05650">
        <w:t xml:space="preserve"> resistance</w:t>
      </w:r>
      <w:r w:rsidR="00DA3702" w:rsidRPr="00C05650">
        <w:t xml:space="preserve"> </w:t>
      </w:r>
      <w:r w:rsidR="00E55A03" w:rsidRPr="00C05650">
        <w:fldChar w:fldCharType="begin">
          <w:fldData xml:space="preserve">PEVuZE5vdGU+PENpdGU+PEF1dGhvcj5IYXJ2ZXktU2FtdWVsPC9BdXRob3I+PFllYXI+MjAxNTwv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==
</w:fldData>
        </w:fldChar>
      </w:r>
      <w:r w:rsidR="00C43980">
        <w:instrText xml:space="preserve"> ADDIN EN.CITE </w:instrText>
      </w:r>
      <w:r w:rsidR="00C43980">
        <w:fldChar w:fldCharType="begin">
          <w:fldData xml:space="preserve">PEVuZE5vdGU+PENpdGU+PEF1dGhvcj5IYXJ2ZXktU2FtdWVsPC9BdXRob3I+PFllYXI+MjAxNTwv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==
</w:fldData>
        </w:fldChar>
      </w:r>
      <w:r w:rsidR="00C43980">
        <w:instrText xml:space="preserve"> ADDIN EN.CITE.DATA </w:instrText>
      </w:r>
      <w:r w:rsidR="00C43980">
        <w:fldChar w:fldCharType="end"/>
      </w:r>
      <w:r w:rsidR="00E55A03" w:rsidRPr="00C05650">
        <w:fldChar w:fldCharType="separate"/>
      </w:r>
      <w:r w:rsidR="00C43980">
        <w:rPr>
          <w:noProof/>
        </w:rPr>
        <w:t>(8, 9)</w:t>
      </w:r>
      <w:r w:rsidR="00E55A03" w:rsidRPr="00C05650">
        <w:fldChar w:fldCharType="end"/>
      </w:r>
      <w:r w:rsidR="003E4773">
        <w:t>, a finding in agreement with previous modelling</w:t>
      </w:r>
      <w:r w:rsidR="00C6564A">
        <w:t xml:space="preserve"> </w:t>
      </w:r>
      <w:r w:rsidR="00C6564A">
        <w:fldChar w:fldCharType="begin"/>
      </w:r>
      <w:r w:rsidR="00C43980">
        <w:instrText xml:space="preserve"> ADDIN EN.CITE &lt;EndNote&gt;&lt;Cite&gt;&lt;Author&gt;Alphey&lt;/Author&gt;&lt;Year&gt;2009&lt;/Year&gt;&lt;RecNum&gt;9&lt;/RecNum&gt;&lt;DisplayText&gt;(10, 11)&lt;/DisplayText&gt;&lt;record&gt;&lt;rec-number&gt;9&lt;/rec-number&gt;&lt;foreign-keys&gt;&lt;key app="EN" db-id="tdsepxzwr0w09aet9w8x5dea52dpz9x020fd" timestamp="1447587256"&gt;9&lt;/key&gt;&lt;/foreign-keys&gt;&lt;ref-type name="Journal Article"&gt;17&lt;/ref-type&gt;&lt;contributors&gt;&lt;authors&gt;&lt;author&gt;Alphey, Nina&lt;/author&gt;&lt;author&gt;Bonsall, Michael B.&lt;/author&gt;&lt;author&gt;Alphey, Luke&lt;/author&gt;&lt;/authors&gt;&lt;/contributors&gt;&lt;titles&gt;&lt;title&gt;Combining Pest Control and Resistance Management: Synergy of Engineered Insects With Bt Crops&lt;/title&gt;&lt;secondary-title&gt;Journal of economic entomology&lt;/secondary-title&gt;&lt;/titles&gt;&lt;periodical&gt;&lt;full-title&gt;Journal of Economic Entomology&lt;/full-title&gt;&lt;/periodical&gt;&lt;pages&gt;717-732&lt;/pages&gt;&lt;volume&gt;102&lt;/volume&gt;&lt;number&gt;2&lt;/number&gt;&lt;dates&gt;&lt;year&gt;2009&lt;/year&gt;&lt;/dates&gt;&lt;isbn&gt;0022-0493&lt;/isbn&gt;&lt;urls&gt;&lt;/urls&gt;&lt;access-date&gt;Apr 2009&lt;/access-date&gt;&lt;/record&gt;&lt;/Cite&gt;&lt;Cite&gt;&lt;Author&gt;Alphey&lt;/Author&gt;&lt;Year&gt;2007&lt;/Year&gt;&lt;RecNum&gt;10&lt;/RecNum&gt;&lt;record&gt;&lt;rec-number&gt;10&lt;/rec-number&gt;&lt;foreign-keys&gt;&lt;key app="EN" db-id="tdsepxzwr0w09aet9w8x5dea52dpz9x020fd" timestamp="1447587256"&gt;10&lt;/key&gt;&lt;/foreign-keys&gt;&lt;ref-type name="Journal Article"&gt;17&lt;/ref-type&gt;&lt;contributors&gt;&lt;authors&gt;&lt;author&gt;Alphey, Nina&lt;/author&gt;&lt;author&gt;Coleman, Paul G.&lt;/author&gt;&lt;author&gt;Donnelly, Christl A.&lt;/author&gt;&lt;author&gt;Alphey, Luke&lt;/author&gt;&lt;/authors&gt;&lt;/contributors&gt;&lt;titles&gt;&lt;title&gt;Managing insecticide resistance by mass release of engineered insects&lt;/title&gt;&lt;secondary-title&gt;Journal of economic entomology&lt;/secondary-title&gt;&lt;/titles&gt;&lt;periodical&gt;&lt;full-title&gt;Journal of Economic Entomology&lt;/full-title&gt;&lt;/periodical&gt;&lt;pages&gt;1642-1649&lt;/pages&gt;&lt;volume&gt;100&lt;/volume&gt;&lt;number&gt;5&lt;/number&gt;&lt;dates&gt;&lt;year&gt;2007&lt;/year&gt;&lt;/dates&gt;&lt;isbn&gt;0022-0493&lt;/isbn&gt;&lt;urls&gt;&lt;/urls&gt;&lt;electronic-resource-num&gt;10.1603/0022-0493(2007)100[1642:MIRBMR]2.0.CO;2&lt;/electronic-resource-num&gt;&lt;access-date&gt;Oct 2007&lt;/access-date&gt;&lt;/record&gt;&lt;/Cite&gt;&lt;/EndNote&gt;</w:instrText>
      </w:r>
      <w:r w:rsidR="00C6564A">
        <w:fldChar w:fldCharType="separate"/>
      </w:r>
      <w:r w:rsidR="00C43980">
        <w:rPr>
          <w:noProof/>
        </w:rPr>
        <w:t>(10, 11)</w:t>
      </w:r>
      <w:r w:rsidR="00C6564A">
        <w:fldChar w:fldCharType="end"/>
      </w:r>
      <w:r w:rsidR="00A72A7F" w:rsidRPr="00C05650">
        <w:t>. Wind tunnel experiments have demonstrated that these males retain the ability to locate and respond to female pheromone plumes</w:t>
      </w:r>
      <w:r w:rsidR="00DA3702" w:rsidRPr="00C05650">
        <w:t xml:space="preserve"> </w:t>
      </w:r>
      <w:r w:rsidR="00DA3702" w:rsidRPr="00C05650">
        <w:fldChar w:fldCharType="begin">
          <w:fldData xml:space="preserve">PEVuZE5vdGU+PENpdGU+PEF1dGhvcj5Cb2x0b248L0F1dGhvcj48WWVhcj4yMDE5PC9ZZWFyPjxS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</w:fldData>
        </w:fldChar>
      </w:r>
      <w:r w:rsidR="00C43980">
        <w:instrText xml:space="preserve"> ADDIN EN.CITE </w:instrText>
      </w:r>
      <w:r w:rsidR="00C43980">
        <w:fldChar w:fldCharType="begin">
          <w:fldData xml:space="preserve">PEVuZE5vdGU+PENpdGU+PEF1dGhvcj5Cb2x0b248L0F1dGhvcj48WWVhcj4yMDE5PC9ZZWFyPjxS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</w:fldData>
        </w:fldChar>
      </w:r>
      <w:r w:rsidR="00C43980">
        <w:instrText xml:space="preserve"> ADDIN EN.CITE.DATA </w:instrText>
      </w:r>
      <w:r w:rsidR="00C43980">
        <w:fldChar w:fldCharType="end"/>
      </w:r>
      <w:r w:rsidR="00DA3702" w:rsidRPr="00C05650">
        <w:fldChar w:fldCharType="separate"/>
      </w:r>
      <w:r w:rsidR="00C43980">
        <w:rPr>
          <w:noProof/>
        </w:rPr>
        <w:t>(12)</w:t>
      </w:r>
      <w:r w:rsidR="00DA3702" w:rsidRPr="00C05650">
        <w:fldChar w:fldCharType="end"/>
      </w:r>
      <w:r w:rsidR="00A72A7F" w:rsidRPr="00C05650">
        <w:t xml:space="preserve"> and open-field trials have shown that the</w:t>
      </w:r>
      <w:r w:rsidRPr="00C05650">
        <w:t>se males are able to</w:t>
      </w:r>
      <w:r w:rsidR="00A72A7F" w:rsidRPr="00C05650">
        <w:t xml:space="preserve"> d</w:t>
      </w:r>
      <w:r w:rsidRPr="00C05650">
        <w:t>isperse within a realistic crop</w:t>
      </w:r>
      <w:r w:rsidR="00A72A7F" w:rsidRPr="00C05650">
        <w:t xml:space="preserve"> setting</w:t>
      </w:r>
      <w:r w:rsidR="00DA3702" w:rsidRPr="00C05650">
        <w:t xml:space="preserve"> </w:t>
      </w:r>
      <w:r w:rsidR="00DA3702" w:rsidRPr="00C05650">
        <w:fldChar w:fldCharType="begin">
          <w:fldData xml:space="preserve">PEVuZE5vdGU+PENpdGU+PEF1dGhvcj5TaGVsdG9uPC9BdXRob3I+PFllYXI+MjAyMDwvWWVhcj48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</w:fldData>
        </w:fldChar>
      </w:r>
      <w:r w:rsidR="00C43980">
        <w:instrText xml:space="preserve"> ADDIN EN.CITE </w:instrText>
      </w:r>
      <w:r w:rsidR="00C43980">
        <w:fldChar w:fldCharType="begin">
          <w:fldData xml:space="preserve">PEVuZE5vdGU+PENpdGU+PEF1dGhvcj5TaGVsdG9uPC9BdXRob3I+PFllYXI+MjAyMDwvWWVhcj48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</w:fldData>
        </w:fldChar>
      </w:r>
      <w:r w:rsidR="00C43980">
        <w:instrText xml:space="preserve"> ADDIN EN.CITE.DATA </w:instrText>
      </w:r>
      <w:r w:rsidR="00C43980">
        <w:fldChar w:fldCharType="end"/>
      </w:r>
      <w:r w:rsidR="00DA3702" w:rsidRPr="00C05650">
        <w:fldChar w:fldCharType="separate"/>
      </w:r>
      <w:r w:rsidR="00C43980">
        <w:rPr>
          <w:noProof/>
        </w:rPr>
        <w:t>(13)</w:t>
      </w:r>
      <w:r w:rsidR="00DA3702" w:rsidRPr="00C05650">
        <w:fldChar w:fldCharType="end"/>
      </w:r>
      <w:r w:rsidR="00A72A7F" w:rsidRPr="00C05650">
        <w:t>.</w:t>
      </w:r>
      <w:r w:rsidR="00473E95" w:rsidRPr="00C05650">
        <w:t xml:space="preserve"> </w:t>
      </w:r>
    </w:p>
    <w:p w14:paraId="54113422" w14:textId="443FB26C" w:rsidR="00F11C44" w:rsidRPr="00C05650" w:rsidRDefault="00C6564A" w:rsidP="00E55A03">
      <w:pPr>
        <w:spacing w:line="360" w:lineRule="auto"/>
        <w:jc w:val="both"/>
      </w:pPr>
      <w:r>
        <w:t>D</w:t>
      </w:r>
      <w:r w:rsidR="00473E95" w:rsidRPr="00C05650">
        <w:t>espite the rapid advance of this technology, a</w:t>
      </w:r>
      <w:r w:rsidR="004312EB" w:rsidRPr="00C05650">
        <w:t xml:space="preserve"> </w:t>
      </w:r>
      <w:r w:rsidR="00F40851">
        <w:t xml:space="preserve">limitation – </w:t>
      </w:r>
      <w:r w:rsidR="00473E95" w:rsidRPr="00C05650">
        <w:t>shared with</w:t>
      </w:r>
      <w:r w:rsidR="00097174" w:rsidRPr="00C05650">
        <w:t xml:space="preserve"> a similar </w:t>
      </w:r>
      <w:r w:rsidR="00F021E4" w:rsidRPr="00C05650">
        <w:t>field-tested dominant lethal genetic</w:t>
      </w:r>
      <w:r w:rsidR="004312EB" w:rsidRPr="00C05650">
        <w:t xml:space="preserve"> system</w:t>
      </w:r>
      <w:r w:rsidR="00097174" w:rsidRPr="00C05650">
        <w:t xml:space="preserve"> in </w:t>
      </w:r>
      <w:r w:rsidR="004312EB" w:rsidRPr="00C05650">
        <w:t xml:space="preserve">the dengue fever mosquito </w:t>
      </w:r>
      <w:r w:rsidR="00097174" w:rsidRPr="00C05650">
        <w:rPr>
          <w:i/>
        </w:rPr>
        <w:t>Aedes aegypti</w:t>
      </w:r>
      <w:r w:rsidR="00DA3702" w:rsidRPr="00C05650">
        <w:rPr>
          <w:i/>
        </w:rPr>
        <w:t xml:space="preserve"> </w:t>
      </w:r>
      <w:r w:rsidR="00F40851" w:rsidRPr="00C05650">
        <w:fldChar w:fldCharType="begin"/>
      </w:r>
      <w:r w:rsidR="00F40851">
        <w:instrText xml:space="preserve"> ADDIN EN.CITE &lt;EndNote&gt;&lt;Cite&gt;&lt;Author&gt;Phuc&lt;/Author&gt;&lt;Year&gt;2007&lt;/Year&gt;&lt;RecNum&gt;262&lt;/RecNum&gt;&lt;DisplayText&gt;(14)&lt;/DisplayText&gt;&lt;record&gt;&lt;rec-number&gt;262&lt;/rec-number&gt;&lt;foreign-keys&gt;&lt;key app="EN" db-id="tdsepxzwr0w09aet9w8x5dea52dpz9x020fd" timestamp="1447587258"&gt;262&lt;/key&gt;&lt;/foreign-keys&gt;&lt;ref-type name="Journal Article"&gt;17&lt;/ref-type&gt;&lt;contributors&gt;&lt;authors&gt;&lt;author&gt;Phuc, Hoang Kim&lt;/author&gt;&lt;author&gt;Andreasen, Morten H.&lt;/author&gt;&lt;author&gt;Burton, Rosemary S.&lt;/author&gt;&lt;author&gt;Vass, Celine&lt;/author&gt;&lt;author&gt;Epton, Matthew J.&lt;/author&gt;&lt;author&gt;Pape, Gavin&lt;/author&gt;&lt;author&gt;Fu, Guoliang&lt;/author&gt;&lt;author&gt;Condon, Kirsty C.&lt;/author&gt;&lt;author&gt;Scaife, Sarah&lt;/author&gt;&lt;author&gt;Donnelly, Christl A.&lt;/author&gt;&lt;author&gt;Coleman, Paul G.&lt;/author&gt;&lt;author&gt;White-Cooper, Helen&lt;/author&gt;&lt;author&gt;Alphey, Luke&lt;/author&gt;&lt;/authors&gt;&lt;/contributors&gt;&lt;titles&gt;&lt;title&gt;Late-acting dominant lethal genetic systems and mosquito control&lt;/title&gt;&lt;secondary-title&gt;BMC Biology&lt;/secondary-title&gt;&lt;/titles&gt;&lt;periodical&gt;&lt;full-title&gt;Bmc Biology&lt;/full-title&gt;&lt;/periodical&gt;&lt;pages&gt;11-11&lt;/pages&gt;&lt;volume&gt;5&lt;/volume&gt;&lt;dates&gt;&lt;year&gt;2007&lt;/year&gt;&lt;/dates&gt;&lt;isbn&gt;1741-7007&lt;/isbn&gt;&lt;urls&gt;&lt;/urls&gt;&lt;electronic-resource-num&gt;10.1186/1741-7007-5-11&lt;/electronic-resource-num&gt;&lt;access-date&gt;Mar 20 2007&lt;/access-date&gt;&lt;/record&gt;&lt;/Cite&gt;&lt;/EndNote&gt;</w:instrText>
      </w:r>
      <w:r w:rsidR="00F40851" w:rsidRPr="00C05650">
        <w:fldChar w:fldCharType="separate"/>
      </w:r>
      <w:r w:rsidR="00F40851">
        <w:rPr>
          <w:noProof/>
        </w:rPr>
        <w:t>(14)</w:t>
      </w:r>
      <w:r w:rsidR="00F40851" w:rsidRPr="00C05650">
        <w:fldChar w:fldCharType="end"/>
      </w:r>
      <w:r w:rsidR="00F40851">
        <w:t xml:space="preserve"> – </w:t>
      </w:r>
      <w:r w:rsidR="004151D4" w:rsidRPr="00C05650">
        <w:t xml:space="preserve">is </w:t>
      </w:r>
      <w:r w:rsidR="004312EB" w:rsidRPr="00C05650">
        <w:t xml:space="preserve">that it is </w:t>
      </w:r>
      <w:r w:rsidR="00473E95" w:rsidRPr="00C05650">
        <w:t>based on the expression</w:t>
      </w:r>
      <w:r w:rsidR="004151D4" w:rsidRPr="00C05650">
        <w:t xml:space="preserve"> of</w:t>
      </w:r>
      <w:r w:rsidR="00F021E4" w:rsidRPr="00C05650">
        <w:t xml:space="preserve"> </w:t>
      </w:r>
      <w:r w:rsidR="00097174" w:rsidRPr="00C05650">
        <w:t>‘</w:t>
      </w:r>
      <w:r w:rsidR="00F021E4" w:rsidRPr="00C05650">
        <w:t>cell-autonomous</w:t>
      </w:r>
      <w:r w:rsidR="00097174" w:rsidRPr="00C05650">
        <w:t>’</w:t>
      </w:r>
      <w:r w:rsidR="00F021E4" w:rsidRPr="00C05650">
        <w:t xml:space="preserve"> effectors</w:t>
      </w:r>
      <w:r w:rsidR="00F40851">
        <w:t>,</w:t>
      </w:r>
      <w:r w:rsidR="004151D4" w:rsidRPr="00C05650">
        <w:t xml:space="preserve"> </w:t>
      </w:r>
      <w:r w:rsidR="00F40851">
        <w:t>for example</w:t>
      </w:r>
      <w:r w:rsidR="004151D4" w:rsidRPr="00C05650">
        <w:t xml:space="preserve"> the transcriptional activator </w:t>
      </w:r>
      <w:proofErr w:type="spellStart"/>
      <w:r w:rsidR="004151D4" w:rsidRPr="00C05650">
        <w:t>tTAV</w:t>
      </w:r>
      <w:proofErr w:type="spellEnd"/>
      <w:r>
        <w:t xml:space="preserve"> from the ‘</w:t>
      </w:r>
      <w:proofErr w:type="spellStart"/>
      <w:r>
        <w:t>tet</w:t>
      </w:r>
      <w:proofErr w:type="spellEnd"/>
      <w:r>
        <w:t xml:space="preserve">-off’ expression system </w:t>
      </w:r>
      <w:r>
        <w:fldChar w:fldCharType="begin"/>
      </w:r>
      <w:r w:rsidR="00C43980">
        <w:instrText xml:space="preserve"> ADDIN EN.CITE &lt;EndNote&gt;&lt;Cite&gt;&lt;Author&gt;Gossen&lt;/Author&gt;&lt;Year&gt;1992&lt;/Year&gt;&lt;RecNum&gt;119&lt;/RecNum&gt;&lt;DisplayText&gt;(15)&lt;/DisplayText&gt;&lt;record&gt;&lt;rec-number&gt;119&lt;/rec-number&gt;&lt;foreign-keys&gt;&lt;key app="EN" db-id="tdsepxzwr0w09aet9w8x5dea52dpz9x020fd" timestamp="1447587257"&gt;119&lt;/key&gt;&lt;/foreign-keys&gt;&lt;ref-type name="Journal Article"&gt;17&lt;/ref-type&gt;&lt;contributors&gt;&lt;authors&gt;&lt;author&gt;Gossen, M.&lt;/author&gt;&lt;author&gt;Bujard, H.&lt;/author&gt;&lt;/authors&gt;&lt;/contributors&gt;&lt;titles&gt;&lt;title&gt;Tight Control of Gene-Expression in Mammalian-Cells by Tetracycline-Responsive Promoters&lt;/title&gt;&lt;secondary-title&gt;Proceedings of the National Academy of Sciences of the United States of America&lt;/secondary-title&gt;&lt;/titles&gt;&lt;periodical&gt;&lt;full-title&gt;Proceedings of the National Academy of Sciences of the United States of America&lt;/full-title&gt;&lt;/periodical&gt;&lt;pages&gt;5547-5551&lt;/pages&gt;&lt;volume&gt;89&lt;/volume&gt;&lt;number&gt;12&lt;/number&gt;&lt;dates&gt;&lt;year&gt;1992&lt;/year&gt;&lt;/dates&gt;&lt;isbn&gt;0027-8424&lt;/isbn&gt;&lt;urls&gt;&lt;/urls&gt;&lt;electronic-resource-num&gt;10.1073/pnas.89.12.5547&lt;/electronic-resource-num&gt;&lt;access-date&gt;Jun 15 1992&lt;/access-date&gt;&lt;/record&gt;&lt;/Cite&gt;&lt;/EndNote&gt;</w:instrText>
      </w:r>
      <w:r>
        <w:fldChar w:fldCharType="separate"/>
      </w:r>
      <w:r w:rsidR="00C43980">
        <w:rPr>
          <w:noProof/>
        </w:rPr>
        <w:t>(15)</w:t>
      </w:r>
      <w:r>
        <w:fldChar w:fldCharType="end"/>
      </w:r>
      <w:r w:rsidR="00F021E4" w:rsidRPr="00C05650">
        <w:t xml:space="preserve">. </w:t>
      </w:r>
      <w:r w:rsidR="000D705D">
        <w:t>In an un</w:t>
      </w:r>
      <w:r w:rsidR="004151D4" w:rsidRPr="00C05650">
        <w:t xml:space="preserve">repressed state (e.g. in </w:t>
      </w:r>
      <w:r w:rsidR="00F11C44" w:rsidRPr="00C05650">
        <w:t xml:space="preserve">transgenic </w:t>
      </w:r>
      <w:r w:rsidR="004312EB" w:rsidRPr="00C05650">
        <w:t xml:space="preserve">DBM </w:t>
      </w:r>
      <w:r w:rsidR="004151D4" w:rsidRPr="00C05650">
        <w:t xml:space="preserve">female larvae in the field), </w:t>
      </w:r>
      <w:r w:rsidR="004151D4" w:rsidRPr="00C05650">
        <w:lastRenderedPageBreak/>
        <w:t xml:space="preserve">expression of </w:t>
      </w:r>
      <w:proofErr w:type="spellStart"/>
      <w:r w:rsidR="004151D4" w:rsidRPr="00C05650">
        <w:t>tTAV</w:t>
      </w:r>
      <w:proofErr w:type="spellEnd"/>
      <w:r w:rsidR="004151D4" w:rsidRPr="00C05650">
        <w:t xml:space="preserve"> results in an uncontrolled positive feedback loop</w:t>
      </w:r>
      <w:r w:rsidR="00473E4C" w:rsidRPr="00C05650">
        <w:t xml:space="preserve"> causing widescale ge</w:t>
      </w:r>
      <w:r w:rsidR="00B26903">
        <w:t>ne misexpression/de-regulation,</w:t>
      </w:r>
      <w:r w:rsidR="004151D4" w:rsidRPr="00C05650">
        <w:t xml:space="preserve"> a situation which severely restricts the ability of the cell to perform its normal func</w:t>
      </w:r>
      <w:r w:rsidR="00097174" w:rsidRPr="00C05650">
        <w:t>tioning</w:t>
      </w:r>
      <w:r w:rsidR="00473E4C" w:rsidRPr="00C05650">
        <w:t xml:space="preserve"> </w:t>
      </w:r>
      <w:r w:rsidR="00473E4C" w:rsidRPr="00C05650">
        <w:fldChar w:fldCharType="begin"/>
      </w:r>
      <w:r w:rsidR="00C43980">
        <w:instrText xml:space="preserve"> ADDIN EN.CITE &lt;EndNote&gt;&lt;Cite&gt;&lt;Author&gt;Bryk&lt;/Author&gt;&lt;Year&gt;2017&lt;/Year&gt;&lt;RecNum&gt;712&lt;/RecNum&gt;&lt;DisplayText&gt;(16)&lt;/DisplayText&gt;&lt;record&gt;&lt;rec-number&gt;712&lt;/rec-number&gt;&lt;foreign-keys&gt;&lt;key app="EN" db-id="tdsepxzwr0w09aet9w8x5dea52dpz9x020fd" timestamp="1584532568"&gt;712&lt;/key&gt;&lt;/foreign-keys&gt;&lt;ref-type name="Journal Article"&gt;17&lt;/ref-type&gt;&lt;contributors&gt;&lt;authors&gt;&lt;author&gt;Bryk, J.&lt;/author&gt;&lt;author&gt;Reeves, R. G.&lt;/author&gt;&lt;author&gt;Reed, F. A.&lt;/author&gt;&lt;author&gt;Denton, J. A.&lt;/author&gt;&lt;/authors&gt;&lt;/contributors&gt;&lt;auth-address&gt;Max Planck Inst Evolutionary Biol, Dept Evolutionary Genet, Plon, Germany&amp;#xD;Univ Huddersfield, Sch Appl Sci, Huddersfield HD1 3DH, W Yorkshire, England&amp;#xD;Univ Hawaii Manoa, Dept Biol, Honolulu, HI 96822 USA&amp;#xD;Grad Univ, Okinawa Inst Sci &amp;amp; Technol, Genom &amp;amp; Regulatory Syst Unit, Onna, Okinawa, Japan&lt;/auth-address&gt;&lt;titles&gt;&lt;title&gt;Transcriptional effects of a positive feedback circuit in Drosophila melanogaster&lt;/title&gt;&lt;secondary-title&gt;Bmc Genomics&lt;/secondary-title&gt;&lt;alt-title&gt;Bmc Genomics&lt;/alt-title&gt;&lt;/titles&gt;&lt;periodical&gt;&lt;full-title&gt;Bmc Genomics&lt;/full-title&gt;&lt;/periodical&gt;&lt;alt-periodical&gt;&lt;full-title&gt;Bmc Genomics&lt;/full-title&gt;&lt;/alt-periodical&gt;&lt;volume&gt;18&lt;/volume&gt;&lt;keywords&gt;&lt;keyword&gt;drosophila melanogaster&lt;/keyword&gt;&lt;keyword&gt;ttav&lt;/keyword&gt;&lt;keyword&gt;vector control&lt;/keyword&gt;&lt;keyword&gt;transcriptome&lt;/keyword&gt;&lt;keyword&gt;microarrays&lt;/keyword&gt;&lt;keyword&gt;tetracycline&lt;/keyword&gt;&lt;keyword&gt;mitochondrial-function&lt;/keyword&gt;&lt;keyword&gt;gene-expression&lt;/keyword&gt;&lt;keyword&gt;lethal mutants&lt;/keyword&gt;&lt;keyword&gt;system&lt;/keyword&gt;&lt;keyword&gt;suppression&lt;/keyword&gt;&lt;keyword&gt;dominant&lt;/keyword&gt;&lt;keyword&gt;cells&lt;/keyword&gt;&lt;/keywords&gt;&lt;dates&gt;&lt;year&gt;2017&lt;/year&gt;&lt;pub-dates&gt;&lt;date&gt;Dec 28&lt;/date&gt;&lt;/pub-dates&gt;&lt;/dates&gt;&lt;isbn&gt;1471-2164&lt;/isbn&gt;&lt;accession-num&gt;WOS:000419228600002&lt;/accession-num&gt;&lt;urls&gt;&lt;related-urls&gt;&lt;url&gt;&amp;lt;Go to ISI&amp;gt;://WOS:000419228600002&lt;/url&gt;&lt;/related-urls&gt;&lt;/urls&gt;&lt;electronic-resource-num&gt;ARTN 990&amp;#xD;10.1186/s12864-017-4385-z&lt;/electronic-resource-num&gt;&lt;language&gt;English&lt;/language&gt;&lt;/record&gt;&lt;/Cite&gt;&lt;/EndNote&gt;</w:instrText>
      </w:r>
      <w:r w:rsidR="00473E4C" w:rsidRPr="00C05650">
        <w:fldChar w:fldCharType="separate"/>
      </w:r>
      <w:r w:rsidR="00C43980">
        <w:rPr>
          <w:noProof/>
        </w:rPr>
        <w:t>(16)</w:t>
      </w:r>
      <w:r w:rsidR="00473E4C" w:rsidRPr="00C05650">
        <w:fldChar w:fldCharType="end"/>
      </w:r>
      <w:r w:rsidR="00097174" w:rsidRPr="00C05650">
        <w:t xml:space="preserve">. However, as the </w:t>
      </w:r>
      <w:proofErr w:type="spellStart"/>
      <w:r w:rsidR="00097174" w:rsidRPr="00C05650">
        <w:t>tTAV</w:t>
      </w:r>
      <w:proofErr w:type="spellEnd"/>
      <w:r w:rsidR="00097174" w:rsidRPr="00C05650">
        <w:t xml:space="preserve"> protein does not</w:t>
      </w:r>
      <w:r w:rsidR="004151D4" w:rsidRPr="00C05650">
        <w:t xml:space="preserve"> leave the cell in which it is expressed, the deleterious effects of its expression are limited to the cells in w</w:t>
      </w:r>
      <w:r w:rsidR="00097174" w:rsidRPr="00C05650">
        <w:t>hich its expressio</w:t>
      </w:r>
      <w:r w:rsidR="00F11C44" w:rsidRPr="00C05650">
        <w:t>n is directed</w:t>
      </w:r>
      <w:r w:rsidR="00F40851">
        <w:t xml:space="preserve"> </w:t>
      </w:r>
      <w:r w:rsidR="00F40851" w:rsidRPr="00C05650">
        <w:t>(i.e. it is cell-autonomous)</w:t>
      </w:r>
      <w:r w:rsidR="00F11C44" w:rsidRPr="00C05650">
        <w:t>, usually necessitating</w:t>
      </w:r>
      <w:r w:rsidR="00097174" w:rsidRPr="00C05650">
        <w:t xml:space="preserve"> a </w:t>
      </w:r>
      <w:r w:rsidR="00F11C44" w:rsidRPr="00C05650">
        <w:t xml:space="preserve">design with a </w:t>
      </w:r>
      <w:r w:rsidR="00097174" w:rsidRPr="00C05650">
        <w:t>broad</w:t>
      </w:r>
      <w:r w:rsidR="00DA3702" w:rsidRPr="00C05650">
        <w:t xml:space="preserve"> spatial</w:t>
      </w:r>
      <w:r w:rsidR="00097174" w:rsidRPr="00C05650">
        <w:t xml:space="preserve"> expression range in order to ensure that this results in </w:t>
      </w:r>
      <w:r w:rsidR="00DA3702" w:rsidRPr="00C05650">
        <w:t>a sufficiently deleterious phenotype at the whole</w:t>
      </w:r>
      <w:r w:rsidR="00473E4C" w:rsidRPr="00C05650">
        <w:t>-</w:t>
      </w:r>
      <w:r w:rsidR="00DA3702" w:rsidRPr="00C05650">
        <w:t>organism level</w:t>
      </w:r>
      <w:r w:rsidR="00473E95" w:rsidRPr="00C05650">
        <w:t>. This reliance on cell-</w:t>
      </w:r>
      <w:r w:rsidR="00097174" w:rsidRPr="00C05650">
        <w:t xml:space="preserve">autonomous effectors </w:t>
      </w:r>
      <w:r w:rsidR="00DA3702" w:rsidRPr="00C05650">
        <w:t>including</w:t>
      </w:r>
      <w:r w:rsidR="00097174" w:rsidRPr="00C05650">
        <w:t xml:space="preserve"> </w:t>
      </w:r>
      <w:proofErr w:type="spellStart"/>
      <w:r w:rsidR="00097174" w:rsidRPr="00C05650">
        <w:t>tTAV</w:t>
      </w:r>
      <w:proofErr w:type="spellEnd"/>
      <w:r w:rsidR="00097174" w:rsidRPr="00C05650">
        <w:t xml:space="preserve"> has restricted the </w:t>
      </w:r>
      <w:r>
        <w:t>utility</w:t>
      </w:r>
      <w:r w:rsidR="00097174" w:rsidRPr="00C05650">
        <w:t xml:space="preserve"> of more complex</w:t>
      </w:r>
      <w:r w:rsidR="009C4725" w:rsidRPr="00C05650">
        <w:t xml:space="preserve"> and intricate</w:t>
      </w:r>
      <w:r w:rsidR="00097174" w:rsidRPr="00C05650">
        <w:t xml:space="preserve"> GPM systems utilising transcription</w:t>
      </w:r>
      <w:r w:rsidR="00F11C44" w:rsidRPr="00C05650">
        <w:t>al</w:t>
      </w:r>
      <w:r w:rsidR="00097174" w:rsidRPr="00C05650">
        <w:t xml:space="preserve"> regulatory elements (i.e. promoters and enhancers) which display useful temporal or spatially explicit expression patterns, for example if expression of </w:t>
      </w:r>
      <w:proofErr w:type="spellStart"/>
      <w:r w:rsidR="00097174" w:rsidRPr="00C05650">
        <w:t>tTAV</w:t>
      </w:r>
      <w:proofErr w:type="spellEnd"/>
      <w:r w:rsidR="00097174" w:rsidRPr="00C05650">
        <w:t xml:space="preserve"> in these areas would not </w:t>
      </w:r>
      <w:r w:rsidR="00473E95" w:rsidRPr="00C05650">
        <w:t xml:space="preserve">necessarily </w:t>
      </w:r>
      <w:r w:rsidR="00097174" w:rsidRPr="00C05650">
        <w:t>result in organism death</w:t>
      </w:r>
      <w:r w:rsidR="0058270D" w:rsidRPr="00C05650">
        <w:t>/non-viability</w:t>
      </w:r>
      <w:r>
        <w:t xml:space="preserve"> </w:t>
      </w:r>
      <w:r>
        <w:fldChar w:fldCharType="begin">
          <w:fldData xml:space="preserve">PEVuZE5vdGU+PENpdGU+PEF1dGhvcj5GdTwvQXV0aG9yPjxZZWFyPjIwMTA8L1llYXI+PFJlY051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</w:fldData>
        </w:fldChar>
      </w:r>
      <w:r w:rsidR="00C43980">
        <w:instrText xml:space="preserve"> ADDIN EN.CITE </w:instrText>
      </w:r>
      <w:r w:rsidR="00C43980">
        <w:fldChar w:fldCharType="begin">
          <w:fldData xml:space="preserve">PEVuZE5vdGU+PENpdGU+PEF1dGhvcj5GdTwvQXV0aG9yPjxZZWFyPjIwMTA8L1llYXI+PFJlY051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</w:fldData>
        </w:fldChar>
      </w:r>
      <w:r w:rsidR="00C43980">
        <w:instrText xml:space="preserve"> ADDIN EN.CITE.DATA </w:instrText>
      </w:r>
      <w:r w:rsidR="00C43980">
        <w:fldChar w:fldCharType="end"/>
      </w:r>
      <w:r>
        <w:fldChar w:fldCharType="separate"/>
      </w:r>
      <w:r w:rsidR="00C43980">
        <w:rPr>
          <w:noProof/>
        </w:rPr>
        <w:t>(17-19)</w:t>
      </w:r>
      <w:r>
        <w:fldChar w:fldCharType="end"/>
      </w:r>
      <w:r w:rsidR="00097174" w:rsidRPr="00C05650">
        <w:t xml:space="preserve">. </w:t>
      </w:r>
    </w:p>
    <w:p w14:paraId="3309D119" w14:textId="3925C13E" w:rsidR="00D4509A" w:rsidRPr="00C05650" w:rsidRDefault="00F11C44" w:rsidP="00E55A03">
      <w:pPr>
        <w:spacing w:line="360" w:lineRule="auto"/>
        <w:jc w:val="both"/>
      </w:pPr>
      <w:r w:rsidRPr="00C05650">
        <w:t xml:space="preserve">In order to circumvent this </w:t>
      </w:r>
      <w:r w:rsidR="00F40851">
        <w:t>limitation</w:t>
      </w:r>
      <w:r w:rsidRPr="00C05650">
        <w:t>, we recently demonstrated</w:t>
      </w:r>
      <w:r w:rsidR="00097174" w:rsidRPr="00C05650">
        <w:t xml:space="preserve"> a novel mechanism for the expression of non cell-autonomous effectors </w:t>
      </w:r>
      <w:r w:rsidRPr="00C05650">
        <w:t>in</w:t>
      </w:r>
      <w:r w:rsidR="0058270D" w:rsidRPr="00C05650">
        <w:t xml:space="preserve"> the mosquito</w:t>
      </w:r>
      <w:r w:rsidRPr="00C05650">
        <w:t xml:space="preserve"> </w:t>
      </w:r>
      <w:r w:rsidR="00665BF2" w:rsidRPr="00C05650">
        <w:rPr>
          <w:i/>
        </w:rPr>
        <w:t>Ae.</w:t>
      </w:r>
      <w:r w:rsidRPr="00C05650">
        <w:rPr>
          <w:i/>
        </w:rPr>
        <w:t xml:space="preserve"> aegypti</w:t>
      </w:r>
      <w:r w:rsidR="00473E4C" w:rsidRPr="00C05650">
        <w:rPr>
          <w:i/>
        </w:rPr>
        <w:t xml:space="preserve"> </w:t>
      </w:r>
      <w:r w:rsidR="00DA3702" w:rsidRPr="00C05650">
        <w:fldChar w:fldCharType="begin"/>
      </w:r>
      <w:r w:rsidR="00C43980">
        <w:instrText xml:space="preserve"> ADDIN EN.CITE &lt;EndNote&gt;&lt;Cite&gt;&lt;Author&gt;Haghighat-Khah&lt;/Author&gt;&lt;Year&gt;2019&lt;/Year&gt;&lt;RecNum&gt;711&lt;/RecNum&gt;&lt;DisplayText&gt;(20)&lt;/DisplayText&gt;&lt;record&gt;&lt;rec-number&gt;711&lt;/rec-number&gt;&lt;foreign-keys&gt;&lt;key app="EN" db-id="tdsepxzwr0w09aet9w8x5dea52dpz9x020fd" timestamp="1584532297"&gt;711&lt;/key&gt;&lt;/foreign-keys&gt;&lt;ref-type name="Journal Article"&gt;17&lt;/ref-type&gt;&lt;contributors&gt;&lt;authors&gt;&lt;author&gt;Haghighat-Khah, R. E.&lt;/author&gt;&lt;author&gt;Harvey-Samuel, T.&lt;/author&gt;&lt;author&gt;Basu, S.&lt;/author&gt;&lt;author&gt;StJohn, O.&lt;/author&gt;&lt;author&gt;Scaife, S.&lt;/author&gt;&lt;author&gt;Verkuijl, S.&lt;/author&gt;&lt;author&gt;Lovett, E.&lt;/author&gt;&lt;author&gt;Alphey, L.&lt;/author&gt;&lt;/authors&gt;&lt;/contributors&gt;&lt;auth-address&gt;Imperial Coll London, Dept Life Sci, London, England&amp;#xD;Pirbright Inst, Arthropod Genet Grp, Woking, Surrey, England&amp;#xD;Univ Oxford, Dept Zool, Oxford, England&amp;#xD;Immunocore, Pk Dr, Milton Keynes, Bucks, England&lt;/auth-address&gt;&lt;titles&gt;&lt;title&gt;Engineered action at a distance: Blood-meal-inducible paralysis in Aedes aegypti&lt;/title&gt;&lt;secondary-title&gt;Plos Neglected Tropical Diseases&lt;/secondary-title&gt;&lt;alt-title&gt;Plos Neglect Trop D&lt;/alt-title&gt;&lt;/titles&gt;&lt;periodical&gt;&lt;full-title&gt;Plos Neglected Tropical Diseases&lt;/full-title&gt;&lt;/periodical&gt;&lt;volume&gt;13&lt;/volume&gt;&lt;number&gt;9&lt;/number&gt;&lt;keywords&gt;&lt;keyword&gt;gene-expression&lt;/keyword&gt;&lt;keyword&gt;mosquito&lt;/keyword&gt;&lt;keyword&gt;population&lt;/keyword&gt;&lt;keyword&gt;dominant&lt;/keyword&gt;&lt;keyword&gt;lethality&lt;/keyword&gt;&lt;keyword&gt;insects&lt;/keyword&gt;&lt;keyword&gt;release&lt;/keyword&gt;&lt;keyword&gt;l.&lt;/keyword&gt;&lt;/keywords&gt;&lt;dates&gt;&lt;year&gt;2019&lt;/year&gt;&lt;pub-dates&gt;&lt;date&gt;Sep&lt;/date&gt;&lt;/pub-dates&gt;&lt;/dates&gt;&lt;isbn&gt;1935-2735&lt;/isbn&gt;&lt;accession-num&gt;WOS:000490987100023&lt;/accession-num&gt;&lt;urls&gt;&lt;related-urls&gt;&lt;url&gt;&amp;lt;Go to ISI&amp;gt;://WOS:000490987100023&lt;/url&gt;&lt;/related-urls&gt;&lt;/urls&gt;&lt;electronic-resource-num&gt;ARTN e0007579&amp;#xD;10.1371/journal.pntd.0007579&lt;/electronic-resource-num&gt;&lt;language&gt;English&lt;/language&gt;&lt;/record&gt;&lt;/Cite&gt;&lt;/EndNote&gt;</w:instrText>
      </w:r>
      <w:r w:rsidR="00DA3702" w:rsidRPr="00C05650">
        <w:fldChar w:fldCharType="separate"/>
      </w:r>
      <w:r w:rsidR="00C43980">
        <w:rPr>
          <w:noProof/>
        </w:rPr>
        <w:t>(20)</w:t>
      </w:r>
      <w:r w:rsidR="00DA3702" w:rsidRPr="00C05650">
        <w:fldChar w:fldCharType="end"/>
      </w:r>
      <w:r w:rsidRPr="00C05650">
        <w:t xml:space="preserve">. There, fusion of the invertebrate-specific neurotoxic protein </w:t>
      </w:r>
      <w:proofErr w:type="spellStart"/>
      <w:r w:rsidRPr="00C05650">
        <w:t>AaHIT</w:t>
      </w:r>
      <w:proofErr w:type="spellEnd"/>
      <w:r w:rsidRPr="00C05650">
        <w:t xml:space="preserve"> – a component of the venom from the scorpion </w:t>
      </w:r>
      <w:proofErr w:type="spellStart"/>
      <w:r w:rsidRPr="00C05650">
        <w:rPr>
          <w:i/>
        </w:rPr>
        <w:t>Androctonus</w:t>
      </w:r>
      <w:proofErr w:type="spellEnd"/>
      <w:r w:rsidRPr="00C05650">
        <w:rPr>
          <w:i/>
        </w:rPr>
        <w:t xml:space="preserve"> </w:t>
      </w:r>
      <w:proofErr w:type="spellStart"/>
      <w:r w:rsidRPr="00C05650">
        <w:rPr>
          <w:i/>
        </w:rPr>
        <w:t>australis</w:t>
      </w:r>
      <w:proofErr w:type="spellEnd"/>
      <w:r w:rsidRPr="00C05650">
        <w:rPr>
          <w:i/>
        </w:rPr>
        <w:t xml:space="preserve"> hector</w:t>
      </w:r>
      <w:r w:rsidRPr="00C05650">
        <w:t xml:space="preserve"> –</w:t>
      </w:r>
      <w:r w:rsidR="00D137BE" w:rsidRPr="00C05650">
        <w:t xml:space="preserve"> and the gp67</w:t>
      </w:r>
      <w:r w:rsidRPr="00C05650">
        <w:t xml:space="preserve"> secretory signal peptide from </w:t>
      </w:r>
      <w:r w:rsidR="00D137BE" w:rsidRPr="00C05650">
        <w:t xml:space="preserve">the </w:t>
      </w:r>
      <w:proofErr w:type="spellStart"/>
      <w:r w:rsidRPr="00C05650">
        <w:rPr>
          <w:i/>
        </w:rPr>
        <w:t>Autographa</w:t>
      </w:r>
      <w:proofErr w:type="spellEnd"/>
      <w:r w:rsidRPr="00C05650">
        <w:rPr>
          <w:i/>
        </w:rPr>
        <w:t xml:space="preserve"> </w:t>
      </w:r>
      <w:proofErr w:type="spellStart"/>
      <w:r w:rsidRPr="00C05650">
        <w:rPr>
          <w:i/>
        </w:rPr>
        <w:t>californica</w:t>
      </w:r>
      <w:proofErr w:type="spellEnd"/>
      <w:r w:rsidR="00D137BE" w:rsidRPr="00C05650">
        <w:t xml:space="preserve"> baculovirus resulted in a synthetic </w:t>
      </w:r>
      <w:r w:rsidR="009945D2" w:rsidRPr="00C05650">
        <w:t xml:space="preserve">gp67-AaHIT effector protein (henceforth </w:t>
      </w:r>
      <w:proofErr w:type="spellStart"/>
      <w:r w:rsidR="009945D2" w:rsidRPr="00C05650">
        <w:t>AaHIT</w:t>
      </w:r>
      <w:proofErr w:type="spellEnd"/>
      <w:r w:rsidR="009945D2" w:rsidRPr="00C05650">
        <w:t xml:space="preserve">) </w:t>
      </w:r>
      <w:r w:rsidR="00D137BE" w:rsidRPr="00C05650">
        <w:t>which could be secreted from cells it was expressed</w:t>
      </w:r>
      <w:r w:rsidR="00D4509A" w:rsidRPr="00C05650">
        <w:t xml:space="preserve"> in and subsequently bind to voltage-</w:t>
      </w:r>
      <w:r w:rsidR="00D137BE" w:rsidRPr="00C05650">
        <w:t>gated sodium channels (VGSC</w:t>
      </w:r>
      <w:r w:rsidR="00D4509A" w:rsidRPr="00C05650">
        <w:t>s</w:t>
      </w:r>
      <w:r w:rsidR="00D137BE" w:rsidRPr="00C05650">
        <w:t>) at neuromuscular junctions, resulting in rapid onset of paralysis after expression</w:t>
      </w:r>
      <w:r w:rsidR="001E4A9D" w:rsidRPr="00C05650">
        <w:t xml:space="preserve"> (</w:t>
      </w:r>
      <w:r w:rsidR="00C6564A">
        <w:t xml:space="preserve">see </w:t>
      </w:r>
      <w:r w:rsidR="001E4A9D" w:rsidRPr="00C05650">
        <w:t>F</w:t>
      </w:r>
      <w:r w:rsidR="00F5014D" w:rsidRPr="00C05650">
        <w:t>igure 1</w:t>
      </w:r>
      <w:r w:rsidR="00C6564A">
        <w:t xml:space="preserve"> for example of mechanism</w:t>
      </w:r>
      <w:r w:rsidR="00F5014D" w:rsidRPr="00C05650">
        <w:t>).</w:t>
      </w:r>
      <w:r w:rsidR="00D137BE" w:rsidRPr="00C05650">
        <w:t xml:space="preserve"> </w:t>
      </w:r>
      <w:r w:rsidR="009C4725" w:rsidRPr="00C05650">
        <w:t xml:space="preserve">The advantage of this system over those based on traditional cell-autonomous components is that as the effector is secreted, its ultimate effect (overstimulation of VGSCs) </w:t>
      </w:r>
      <w:r w:rsidR="0071508B" w:rsidRPr="00C05650">
        <w:t>was</w:t>
      </w:r>
      <w:r w:rsidR="009C4725" w:rsidRPr="00C05650">
        <w:t xml:space="preserve"> independent of its origin</w:t>
      </w:r>
      <w:r w:rsidR="00A62F57" w:rsidRPr="00C05650">
        <w:t>al expression</w:t>
      </w:r>
      <w:r w:rsidR="007121C7" w:rsidRPr="00C05650">
        <w:t xml:space="preserve"> location</w:t>
      </w:r>
      <w:r w:rsidR="00A62F57" w:rsidRPr="00C05650">
        <w:t xml:space="preserve"> (</w:t>
      </w:r>
      <w:r w:rsidR="00F40851">
        <w:t xml:space="preserve">in the mosquito example, </w:t>
      </w:r>
      <w:r w:rsidR="00A62F57" w:rsidRPr="00C05650">
        <w:t xml:space="preserve">the cells of the adult female </w:t>
      </w:r>
      <w:r w:rsidR="009C4725" w:rsidRPr="00C05650">
        <w:t>fat-body</w:t>
      </w:r>
      <w:r w:rsidR="00A62F57" w:rsidRPr="00C05650">
        <w:t xml:space="preserve"> immediately post blood</w:t>
      </w:r>
      <w:r w:rsidR="00473E4C" w:rsidRPr="00C05650">
        <w:t>-</w:t>
      </w:r>
      <w:r w:rsidR="00A62F57" w:rsidRPr="00C05650">
        <w:t>feeding</w:t>
      </w:r>
      <w:r w:rsidR="009C4725" w:rsidRPr="00C05650">
        <w:t>)</w:t>
      </w:r>
      <w:r w:rsidR="00A62F57" w:rsidRPr="00C05650">
        <w:t xml:space="preserve">. This allowed the use of the female fat-body specific promoter from the </w:t>
      </w:r>
      <w:r w:rsidR="00A62F57" w:rsidRPr="00C05650">
        <w:rPr>
          <w:i/>
        </w:rPr>
        <w:t>VitellogeninA1</w:t>
      </w:r>
      <w:r w:rsidR="00A62F57" w:rsidRPr="00C05650">
        <w:t xml:space="preserve"> gene even though expression of cell-autonomous effectors</w:t>
      </w:r>
      <w:r w:rsidR="007121C7" w:rsidRPr="00C05650">
        <w:t xml:space="preserve"> (Michelob, </w:t>
      </w:r>
      <w:proofErr w:type="spellStart"/>
      <w:r w:rsidR="00F40851" w:rsidRPr="00C05650">
        <w:t>Rea</w:t>
      </w:r>
      <w:r w:rsidR="00F40851">
        <w:t>p</w:t>
      </w:r>
      <w:r w:rsidR="00F40851" w:rsidRPr="00C05650">
        <w:t>er</w:t>
      </w:r>
      <w:r w:rsidR="00F40851" w:rsidRPr="00C05650">
        <w:rPr>
          <w:vertAlign w:val="superscript"/>
        </w:rPr>
        <w:t>KR</w:t>
      </w:r>
      <w:proofErr w:type="spellEnd"/>
      <w:r w:rsidR="007121C7" w:rsidRPr="00C05650">
        <w:t>)</w:t>
      </w:r>
      <w:r w:rsidR="00A62F57" w:rsidRPr="00C05650">
        <w:t xml:space="preserve"> using this promoter had no observable effect</w:t>
      </w:r>
      <w:r w:rsidR="009C4725" w:rsidRPr="00C05650">
        <w:t>.</w:t>
      </w:r>
      <w:r w:rsidR="00FD1DC3" w:rsidRPr="00C05650">
        <w:t xml:space="preserve"> The </w:t>
      </w:r>
      <w:proofErr w:type="spellStart"/>
      <w:r w:rsidR="00FD1DC3" w:rsidRPr="00C05650">
        <w:t>AaHIT</w:t>
      </w:r>
      <w:proofErr w:type="spellEnd"/>
      <w:r w:rsidR="00FD1DC3" w:rsidRPr="00C05650">
        <w:t xml:space="preserve"> gene </w:t>
      </w:r>
      <w:r w:rsidR="00EC5ACC">
        <w:t>ha</w:t>
      </w:r>
      <w:r w:rsidR="00B26903">
        <w:t>s</w:t>
      </w:r>
      <w:r w:rsidR="00EC5ACC">
        <w:t xml:space="preserve"> also been</w:t>
      </w:r>
      <w:r w:rsidR="0058270D" w:rsidRPr="00C05650">
        <w:t xml:space="preserve"> </w:t>
      </w:r>
      <w:r w:rsidR="00EC5ACC">
        <w:t>used</w:t>
      </w:r>
      <w:r w:rsidR="00EC5ACC" w:rsidRPr="00C05650">
        <w:t xml:space="preserve"> </w:t>
      </w:r>
      <w:r w:rsidR="00FD1DC3" w:rsidRPr="00C05650">
        <w:t xml:space="preserve">to increase the potency of a variety of biocontrol technologies targeting lepidopteran pests including engineering its expression in recombinant </w:t>
      </w:r>
      <w:proofErr w:type="spellStart"/>
      <w:r w:rsidR="00FD1DC3" w:rsidRPr="00C05650">
        <w:rPr>
          <w:i/>
        </w:rPr>
        <w:t>B</w:t>
      </w:r>
      <w:r w:rsidR="0058270D" w:rsidRPr="00C05650">
        <w:rPr>
          <w:i/>
        </w:rPr>
        <w:t>t</w:t>
      </w:r>
      <w:proofErr w:type="spellEnd"/>
      <w:r w:rsidR="0058270D" w:rsidRPr="00C05650">
        <w:rPr>
          <w:i/>
        </w:rPr>
        <w:t xml:space="preserve"> </w:t>
      </w:r>
      <w:r w:rsidR="00FD1DC3" w:rsidRPr="00C05650">
        <w:t xml:space="preserve">and </w:t>
      </w:r>
      <w:proofErr w:type="spellStart"/>
      <w:r w:rsidR="00FD1DC3" w:rsidRPr="00C05650">
        <w:rPr>
          <w:i/>
        </w:rPr>
        <w:t>Autographa</w:t>
      </w:r>
      <w:proofErr w:type="spellEnd"/>
      <w:r w:rsidR="00FD1DC3" w:rsidRPr="00C05650">
        <w:rPr>
          <w:i/>
        </w:rPr>
        <w:t xml:space="preserve"> </w:t>
      </w:r>
      <w:proofErr w:type="spellStart"/>
      <w:r w:rsidR="00FD1DC3" w:rsidRPr="00C05650">
        <w:rPr>
          <w:i/>
        </w:rPr>
        <w:t>californica</w:t>
      </w:r>
      <w:proofErr w:type="spellEnd"/>
      <w:r w:rsidR="00FD1DC3" w:rsidRPr="00C05650">
        <w:t xml:space="preserve"> baculovirus, both tested against DBM </w:t>
      </w:r>
      <w:r w:rsidR="00FD1DC3" w:rsidRPr="00C05650">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C43980">
        <w:instrText xml:space="preserve"> ADDIN EN.CITE </w:instrText>
      </w:r>
      <w:r w:rsidR="00C43980">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C43980">
        <w:instrText xml:space="preserve"> ADDIN EN.CITE.DATA </w:instrText>
      </w:r>
      <w:r w:rsidR="00C43980">
        <w:fldChar w:fldCharType="end"/>
      </w:r>
      <w:r w:rsidR="00FD1DC3" w:rsidRPr="00C05650">
        <w:fldChar w:fldCharType="separate"/>
      </w:r>
      <w:r w:rsidR="00C43980">
        <w:rPr>
          <w:noProof/>
        </w:rPr>
        <w:t>(21)</w:t>
      </w:r>
      <w:r w:rsidR="00FD1DC3" w:rsidRPr="00C05650">
        <w:fldChar w:fldCharType="end"/>
      </w:r>
      <w:r w:rsidR="009945D2" w:rsidRPr="00C05650">
        <w:t xml:space="preserve"> and thus we hypothesised that such an </w:t>
      </w:r>
      <w:proofErr w:type="spellStart"/>
      <w:r w:rsidR="009945D2" w:rsidRPr="00C05650">
        <w:t>AaHIT</w:t>
      </w:r>
      <w:proofErr w:type="spellEnd"/>
      <w:r w:rsidR="009945D2" w:rsidRPr="00C05650">
        <w:t xml:space="preserve">-based </w:t>
      </w:r>
      <w:r w:rsidR="0058270D" w:rsidRPr="00C05650">
        <w:t xml:space="preserve">non cell-autonomous </w:t>
      </w:r>
      <w:r w:rsidR="0058270D" w:rsidRPr="00C05650">
        <w:lastRenderedPageBreak/>
        <w:t>system could</w:t>
      </w:r>
      <w:r w:rsidR="009945D2" w:rsidRPr="00C05650">
        <w:t xml:space="preserve"> also function in this species.</w:t>
      </w:r>
      <w:r w:rsidR="00A62F57" w:rsidRPr="00C05650">
        <w:t xml:space="preserve"> </w:t>
      </w:r>
      <w:r w:rsidR="00FD1DC3" w:rsidRPr="00C05650">
        <w:t>Here w</w:t>
      </w:r>
      <w:r w:rsidR="00D4509A" w:rsidRPr="00C05650">
        <w:t xml:space="preserve">e extend </w:t>
      </w:r>
      <w:r w:rsidR="00B84C14" w:rsidRPr="00C05650">
        <w:t>our</w:t>
      </w:r>
      <w:r w:rsidR="00B8368D" w:rsidRPr="00C05650">
        <w:t xml:space="preserve"> </w:t>
      </w:r>
      <w:r w:rsidR="00FD1DC3" w:rsidRPr="00C05650">
        <w:t>previous work</w:t>
      </w:r>
      <w:r w:rsidR="009945D2" w:rsidRPr="00C05650">
        <w:t xml:space="preserve"> in mosquitos</w:t>
      </w:r>
      <w:r w:rsidR="00FD1DC3" w:rsidRPr="00C05650">
        <w:t xml:space="preserve"> </w:t>
      </w:r>
      <w:r w:rsidR="00D137BE" w:rsidRPr="00C05650">
        <w:t>to DBM</w:t>
      </w:r>
      <w:r w:rsidR="00FF2EC0" w:rsidRPr="00C05650">
        <w:t xml:space="preserve"> u</w:t>
      </w:r>
      <w:r w:rsidR="00D137BE" w:rsidRPr="00C05650">
        <w:t>sing the same bipartite ‘</w:t>
      </w:r>
      <w:proofErr w:type="spellStart"/>
      <w:r w:rsidR="00D137BE" w:rsidRPr="00C05650">
        <w:t>tet</w:t>
      </w:r>
      <w:proofErr w:type="spellEnd"/>
      <w:r w:rsidR="00D137BE" w:rsidRPr="00C05650">
        <w:t>-off’ gene ex</w:t>
      </w:r>
      <w:r w:rsidR="00FF2EC0" w:rsidRPr="00C05650">
        <w:t>pression system u</w:t>
      </w:r>
      <w:r w:rsidR="009945D2" w:rsidRPr="00C05650">
        <w:t>tilised</w:t>
      </w:r>
      <w:r w:rsidR="00D137BE" w:rsidRPr="00C05650">
        <w:t xml:space="preserve"> in </w:t>
      </w:r>
      <w:r w:rsidR="005F5047">
        <w:t xml:space="preserve">the </w:t>
      </w:r>
      <w:r w:rsidR="00D137BE" w:rsidRPr="00C05650">
        <w:t xml:space="preserve">DBM </w:t>
      </w:r>
      <w:r w:rsidR="00FF2EC0" w:rsidRPr="00C05650">
        <w:t xml:space="preserve">female-lethal </w:t>
      </w:r>
      <w:r w:rsidR="009945D2" w:rsidRPr="00C05650">
        <w:t xml:space="preserve">GPM </w:t>
      </w:r>
      <w:r w:rsidR="00FF2EC0" w:rsidRPr="00C05650">
        <w:t>system.</w:t>
      </w:r>
      <w:r w:rsidR="00FD1DC3" w:rsidRPr="00C05650">
        <w:t xml:space="preserve">  </w:t>
      </w:r>
      <w:r w:rsidR="00FF2EC0" w:rsidRPr="00C05650">
        <w:t>Utilising two transcriptional regulatory elements of known function in DBM (</w:t>
      </w:r>
      <w:r w:rsidR="00665BF2" w:rsidRPr="00C05650">
        <w:rPr>
          <w:i/>
        </w:rPr>
        <w:t>H</w:t>
      </w:r>
      <w:r w:rsidR="00FF2EC0" w:rsidRPr="00C05650">
        <w:rPr>
          <w:i/>
        </w:rPr>
        <w:t>r5/ie1</w:t>
      </w:r>
      <w:r w:rsidR="00FF2EC0" w:rsidRPr="00C05650">
        <w:t xml:space="preserve"> and </w:t>
      </w:r>
      <w:r w:rsidR="00FF2EC0" w:rsidRPr="00C05650">
        <w:rPr>
          <w:i/>
        </w:rPr>
        <w:t>Op/ie2</w:t>
      </w:r>
      <w:r w:rsidR="00FF2EC0" w:rsidRPr="00C05650">
        <w:t>)</w:t>
      </w:r>
      <w:r w:rsidR="009945D2" w:rsidRPr="00C05650">
        <w:t xml:space="preserve"> </w:t>
      </w:r>
      <w:r w:rsidR="009945D2" w:rsidRPr="00C05650">
        <w:fldChar w:fldCharType="begin"/>
      </w:r>
      <w:r w:rsidR="00C43980">
        <w:instrText xml:space="preserve"> ADDIN EN.CITE &lt;EndNote&gt;&lt;Cite&gt;&lt;Author&gt;Martins&lt;/Author&gt;&lt;Year&gt;2012&lt;/Year&gt;&lt;RecNum&gt;220&lt;/RecNum&gt;&lt;DisplayText&gt;(22)&lt;/DisplayText&gt;&lt;record&gt;&lt;rec-number&gt;220&lt;/rec-number&gt;&lt;foreign-keys&gt;&lt;key app="EN" db-id="tdsepxzwr0w09aet9w8x5dea52dpz9x020fd" timestamp="1447587257"&gt;220&lt;/key&gt;&lt;/foreign-keys&gt;&lt;ref-type name="Journal Article"&gt;17&lt;/ref-type&gt;&lt;contributors&gt;&lt;authors&gt;&lt;author&gt;Martins, S.&lt;/author&gt;&lt;author&gt;Naish, N.&lt;/author&gt;&lt;author&gt;Walker, A. S.&lt;/author&gt;&lt;author&gt;Morrison, N. I.&lt;/author&gt;&lt;author&gt;Scaife, S.&lt;/author&gt;&lt;author&gt;Fu, G.&lt;/author&gt;&lt;author&gt;Dafa&amp;apos;alla, T.&lt;/author&gt;&lt;author&gt;Alphey, L.&lt;/author&gt;&lt;/authors&gt;&lt;/contributors&gt;&lt;titles&gt;&lt;title&gt;Germline transformation of the diamondback moth, Plutella xylostella L., using the piggyBac transposable element&lt;/title&gt;&lt;secondary-title&gt;Insect Molecular Biology&lt;/secondary-title&gt;&lt;/titles&gt;&lt;periodical&gt;&lt;full-title&gt;Insect molecular biology&lt;/full-title&gt;&lt;/periodical&gt;&lt;pages&gt;414-421&lt;/pages&gt;&lt;volume&gt;21&lt;/volume&gt;&lt;number&gt;4&lt;/number&gt;&lt;dates&gt;&lt;year&gt;2012&lt;/year&gt;&lt;/dates&gt;&lt;isbn&gt;0962-1075&lt;/isbn&gt;&lt;urls&gt;&lt;/urls&gt;&lt;electronic-resource-num&gt;10.1111/j.1365-2583.2012.01146.x&lt;/electronic-resource-num&gt;&lt;access-date&gt;Aug 2012&lt;/access-date&gt;&lt;/record&gt;&lt;/Cite&gt;&lt;/EndNote&gt;</w:instrText>
      </w:r>
      <w:r w:rsidR="009945D2" w:rsidRPr="00C05650">
        <w:fldChar w:fldCharType="separate"/>
      </w:r>
      <w:r w:rsidR="00C43980">
        <w:rPr>
          <w:noProof/>
        </w:rPr>
        <w:t>(22)</w:t>
      </w:r>
      <w:r w:rsidR="009945D2" w:rsidRPr="00C05650">
        <w:fldChar w:fldCharType="end"/>
      </w:r>
      <w:r w:rsidR="00FF2EC0" w:rsidRPr="00C05650">
        <w:t xml:space="preserve"> to drive stron</w:t>
      </w:r>
      <w:r w:rsidR="00D4509A" w:rsidRPr="00C05650">
        <w:t xml:space="preserve">g and ubiquitous </w:t>
      </w:r>
      <w:proofErr w:type="spellStart"/>
      <w:r w:rsidR="00D4509A" w:rsidRPr="00C05650">
        <w:t>tTAV</w:t>
      </w:r>
      <w:proofErr w:type="spellEnd"/>
      <w:r w:rsidR="00D4509A" w:rsidRPr="00C05650">
        <w:t xml:space="preserve"> production</w:t>
      </w:r>
      <w:r w:rsidR="00665BF2" w:rsidRPr="00C05650">
        <w:t xml:space="preserve"> </w:t>
      </w:r>
      <w:r w:rsidR="004312EB" w:rsidRPr="00C05650">
        <w:t xml:space="preserve">(henceforth </w:t>
      </w:r>
      <w:r w:rsidR="00665BF2" w:rsidRPr="00C05650">
        <w:rPr>
          <w:i/>
        </w:rPr>
        <w:t>H</w:t>
      </w:r>
      <w:r w:rsidR="004312EB" w:rsidRPr="00C05650">
        <w:rPr>
          <w:i/>
        </w:rPr>
        <w:t>r5/ie1</w:t>
      </w:r>
      <w:r w:rsidR="004312EB" w:rsidRPr="00C05650">
        <w:t xml:space="preserve">-tTAV and </w:t>
      </w:r>
      <w:r w:rsidR="004312EB" w:rsidRPr="00C05650">
        <w:rPr>
          <w:i/>
        </w:rPr>
        <w:t>Op/ie2</w:t>
      </w:r>
      <w:r w:rsidR="004312EB" w:rsidRPr="00C05650">
        <w:t>-tTAV)</w:t>
      </w:r>
      <w:r w:rsidR="00FF2EC0" w:rsidRPr="00C05650">
        <w:t xml:space="preserve"> we directed expression of a </w:t>
      </w:r>
      <w:proofErr w:type="spellStart"/>
      <w:r w:rsidR="00FF2EC0" w:rsidRPr="00C05650">
        <w:t>tetO-AaHIT</w:t>
      </w:r>
      <w:proofErr w:type="spellEnd"/>
      <w:r w:rsidR="00FF2EC0" w:rsidRPr="00C05650">
        <w:t xml:space="preserve"> transgene in DBM</w:t>
      </w:r>
      <w:r w:rsidR="00473E95" w:rsidRPr="00C05650">
        <w:t xml:space="preserve"> resulting in a tetracycline-</w:t>
      </w:r>
      <w:r w:rsidR="00D4509A" w:rsidRPr="00C05650">
        <w:t xml:space="preserve">repressible </w:t>
      </w:r>
      <w:r w:rsidR="0071508B" w:rsidRPr="00C05650">
        <w:t>‘shaking’</w:t>
      </w:r>
      <w:r w:rsidR="00473E95" w:rsidRPr="00C05650">
        <w:t xml:space="preserve"> phenotype in adults that</w:t>
      </w:r>
      <w:r w:rsidR="00D4509A" w:rsidRPr="00C05650">
        <w:t xml:space="preserve"> negatively affected </w:t>
      </w:r>
      <w:r w:rsidR="0058270D" w:rsidRPr="00C05650">
        <w:t xml:space="preserve">their </w:t>
      </w:r>
      <w:r w:rsidR="00D4509A" w:rsidRPr="00C05650">
        <w:t>longevity and fecundity</w:t>
      </w:r>
      <w:r w:rsidR="00FF2EC0" w:rsidRPr="00C05650">
        <w:t xml:space="preserve">. </w:t>
      </w:r>
      <w:r w:rsidR="00473E95" w:rsidRPr="00C05650">
        <w:t xml:space="preserve">These results lay </w:t>
      </w:r>
      <w:r w:rsidR="00B26903">
        <w:t>the</w:t>
      </w:r>
      <w:r w:rsidR="00473E95" w:rsidRPr="00C05650">
        <w:t xml:space="preserve"> f</w:t>
      </w:r>
      <w:r w:rsidR="00B26903">
        <w:t>oundation</w:t>
      </w:r>
      <w:r w:rsidR="00473E95" w:rsidRPr="00C05650">
        <w:t xml:space="preserve"> for </w:t>
      </w:r>
      <w:r w:rsidR="00B26903">
        <w:t xml:space="preserve">further </w:t>
      </w:r>
      <w:r w:rsidR="009945D2" w:rsidRPr="00C05650">
        <w:t xml:space="preserve">research into </w:t>
      </w:r>
      <w:r w:rsidR="00473E95" w:rsidRPr="00C05650">
        <w:t>a new generation of non cell-autonomous effector-based GPM strategies in this global pest</w:t>
      </w:r>
      <w:r w:rsidR="009945D2" w:rsidRPr="00C05650">
        <w:t xml:space="preserve"> and other lepidopterans</w:t>
      </w:r>
      <w:r w:rsidR="00473E95" w:rsidRPr="00C05650">
        <w:t xml:space="preserve">. </w:t>
      </w:r>
    </w:p>
    <w:p w14:paraId="4D54CDD2" w14:textId="77777777" w:rsidR="00F5014D" w:rsidRDefault="00F5014D" w:rsidP="00F5014D">
      <w:pPr>
        <w:rPr>
          <w:rFonts w:eastAsia="Times New Roman" w:cs="Times New Roman"/>
          <w:sz w:val="20"/>
          <w:szCs w:val="20"/>
        </w:rPr>
      </w:pPr>
    </w:p>
    <w:p w14:paraId="76FCCFF3" w14:textId="77777777" w:rsidR="001E00E7" w:rsidRDefault="001E00E7" w:rsidP="00F5014D">
      <w:pPr>
        <w:rPr>
          <w:rFonts w:eastAsia="Times New Roman" w:cs="Times New Roman"/>
          <w:sz w:val="20"/>
          <w:szCs w:val="20"/>
        </w:rPr>
      </w:pPr>
    </w:p>
    <w:p w14:paraId="5BC28F77" w14:textId="77777777" w:rsidR="001E00E7" w:rsidRPr="00C05650" w:rsidRDefault="001E00E7" w:rsidP="00F5014D">
      <w:pPr>
        <w:rPr>
          <w:rFonts w:eastAsia="Times New Roman" w:cs="Times New Roman"/>
          <w:sz w:val="20"/>
          <w:szCs w:val="20"/>
        </w:rPr>
      </w:pPr>
    </w:p>
    <w:p w14:paraId="11763B17" w14:textId="5C2F9940" w:rsidR="00520185" w:rsidRPr="00C05650" w:rsidRDefault="001076F6" w:rsidP="00E55A03">
      <w:pPr>
        <w:spacing w:line="360" w:lineRule="auto"/>
        <w:jc w:val="both"/>
      </w:pPr>
      <w:r>
        <w:rPr>
          <w:noProof/>
          <w:lang w:val="en-US"/>
        </w:rPr>
        <w:drawing>
          <wp:inline distT="0" distB="0" distL="0" distR="0" wp14:anchorId="291709FD" wp14:editId="5B55715E">
            <wp:extent cx="6638925" cy="3734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orpion.png"/>
                    <pic:cNvPicPr/>
                  </pic:nvPicPr>
                  <pic:blipFill>
                    <a:blip r:embed="rId11"/>
                    <a:stretch>
                      <a:fillRect/>
                    </a:stretch>
                  </pic:blipFill>
                  <pic:spPr>
                    <a:xfrm>
                      <a:off x="0" y="0"/>
                      <a:ext cx="6654749" cy="3743496"/>
                    </a:xfrm>
                    <a:prstGeom prst="rect">
                      <a:avLst/>
                    </a:prstGeom>
                  </pic:spPr>
                </pic:pic>
              </a:graphicData>
            </a:graphic>
          </wp:inline>
        </w:drawing>
      </w:r>
    </w:p>
    <w:p w14:paraId="314EB5FF" w14:textId="77494DD8" w:rsidR="00F5014D" w:rsidRPr="00C05650" w:rsidRDefault="00D00BDD" w:rsidP="00FE5C8E">
      <w:pPr>
        <w:jc w:val="both"/>
        <w:rPr>
          <w:sz w:val="20"/>
          <w:szCs w:val="20"/>
        </w:rPr>
      </w:pPr>
      <w:r w:rsidRPr="00C05650">
        <w:rPr>
          <w:sz w:val="20"/>
          <w:szCs w:val="20"/>
        </w:rPr>
        <w:t>Figure 1:</w:t>
      </w:r>
      <w:r w:rsidR="00FE5C8E" w:rsidRPr="00C05650">
        <w:rPr>
          <w:sz w:val="20"/>
          <w:szCs w:val="20"/>
        </w:rPr>
        <w:t xml:space="preserve"> </w:t>
      </w:r>
      <w:r w:rsidR="00FE5C8E" w:rsidRPr="00363F41">
        <w:rPr>
          <w:b/>
          <w:sz w:val="20"/>
          <w:szCs w:val="20"/>
        </w:rPr>
        <w:t>Schematic representation of the bipartite ‘</w:t>
      </w:r>
      <w:proofErr w:type="spellStart"/>
      <w:r w:rsidR="00FE5C8E" w:rsidRPr="00363F41">
        <w:rPr>
          <w:b/>
          <w:sz w:val="20"/>
          <w:szCs w:val="20"/>
        </w:rPr>
        <w:t>tet</w:t>
      </w:r>
      <w:proofErr w:type="spellEnd"/>
      <w:r w:rsidR="00FE5C8E" w:rsidRPr="00363F41">
        <w:rPr>
          <w:b/>
          <w:sz w:val="20"/>
          <w:szCs w:val="20"/>
        </w:rPr>
        <w:t xml:space="preserve">-off’ system and its use in </w:t>
      </w:r>
      <w:r w:rsidR="005F5047" w:rsidRPr="00363F41">
        <w:rPr>
          <w:b/>
          <w:sz w:val="20"/>
          <w:szCs w:val="20"/>
        </w:rPr>
        <w:t xml:space="preserve">secreted </w:t>
      </w:r>
      <w:r w:rsidR="00FE5C8E" w:rsidRPr="00363F41">
        <w:rPr>
          <w:b/>
          <w:sz w:val="20"/>
          <w:szCs w:val="20"/>
        </w:rPr>
        <w:t>neurotoxic effector</w:t>
      </w:r>
      <w:r w:rsidR="005F5047" w:rsidRPr="00363F41">
        <w:rPr>
          <w:b/>
          <w:sz w:val="20"/>
          <w:szCs w:val="20"/>
        </w:rPr>
        <w:t xml:space="preserve"> (</w:t>
      </w:r>
      <w:proofErr w:type="spellStart"/>
      <w:r w:rsidR="005F5047" w:rsidRPr="00363F41">
        <w:rPr>
          <w:b/>
          <w:sz w:val="20"/>
          <w:szCs w:val="20"/>
        </w:rPr>
        <w:t>AaHIT</w:t>
      </w:r>
      <w:proofErr w:type="spellEnd"/>
      <w:r w:rsidR="005F5047" w:rsidRPr="00363F41">
        <w:rPr>
          <w:b/>
          <w:sz w:val="20"/>
          <w:szCs w:val="20"/>
        </w:rPr>
        <w:t>)</w:t>
      </w:r>
      <w:r w:rsidR="00FE5C8E" w:rsidRPr="00363F41">
        <w:rPr>
          <w:b/>
          <w:sz w:val="20"/>
          <w:szCs w:val="20"/>
        </w:rPr>
        <w:t xml:space="preserve"> expression</w:t>
      </w:r>
      <w:r w:rsidR="00FE5C8E" w:rsidRPr="00C05650">
        <w:rPr>
          <w:sz w:val="20"/>
          <w:szCs w:val="20"/>
        </w:rPr>
        <w:t xml:space="preserve">. This system is composed of two components 1) a transgene expressing </w:t>
      </w:r>
      <w:proofErr w:type="spellStart"/>
      <w:r w:rsidR="00FE5C8E" w:rsidRPr="00C05650">
        <w:rPr>
          <w:sz w:val="20"/>
          <w:szCs w:val="20"/>
        </w:rPr>
        <w:t>tTAV</w:t>
      </w:r>
      <w:proofErr w:type="spellEnd"/>
      <w:r w:rsidR="00FE5C8E" w:rsidRPr="00C05650">
        <w:rPr>
          <w:sz w:val="20"/>
          <w:szCs w:val="20"/>
        </w:rPr>
        <w:t xml:space="preserve"> (here represented by </w:t>
      </w:r>
      <w:r w:rsidR="00FE5C8E" w:rsidRPr="005F5047">
        <w:rPr>
          <w:i/>
          <w:sz w:val="20"/>
          <w:szCs w:val="20"/>
        </w:rPr>
        <w:t>Hr5</w:t>
      </w:r>
      <w:r w:rsidR="00FE5C8E" w:rsidRPr="00C05650">
        <w:rPr>
          <w:sz w:val="20"/>
          <w:szCs w:val="20"/>
        </w:rPr>
        <w:t xml:space="preserve">-tTAV) and 2) a transgene which in the presence of active </w:t>
      </w:r>
      <w:proofErr w:type="spellStart"/>
      <w:r w:rsidR="00FE5C8E" w:rsidRPr="00C05650">
        <w:rPr>
          <w:sz w:val="20"/>
          <w:szCs w:val="20"/>
        </w:rPr>
        <w:t>tTAV</w:t>
      </w:r>
      <w:proofErr w:type="spellEnd"/>
      <w:r w:rsidR="00FE5C8E" w:rsidRPr="00C05650">
        <w:rPr>
          <w:sz w:val="20"/>
          <w:szCs w:val="20"/>
        </w:rPr>
        <w:t xml:space="preserve"> will express the neurotoxic effector </w:t>
      </w:r>
      <w:proofErr w:type="spellStart"/>
      <w:r w:rsidR="00FE5C8E" w:rsidRPr="00C05650">
        <w:rPr>
          <w:sz w:val="20"/>
          <w:szCs w:val="20"/>
        </w:rPr>
        <w:t>AaHIT</w:t>
      </w:r>
      <w:proofErr w:type="spellEnd"/>
      <w:r w:rsidR="00FE5C8E" w:rsidRPr="00C05650">
        <w:rPr>
          <w:sz w:val="20"/>
          <w:szCs w:val="20"/>
        </w:rPr>
        <w:t xml:space="preserve"> (here represented by </w:t>
      </w:r>
      <w:proofErr w:type="spellStart"/>
      <w:r w:rsidR="00FE5C8E" w:rsidRPr="00C05650">
        <w:rPr>
          <w:sz w:val="20"/>
          <w:szCs w:val="20"/>
        </w:rPr>
        <w:t>tetO-AaHIT</w:t>
      </w:r>
      <w:proofErr w:type="spellEnd"/>
      <w:r w:rsidR="00FE5C8E" w:rsidRPr="00C05650">
        <w:rPr>
          <w:sz w:val="20"/>
          <w:szCs w:val="20"/>
        </w:rPr>
        <w:t>).</w:t>
      </w:r>
      <w:r w:rsidR="005F5047">
        <w:rPr>
          <w:sz w:val="20"/>
          <w:szCs w:val="20"/>
        </w:rPr>
        <w:t xml:space="preserve"> Left panel ‘Off tetracycline’: </w:t>
      </w:r>
      <w:r w:rsidR="00EC5ACC">
        <w:rPr>
          <w:sz w:val="20"/>
          <w:szCs w:val="20"/>
        </w:rPr>
        <w:t xml:space="preserve">the </w:t>
      </w:r>
      <w:r w:rsidR="000D705D">
        <w:rPr>
          <w:sz w:val="20"/>
          <w:szCs w:val="20"/>
        </w:rPr>
        <w:t>system in its unrepressed state.</w:t>
      </w:r>
      <w:r w:rsidR="00FE5C8E" w:rsidRPr="00C05650">
        <w:rPr>
          <w:sz w:val="20"/>
          <w:szCs w:val="20"/>
        </w:rPr>
        <w:t xml:space="preserve"> In the absence of the antidote (tetr</w:t>
      </w:r>
      <w:r w:rsidR="00E270ED" w:rsidRPr="00C05650">
        <w:rPr>
          <w:sz w:val="20"/>
          <w:szCs w:val="20"/>
        </w:rPr>
        <w:t>acycline</w:t>
      </w:r>
      <w:r w:rsidR="00EC5ACC">
        <w:rPr>
          <w:sz w:val="20"/>
          <w:szCs w:val="20"/>
        </w:rPr>
        <w:t>,</w:t>
      </w:r>
      <w:r w:rsidR="005F5047">
        <w:rPr>
          <w:sz w:val="20"/>
          <w:szCs w:val="20"/>
        </w:rPr>
        <w:t xml:space="preserve"> </w:t>
      </w:r>
      <w:proofErr w:type="spellStart"/>
      <w:r w:rsidR="005F5047">
        <w:rPr>
          <w:sz w:val="20"/>
          <w:szCs w:val="20"/>
        </w:rPr>
        <w:t>tet</w:t>
      </w:r>
      <w:proofErr w:type="spellEnd"/>
      <w:r w:rsidR="00E270ED" w:rsidRPr="00C05650">
        <w:rPr>
          <w:sz w:val="20"/>
          <w:szCs w:val="20"/>
        </w:rPr>
        <w:t>)</w:t>
      </w:r>
      <w:r w:rsidR="005F5047">
        <w:rPr>
          <w:sz w:val="20"/>
          <w:szCs w:val="20"/>
        </w:rPr>
        <w:t>,</w:t>
      </w:r>
      <w:r w:rsidR="00FE5C8E" w:rsidRPr="00C05650">
        <w:rPr>
          <w:sz w:val="20"/>
          <w:szCs w:val="20"/>
        </w:rPr>
        <w:t xml:space="preserve"> </w:t>
      </w:r>
      <w:proofErr w:type="spellStart"/>
      <w:r w:rsidR="00FE5C8E" w:rsidRPr="00C05650">
        <w:rPr>
          <w:sz w:val="20"/>
          <w:szCs w:val="20"/>
        </w:rPr>
        <w:t>tTAV</w:t>
      </w:r>
      <w:proofErr w:type="spellEnd"/>
      <w:r w:rsidR="00FE5C8E" w:rsidRPr="00C05650">
        <w:rPr>
          <w:sz w:val="20"/>
          <w:szCs w:val="20"/>
        </w:rPr>
        <w:t xml:space="preserve"> protein expressed from the </w:t>
      </w:r>
      <w:r w:rsidR="00FE5C8E" w:rsidRPr="005F5047">
        <w:rPr>
          <w:i/>
          <w:sz w:val="20"/>
          <w:szCs w:val="20"/>
        </w:rPr>
        <w:t>Hr5</w:t>
      </w:r>
      <w:r w:rsidR="00FE5C8E" w:rsidRPr="00C05650">
        <w:rPr>
          <w:sz w:val="20"/>
          <w:szCs w:val="20"/>
        </w:rPr>
        <w:t xml:space="preserve">-tTAV transgene will bind to </w:t>
      </w:r>
      <w:proofErr w:type="spellStart"/>
      <w:r w:rsidR="00FE5C8E" w:rsidRPr="00C05650">
        <w:rPr>
          <w:sz w:val="20"/>
          <w:szCs w:val="20"/>
        </w:rPr>
        <w:t>tetO</w:t>
      </w:r>
      <w:proofErr w:type="spellEnd"/>
      <w:r w:rsidR="00FE5C8E" w:rsidRPr="00C05650">
        <w:rPr>
          <w:sz w:val="20"/>
          <w:szCs w:val="20"/>
        </w:rPr>
        <w:t xml:space="preserve"> and drive the expression of </w:t>
      </w:r>
      <w:proofErr w:type="spellStart"/>
      <w:r w:rsidR="00FE5C8E" w:rsidRPr="00C05650">
        <w:rPr>
          <w:sz w:val="20"/>
          <w:szCs w:val="20"/>
        </w:rPr>
        <w:t>AaHIT</w:t>
      </w:r>
      <w:proofErr w:type="spellEnd"/>
      <w:r w:rsidR="00E05388" w:rsidRPr="00C05650">
        <w:rPr>
          <w:sz w:val="20"/>
          <w:szCs w:val="20"/>
        </w:rPr>
        <w:t>. The secretory peptide</w:t>
      </w:r>
      <w:r w:rsidR="00E270ED" w:rsidRPr="00C05650">
        <w:rPr>
          <w:sz w:val="20"/>
          <w:szCs w:val="20"/>
        </w:rPr>
        <w:t xml:space="preserve"> encoded within </w:t>
      </w:r>
      <w:proofErr w:type="spellStart"/>
      <w:r w:rsidR="00E270ED" w:rsidRPr="00C05650">
        <w:rPr>
          <w:sz w:val="20"/>
          <w:szCs w:val="20"/>
        </w:rPr>
        <w:t>AaHIT</w:t>
      </w:r>
      <w:proofErr w:type="spellEnd"/>
      <w:r w:rsidR="00E270ED" w:rsidRPr="00C05650">
        <w:rPr>
          <w:sz w:val="20"/>
          <w:szCs w:val="20"/>
        </w:rPr>
        <w:t xml:space="preserve"> allow</w:t>
      </w:r>
      <w:r w:rsidR="00E05388" w:rsidRPr="00C05650">
        <w:rPr>
          <w:sz w:val="20"/>
          <w:szCs w:val="20"/>
        </w:rPr>
        <w:t>s</w:t>
      </w:r>
      <w:r w:rsidR="00E270ED" w:rsidRPr="00C05650">
        <w:rPr>
          <w:sz w:val="20"/>
          <w:szCs w:val="20"/>
        </w:rPr>
        <w:t xml:space="preserve"> it to leave the cell it is expressed in and travel through the haemolymph where it will encounter, bind and overstimulate neuromuscular junctions resulting in a loss of muscular control. </w:t>
      </w:r>
      <w:r w:rsidR="005F5047">
        <w:rPr>
          <w:sz w:val="20"/>
          <w:szCs w:val="20"/>
        </w:rPr>
        <w:t>R</w:t>
      </w:r>
      <w:r w:rsidR="00E270ED" w:rsidRPr="00C05650">
        <w:rPr>
          <w:sz w:val="20"/>
          <w:szCs w:val="20"/>
        </w:rPr>
        <w:t>ight panel</w:t>
      </w:r>
      <w:r w:rsidR="00D075A7" w:rsidRPr="00C05650">
        <w:rPr>
          <w:sz w:val="20"/>
          <w:szCs w:val="20"/>
        </w:rPr>
        <w:t xml:space="preserve"> ‘On-tetracycline’</w:t>
      </w:r>
      <w:r w:rsidR="005F5047">
        <w:rPr>
          <w:sz w:val="20"/>
          <w:szCs w:val="20"/>
        </w:rPr>
        <w:t>: This panel</w:t>
      </w:r>
      <w:r w:rsidR="00E270ED" w:rsidRPr="00C05650">
        <w:rPr>
          <w:sz w:val="20"/>
          <w:szCs w:val="20"/>
        </w:rPr>
        <w:t xml:space="preserve"> depicts the system in its repressed state. Here, </w:t>
      </w:r>
      <w:proofErr w:type="spellStart"/>
      <w:r w:rsidR="005F5047">
        <w:rPr>
          <w:sz w:val="20"/>
          <w:szCs w:val="20"/>
        </w:rPr>
        <w:t>tet</w:t>
      </w:r>
      <w:proofErr w:type="spellEnd"/>
      <w:r w:rsidR="00E270ED" w:rsidRPr="00C05650">
        <w:rPr>
          <w:sz w:val="20"/>
          <w:szCs w:val="20"/>
        </w:rPr>
        <w:t xml:space="preserve"> is provided to the organism as it is developing. Tet binds</w:t>
      </w:r>
      <w:r w:rsidR="00D075A7" w:rsidRPr="00C05650">
        <w:rPr>
          <w:sz w:val="20"/>
          <w:szCs w:val="20"/>
        </w:rPr>
        <w:t xml:space="preserve"> the</w:t>
      </w:r>
      <w:r w:rsidR="00E270ED" w:rsidRPr="00C05650">
        <w:rPr>
          <w:sz w:val="20"/>
          <w:szCs w:val="20"/>
        </w:rPr>
        <w:t xml:space="preserve"> </w:t>
      </w:r>
      <w:proofErr w:type="spellStart"/>
      <w:r w:rsidR="00E270ED" w:rsidRPr="00C05650">
        <w:rPr>
          <w:sz w:val="20"/>
          <w:szCs w:val="20"/>
        </w:rPr>
        <w:t>tTAV</w:t>
      </w:r>
      <w:proofErr w:type="spellEnd"/>
      <w:r w:rsidR="00E270ED" w:rsidRPr="00C05650">
        <w:rPr>
          <w:sz w:val="20"/>
          <w:szCs w:val="20"/>
        </w:rPr>
        <w:t xml:space="preserve"> protein and prevents it binding to </w:t>
      </w:r>
      <w:proofErr w:type="spellStart"/>
      <w:r w:rsidR="00E270ED" w:rsidRPr="00C05650">
        <w:rPr>
          <w:sz w:val="20"/>
          <w:szCs w:val="20"/>
        </w:rPr>
        <w:t>tetO</w:t>
      </w:r>
      <w:proofErr w:type="spellEnd"/>
      <w:r w:rsidR="00E270ED" w:rsidRPr="00C05650">
        <w:rPr>
          <w:sz w:val="20"/>
          <w:szCs w:val="20"/>
        </w:rPr>
        <w:t xml:space="preserve"> thus inhibiting the expression of </w:t>
      </w:r>
      <w:proofErr w:type="spellStart"/>
      <w:r w:rsidR="00E270ED" w:rsidRPr="00C05650">
        <w:rPr>
          <w:sz w:val="20"/>
          <w:szCs w:val="20"/>
        </w:rPr>
        <w:t>AaHIT</w:t>
      </w:r>
      <w:proofErr w:type="spellEnd"/>
      <w:r w:rsidR="00E270ED" w:rsidRPr="00C05650">
        <w:rPr>
          <w:sz w:val="20"/>
          <w:szCs w:val="20"/>
        </w:rPr>
        <w:t xml:space="preserve"> and allowing individuals bearing this system to retain muscular </w:t>
      </w:r>
      <w:r w:rsidR="00E270ED" w:rsidRPr="00C05650">
        <w:rPr>
          <w:sz w:val="20"/>
          <w:szCs w:val="20"/>
        </w:rPr>
        <w:lastRenderedPageBreak/>
        <w:t xml:space="preserve">control. In the context of using these systems as population control tools, the </w:t>
      </w:r>
      <w:r w:rsidR="00E05388" w:rsidRPr="00C05650">
        <w:rPr>
          <w:sz w:val="20"/>
          <w:szCs w:val="20"/>
        </w:rPr>
        <w:t>‘</w:t>
      </w:r>
      <w:r w:rsidR="00E270ED" w:rsidRPr="00C05650">
        <w:rPr>
          <w:sz w:val="20"/>
          <w:szCs w:val="20"/>
        </w:rPr>
        <w:t>On-tetracycline</w:t>
      </w:r>
      <w:r w:rsidR="00E05388" w:rsidRPr="00C05650">
        <w:rPr>
          <w:sz w:val="20"/>
          <w:szCs w:val="20"/>
        </w:rPr>
        <w:t>’</w:t>
      </w:r>
      <w:r w:rsidR="00E270ED" w:rsidRPr="00C05650">
        <w:rPr>
          <w:sz w:val="20"/>
          <w:szCs w:val="20"/>
        </w:rPr>
        <w:t xml:space="preserve"> situation describes how strains bearing these transgenes would be mass-reared in the laboratory/rearing facility. The </w:t>
      </w:r>
      <w:r w:rsidR="00E05388" w:rsidRPr="00C05650">
        <w:rPr>
          <w:sz w:val="20"/>
          <w:szCs w:val="20"/>
        </w:rPr>
        <w:t>‘</w:t>
      </w:r>
      <w:r w:rsidR="00E270ED" w:rsidRPr="00C05650">
        <w:rPr>
          <w:sz w:val="20"/>
          <w:szCs w:val="20"/>
        </w:rPr>
        <w:t>Off-tetracycline</w:t>
      </w:r>
      <w:r w:rsidR="00E05388" w:rsidRPr="00C05650">
        <w:rPr>
          <w:sz w:val="20"/>
          <w:szCs w:val="20"/>
        </w:rPr>
        <w:t>’</w:t>
      </w:r>
      <w:r w:rsidR="00E270ED" w:rsidRPr="00C05650">
        <w:rPr>
          <w:sz w:val="20"/>
          <w:szCs w:val="20"/>
        </w:rPr>
        <w:t xml:space="preserve"> situation describes how the progeny of released individuals developing in the field would be subject to fitness costs brought about through loss of muscle control. </w:t>
      </w:r>
    </w:p>
    <w:p w14:paraId="4278C04C" w14:textId="77777777" w:rsidR="00D00BDD" w:rsidRPr="00C05650" w:rsidRDefault="00D00BDD" w:rsidP="00E55A03">
      <w:pPr>
        <w:spacing w:line="360" w:lineRule="auto"/>
        <w:jc w:val="both"/>
      </w:pPr>
    </w:p>
    <w:p w14:paraId="5D91B705" w14:textId="16EB5537" w:rsidR="00520185" w:rsidRPr="00C05650" w:rsidRDefault="00D16DA7" w:rsidP="00E55A03">
      <w:pPr>
        <w:spacing w:line="360" w:lineRule="auto"/>
        <w:jc w:val="both"/>
        <w:rPr>
          <w:b/>
        </w:rPr>
      </w:pPr>
      <w:r>
        <w:rPr>
          <w:b/>
        </w:rPr>
        <w:t xml:space="preserve">2. </w:t>
      </w:r>
      <w:r w:rsidR="00520185" w:rsidRPr="00C05650">
        <w:rPr>
          <w:b/>
        </w:rPr>
        <w:t>Methods</w:t>
      </w:r>
    </w:p>
    <w:p w14:paraId="3B0953EE" w14:textId="5D30DB85" w:rsidR="00520185" w:rsidRPr="00C05650" w:rsidRDefault="00D16DA7" w:rsidP="00520185">
      <w:pPr>
        <w:spacing w:line="360" w:lineRule="auto"/>
        <w:jc w:val="both"/>
        <w:rPr>
          <w:u w:val="single"/>
        </w:rPr>
      </w:pPr>
      <w:r>
        <w:rPr>
          <w:u w:val="single"/>
        </w:rPr>
        <w:t xml:space="preserve">2.1 </w:t>
      </w:r>
      <w:r w:rsidR="00520185" w:rsidRPr="00C05650">
        <w:rPr>
          <w:u w:val="single"/>
        </w:rPr>
        <w:t>Insect rearing</w:t>
      </w:r>
    </w:p>
    <w:p w14:paraId="6FE5932C" w14:textId="20C011EB" w:rsidR="00520185" w:rsidRPr="00C05650" w:rsidRDefault="00520185" w:rsidP="00520185">
      <w:pPr>
        <w:spacing w:line="360" w:lineRule="auto"/>
        <w:jc w:val="both"/>
      </w:pPr>
      <w:r w:rsidRPr="00C05650">
        <w:t>DBM larvae were reared on beet armyworm artificial diet (Frontier Biosciences, Germantown, Maryland,</w:t>
      </w:r>
      <w:r w:rsidR="00B570F4" w:rsidRPr="00C05650">
        <w:t xml:space="preserve"> </w:t>
      </w:r>
      <w:r w:rsidRPr="00C05650">
        <w:t xml:space="preserve">USA) under a 16:8 h </w:t>
      </w:r>
      <w:proofErr w:type="gramStart"/>
      <w:r w:rsidRPr="00C05650">
        <w:t>light :</w:t>
      </w:r>
      <w:proofErr w:type="gramEnd"/>
      <w:r w:rsidRPr="00C05650">
        <w:t xml:space="preserve"> dark cycle, 25</w:t>
      </w:r>
      <w:r w:rsidR="005F5047">
        <w:t>°</w:t>
      </w:r>
      <w:r w:rsidRPr="00C05650">
        <w:t xml:space="preserve"> C and 50% relative humidity. Permissive conditions (</w:t>
      </w:r>
      <w:r w:rsidR="005F5047">
        <w:t xml:space="preserve">henceforth </w:t>
      </w:r>
      <w:r w:rsidRPr="00C05650">
        <w:t>on-</w:t>
      </w:r>
      <w:proofErr w:type="spellStart"/>
      <w:r w:rsidRPr="00C05650">
        <w:t>tet</w:t>
      </w:r>
      <w:proofErr w:type="spellEnd"/>
      <w:r w:rsidRPr="00C05650">
        <w:t xml:space="preserve">) where the </w:t>
      </w:r>
      <w:proofErr w:type="spellStart"/>
      <w:r w:rsidR="005F5047">
        <w:t>t</w:t>
      </w:r>
      <w:r w:rsidRPr="00C05650">
        <w:t>et</w:t>
      </w:r>
      <w:proofErr w:type="spellEnd"/>
      <w:r w:rsidRPr="00C05650">
        <w:t xml:space="preserve">-off system is repressed were created by the addition </w:t>
      </w:r>
      <w:r w:rsidR="00B570F4" w:rsidRPr="00C05650">
        <w:t xml:space="preserve">of </w:t>
      </w:r>
      <w:r w:rsidRPr="00C05650">
        <w:t>tetracycline-hydrochloride (Sigma</w:t>
      </w:r>
      <w:r w:rsidR="00B570F4" w:rsidRPr="00C05650">
        <w:t>, St Louis, Missouri, USA</w:t>
      </w:r>
      <w:r w:rsidRPr="00C05650">
        <w:t>) to this diet to a final concentration of 1</w:t>
      </w:r>
      <w:r w:rsidR="00417F85">
        <w:t xml:space="preserve"> </w:t>
      </w:r>
      <w:r w:rsidR="00B26903">
        <w:t>µ</w:t>
      </w:r>
      <w:r w:rsidRPr="00C05650">
        <w:t>g/ml. Restrictive conditions (</w:t>
      </w:r>
      <w:r w:rsidR="005F5047">
        <w:t xml:space="preserve">henceforth </w:t>
      </w:r>
      <w:r w:rsidRPr="00C05650">
        <w:t>off-</w:t>
      </w:r>
      <w:proofErr w:type="spellStart"/>
      <w:r w:rsidRPr="00C05650">
        <w:t>tet</w:t>
      </w:r>
      <w:proofErr w:type="spellEnd"/>
      <w:r w:rsidRPr="00C05650">
        <w:t xml:space="preserve">) where the </w:t>
      </w:r>
      <w:proofErr w:type="spellStart"/>
      <w:r w:rsidR="005F5047">
        <w:t>t</w:t>
      </w:r>
      <w:r w:rsidRPr="00C05650">
        <w:t>et</w:t>
      </w:r>
      <w:proofErr w:type="spellEnd"/>
      <w:r w:rsidRPr="00C05650">
        <w:t xml:space="preserve">-off system is unrepressed were created by making diet without tetracycline-hydrochloride. Adults stages were supplied with 10% sugar water </w:t>
      </w:r>
      <w:r w:rsidRPr="00C05650">
        <w:rPr>
          <w:i/>
        </w:rPr>
        <w:t>ad libitum</w:t>
      </w:r>
      <w:r w:rsidRPr="00C05650">
        <w:t xml:space="preserve"> through soaked cotton wool. For on-</w:t>
      </w:r>
      <w:proofErr w:type="spellStart"/>
      <w:r w:rsidRPr="00C05650">
        <w:t>tet</w:t>
      </w:r>
      <w:proofErr w:type="spellEnd"/>
      <w:r w:rsidRPr="00C05650">
        <w:t xml:space="preserve"> conditions tetracycline-hydrochloride was added to this sugar water to a final concentration of 1</w:t>
      </w:r>
      <w:r w:rsidR="00B26903" w:rsidRPr="00B26903">
        <w:t xml:space="preserve"> </w:t>
      </w:r>
      <w:r w:rsidR="00B26903">
        <w:t>µg</w:t>
      </w:r>
      <w:r w:rsidRPr="00C05650">
        <w:t xml:space="preserve">/ml. </w:t>
      </w:r>
    </w:p>
    <w:p w14:paraId="554BE449" w14:textId="77777777" w:rsidR="00520185" w:rsidRPr="00C05650" w:rsidRDefault="00520185" w:rsidP="00520185">
      <w:pPr>
        <w:spacing w:line="360" w:lineRule="auto"/>
        <w:jc w:val="both"/>
      </w:pPr>
    </w:p>
    <w:p w14:paraId="5B81B489" w14:textId="36627487" w:rsidR="00520185" w:rsidRPr="00C05650" w:rsidRDefault="00D16DA7" w:rsidP="00520185">
      <w:pPr>
        <w:spacing w:line="360" w:lineRule="auto"/>
        <w:jc w:val="both"/>
        <w:rPr>
          <w:u w:val="single"/>
        </w:rPr>
      </w:pPr>
      <w:r>
        <w:rPr>
          <w:u w:val="single"/>
        </w:rPr>
        <w:t xml:space="preserve">2.2 </w:t>
      </w:r>
      <w:r w:rsidR="00520185" w:rsidRPr="00C05650">
        <w:rPr>
          <w:u w:val="single"/>
        </w:rPr>
        <w:t>D</w:t>
      </w:r>
      <w:r w:rsidR="00D00BDD" w:rsidRPr="00C05650">
        <w:rPr>
          <w:u w:val="single"/>
        </w:rPr>
        <w:t>etails of lines</w:t>
      </w:r>
    </w:p>
    <w:p w14:paraId="3F162E10" w14:textId="61BAC2AD" w:rsidR="00B8368D" w:rsidRPr="00C05650" w:rsidRDefault="00D00BDD" w:rsidP="00725909">
      <w:pPr>
        <w:spacing w:line="360" w:lineRule="auto"/>
        <w:jc w:val="both"/>
      </w:pPr>
      <w:r w:rsidRPr="00C05650">
        <w:t>Plasmids were generated using standard molecular biology techniques. Sequences for the three plasmids used  (</w:t>
      </w:r>
      <w:r w:rsidRPr="00C05650">
        <w:rPr>
          <w:i/>
        </w:rPr>
        <w:t>Hr5/ie1</w:t>
      </w:r>
      <w:r w:rsidRPr="00C05650">
        <w:t xml:space="preserve">-tTAV (OX5378), </w:t>
      </w:r>
      <w:r w:rsidRPr="00C05650">
        <w:rPr>
          <w:i/>
        </w:rPr>
        <w:t>Op/ie2</w:t>
      </w:r>
      <w:r w:rsidRPr="00C05650">
        <w:t xml:space="preserve">-tTAV (OX4585) and </w:t>
      </w:r>
      <w:proofErr w:type="spellStart"/>
      <w:r w:rsidRPr="00C05650">
        <w:t>tetO-AaHIT</w:t>
      </w:r>
      <w:proofErr w:type="spellEnd"/>
      <w:r w:rsidRPr="00C05650">
        <w:t xml:space="preserve"> (AGG1074) were deposited into </w:t>
      </w:r>
      <w:r w:rsidR="00417F85">
        <w:t>G</w:t>
      </w:r>
      <w:r w:rsidR="00417F85" w:rsidRPr="00C05650">
        <w:t>en</w:t>
      </w:r>
      <w:r w:rsidR="00417F85">
        <w:t>B</w:t>
      </w:r>
      <w:r w:rsidR="00417F85" w:rsidRPr="00C05650">
        <w:t xml:space="preserve">ank </w:t>
      </w:r>
      <w:r w:rsidRPr="00C05650">
        <w:t xml:space="preserve">(Accession numbers </w:t>
      </w:r>
      <w:commentRangeStart w:id="3"/>
      <w:r w:rsidRPr="00C05650">
        <w:rPr>
          <w:highlight w:val="green"/>
        </w:rPr>
        <w:t>XXXXXXX</w:t>
      </w:r>
      <w:r w:rsidRPr="00C05650">
        <w:t>)</w:t>
      </w:r>
      <w:r w:rsidR="00BE766D" w:rsidRPr="00C05650">
        <w:t xml:space="preserve"> </w:t>
      </w:r>
      <w:commentRangeEnd w:id="3"/>
      <w:r w:rsidR="001E00E7">
        <w:rPr>
          <w:rStyle w:val="CommentReference"/>
        </w:rPr>
        <w:commentReference w:id="3"/>
      </w:r>
      <w:r w:rsidR="00BE766D" w:rsidRPr="00C05650">
        <w:t>and simplified schematics are given in Figure 2</w:t>
      </w:r>
      <w:r w:rsidRPr="00C05650">
        <w:t xml:space="preserve">. </w:t>
      </w:r>
      <w:r w:rsidR="005F5047">
        <w:t xml:space="preserve">Transgenic </w:t>
      </w:r>
      <w:r w:rsidRPr="00C05650">
        <w:t>DBM lines were generated for each construct</w:t>
      </w:r>
      <w:r w:rsidR="00417F85">
        <w:t>,</w:t>
      </w:r>
      <w:r w:rsidRPr="00C05650">
        <w:t xml:space="preserve"> and insertion copy number assessed</w:t>
      </w:r>
      <w:r w:rsidR="00417F85">
        <w:t>,</w:t>
      </w:r>
      <w:r w:rsidRPr="00C05650">
        <w:t xml:space="preserve"> using previously published met</w:t>
      </w:r>
      <w:r w:rsidR="00725909" w:rsidRPr="00C05650">
        <w:t>hods</w:t>
      </w:r>
      <w:r w:rsidR="005F5047">
        <w:t xml:space="preserve"> </w:t>
      </w:r>
      <w:r w:rsidR="005F5047">
        <w:fldChar w:fldCharType="begin"/>
      </w:r>
      <w:r w:rsidR="00C43980">
        <w:instrText xml:space="preserve"> ADDIN EN.CITE &lt;EndNote&gt;&lt;Cite&gt;&lt;Author&gt;Martins&lt;/Author&gt;&lt;Year&gt;2012&lt;/Year&gt;&lt;RecNum&gt;220&lt;/RecNum&gt;&lt;DisplayText&gt;(22)&lt;/DisplayText&gt;&lt;record&gt;&lt;rec-number&gt;220&lt;/rec-number&gt;&lt;foreign-keys&gt;&lt;key app="EN" db-id="tdsepxzwr0w09aet9w8x5dea52dpz9x020fd" timestamp="1447587257"&gt;220&lt;/key&gt;&lt;/foreign-keys&gt;&lt;ref-type name="Journal Article"&gt;17&lt;/ref-type&gt;&lt;contributors&gt;&lt;authors&gt;&lt;author&gt;Martins, S.&lt;/author&gt;&lt;author&gt;Naish, N.&lt;/author&gt;&lt;author&gt;Walker, A. S.&lt;/author&gt;&lt;author&gt;Morrison, N. I.&lt;/author&gt;&lt;author&gt;Scaife, S.&lt;/author&gt;&lt;author&gt;Fu, G.&lt;/author&gt;&lt;author&gt;Dafa&amp;apos;alla, T.&lt;/author&gt;&lt;author&gt;Alphey, L.&lt;/author&gt;&lt;/authors&gt;&lt;/contributors&gt;&lt;titles&gt;&lt;title&gt;Germline transformation of the diamondback moth, Plutella xylostella L., using the piggyBac transposable element&lt;/title&gt;&lt;secondary-title&gt;Insect Molecular Biology&lt;/secondary-title&gt;&lt;/titles&gt;&lt;periodical&gt;&lt;full-title&gt;Insect molecular biology&lt;/full-title&gt;&lt;/periodical&gt;&lt;pages&gt;414-421&lt;/pages&gt;&lt;volume&gt;21&lt;/volume&gt;&lt;number&gt;4&lt;/number&gt;&lt;dates&gt;&lt;year&gt;2012&lt;/year&gt;&lt;/dates&gt;&lt;isbn&gt;0962-1075&lt;/isbn&gt;&lt;urls&gt;&lt;/urls&gt;&lt;electronic-resource-num&gt;10.1111/j.1365-2583.2012.01146.x&lt;/electronic-resource-num&gt;&lt;access-date&gt;Aug 2012&lt;/access-date&gt;&lt;/record&gt;&lt;/Cite&gt;&lt;/EndNote&gt;</w:instrText>
      </w:r>
      <w:r w:rsidR="005F5047">
        <w:fldChar w:fldCharType="separate"/>
      </w:r>
      <w:r w:rsidR="00C43980">
        <w:rPr>
          <w:noProof/>
        </w:rPr>
        <w:t>(22)</w:t>
      </w:r>
      <w:r w:rsidR="005F5047">
        <w:fldChar w:fldCharType="end"/>
      </w:r>
      <w:r w:rsidR="00725909" w:rsidRPr="00C05650">
        <w:t xml:space="preserve">.  Lines showing strong marker fluorescence were maintained as heterozygotes and a randomly selected line for each construct utilised in subsequent experiments. Genomic sequence flanking the </w:t>
      </w:r>
      <w:r w:rsidR="00417F85" w:rsidRPr="005440C4">
        <w:rPr>
          <w:i/>
        </w:rPr>
        <w:t>piggyBac</w:t>
      </w:r>
      <w:r w:rsidR="00417F85" w:rsidRPr="00C05650">
        <w:t xml:space="preserve"> </w:t>
      </w:r>
      <w:r w:rsidR="00725909" w:rsidRPr="00C05650">
        <w:t>insertion site for each of the lines used here were identified using previously publishe</w:t>
      </w:r>
      <w:r w:rsidR="0006221D" w:rsidRPr="00C05650">
        <w:t>d methods</w:t>
      </w:r>
      <w:r w:rsidR="005C0366">
        <w:t xml:space="preserve"> </w:t>
      </w:r>
      <w:r w:rsidR="005C0366">
        <w:fldChar w:fldCharType="begin">
          <w:fldData xml:space="preserve">PEVuZE5vdGU+PENpdGU+PEF1dGhvcj5NYXJ0aW5zPC9BdXRob3I+PFllYXI+MjAxMjwvWWVhcj48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</w:fldData>
        </w:fldChar>
      </w:r>
      <w:r w:rsidR="00C43980">
        <w:instrText xml:space="preserve"> ADDIN EN.CITE </w:instrText>
      </w:r>
      <w:r w:rsidR="00C43980">
        <w:fldChar w:fldCharType="begin">
          <w:fldData xml:space="preserve">PEVuZE5vdGU+PENpdGU+PEF1dGhvcj5NYXJ0aW5zPC9BdXRob3I+PFllYXI+MjAxMjwvWWVhcj48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</w:fldData>
        </w:fldChar>
      </w:r>
      <w:r w:rsidR="00C43980">
        <w:instrText xml:space="preserve"> ADDIN EN.CITE.DATA </w:instrText>
      </w:r>
      <w:r w:rsidR="00C43980">
        <w:fldChar w:fldCharType="end"/>
      </w:r>
      <w:r w:rsidR="005C0366">
        <w:fldChar w:fldCharType="separate"/>
      </w:r>
      <w:r w:rsidR="00C43980">
        <w:rPr>
          <w:noProof/>
        </w:rPr>
        <w:t>(20, 22)</w:t>
      </w:r>
      <w:r w:rsidR="005C0366">
        <w:fldChar w:fldCharType="end"/>
      </w:r>
      <w:r w:rsidR="0006221D" w:rsidRPr="00C05650">
        <w:t xml:space="preserve"> (See Table 1</w:t>
      </w:r>
      <w:r w:rsidR="00725909" w:rsidRPr="00C05650">
        <w:t>)</w:t>
      </w:r>
      <w:r w:rsidR="00C91598">
        <w:t xml:space="preserve"> and the online NCBI BLAST programme NCBI </w:t>
      </w:r>
      <w:r w:rsidR="00C91598" w:rsidRPr="00C91598">
        <w:t>https://blast.ncbi.nlm.nih.gov/Blast.cgi</w:t>
      </w:r>
      <w:r w:rsidR="00C91598">
        <w:t>)</w:t>
      </w:r>
    </w:p>
    <w:p w14:paraId="1D78CACC" w14:textId="6D34811C" w:rsidR="001E4A9D" w:rsidRPr="00C05650" w:rsidRDefault="001E4A9D" w:rsidP="00725909">
      <w:pPr>
        <w:spacing w:line="360" w:lineRule="auto"/>
        <w:jc w:val="both"/>
      </w:pPr>
      <w:r w:rsidRPr="00C05650">
        <w:rPr>
          <w:noProof/>
          <w:lang w:val="en-US"/>
        </w:rPr>
        <w:lastRenderedPageBreak/>
        <w:drawing>
          <wp:inline distT="0" distB="0" distL="0" distR="0" wp14:anchorId="124A1273" wp14:editId="41B4F8D2">
            <wp:extent cx="5314881"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rotWithShape="1">
                    <a:blip r:embed="rId15">
                      <a:extLst>
                        <a:ext uri="{28A0092B-C50C-407E-A947-70E740481C1C}">
                          <a14:useLocalDpi xmlns:a14="http://schemas.microsoft.com/office/drawing/2010/main" val="0"/>
                        </a:ext>
                      </a:extLst>
                    </a:blip>
                    <a:srcRect l="7134" t="19243" r="4325" b="21518"/>
                    <a:stretch/>
                  </pic:blipFill>
                  <pic:spPr bwMode="auto">
                    <a:xfrm>
                      <a:off x="0" y="0"/>
                      <a:ext cx="5315807" cy="266746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49DCC69" w14:textId="54CB5E22" w:rsidR="00E445FB" w:rsidRDefault="001E4A9D" w:rsidP="005C0366">
      <w:pPr>
        <w:jc w:val="both"/>
        <w:rPr>
          <w:rFonts w:eastAsia="Times New Roman" w:cs="Arial"/>
          <w:color w:val="000000"/>
          <w:sz w:val="20"/>
          <w:szCs w:val="20"/>
          <w:shd w:val="clear" w:color="auto" w:fill="FFFFFF"/>
        </w:rPr>
      </w:pPr>
      <w:r w:rsidRPr="00C05650">
        <w:rPr>
          <w:sz w:val="20"/>
          <w:szCs w:val="20"/>
        </w:rPr>
        <w:t xml:space="preserve">Figure 2: </w:t>
      </w:r>
      <w:r w:rsidR="000D705D" w:rsidRPr="000D705D">
        <w:rPr>
          <w:b/>
          <w:sz w:val="20"/>
          <w:szCs w:val="20"/>
        </w:rPr>
        <w:t>Simplified s</w:t>
      </w:r>
      <w:r w:rsidRPr="00363F41">
        <w:rPr>
          <w:b/>
          <w:sz w:val="20"/>
          <w:szCs w:val="20"/>
        </w:rPr>
        <w:t>chematic representations of the three constructs used</w:t>
      </w:r>
      <w:r w:rsidRPr="00C05650">
        <w:rPr>
          <w:sz w:val="20"/>
          <w:szCs w:val="20"/>
        </w:rPr>
        <w:t>. Components are as follows</w:t>
      </w:r>
      <w:r w:rsidR="00FE6AE8">
        <w:rPr>
          <w:sz w:val="20"/>
          <w:szCs w:val="20"/>
        </w:rPr>
        <w:t>:</w:t>
      </w:r>
      <w:r w:rsidRPr="00C05650">
        <w:rPr>
          <w:sz w:val="20"/>
          <w:szCs w:val="20"/>
        </w:rPr>
        <w:t xml:space="preserve"> PB5’/PB3’ = </w:t>
      </w:r>
      <w:r w:rsidR="00417F85" w:rsidRPr="005440C4">
        <w:rPr>
          <w:i/>
          <w:sz w:val="20"/>
          <w:szCs w:val="20"/>
        </w:rPr>
        <w:t>piggyBac</w:t>
      </w:r>
      <w:r w:rsidR="00417F85" w:rsidRPr="00C05650">
        <w:rPr>
          <w:sz w:val="20"/>
          <w:szCs w:val="20"/>
        </w:rPr>
        <w:t xml:space="preserve"> </w:t>
      </w:r>
      <w:r w:rsidR="00E05388" w:rsidRPr="00C05650">
        <w:rPr>
          <w:sz w:val="20"/>
          <w:szCs w:val="20"/>
        </w:rPr>
        <w:t xml:space="preserve">transposable element ITRs. </w:t>
      </w:r>
      <w:r w:rsidR="00E05388" w:rsidRPr="00317368">
        <w:rPr>
          <w:i/>
          <w:sz w:val="20"/>
          <w:szCs w:val="20"/>
        </w:rPr>
        <w:t>Hr5</w:t>
      </w:r>
      <w:r w:rsidR="00E05388" w:rsidRPr="00C05650">
        <w:rPr>
          <w:sz w:val="20"/>
          <w:szCs w:val="20"/>
        </w:rPr>
        <w:t>/Ie</w:t>
      </w:r>
      <w:r w:rsidRPr="00C05650">
        <w:rPr>
          <w:sz w:val="20"/>
          <w:szCs w:val="20"/>
        </w:rPr>
        <w:t xml:space="preserve">1 = </w:t>
      </w:r>
      <w:r w:rsidR="00AA46A3" w:rsidRPr="00C05650">
        <w:rPr>
          <w:sz w:val="20"/>
          <w:szCs w:val="20"/>
        </w:rPr>
        <w:t>Homologous region 5 enhancer/immediate early gene 1 promoter</w:t>
      </w:r>
      <w:r w:rsidRPr="00C05650">
        <w:rPr>
          <w:sz w:val="20"/>
          <w:szCs w:val="20"/>
        </w:rPr>
        <w:t xml:space="preserve">+5’UTR from </w:t>
      </w:r>
      <w:r w:rsidR="00E445FB" w:rsidRPr="00C05650">
        <w:rPr>
          <w:i/>
          <w:sz w:val="20"/>
          <w:szCs w:val="20"/>
        </w:rPr>
        <w:t xml:space="preserve">A. </w:t>
      </w:r>
      <w:proofErr w:type="spellStart"/>
      <w:r w:rsidR="008969BA" w:rsidRPr="00C05650">
        <w:rPr>
          <w:i/>
          <w:sz w:val="20"/>
          <w:szCs w:val="20"/>
        </w:rPr>
        <w:t>californica</w:t>
      </w:r>
      <w:proofErr w:type="spellEnd"/>
      <w:r w:rsidR="00AA46A3" w:rsidRPr="00C05650">
        <w:rPr>
          <w:i/>
          <w:sz w:val="20"/>
          <w:szCs w:val="20"/>
        </w:rPr>
        <w:t xml:space="preserve"> </w:t>
      </w:r>
      <w:r w:rsidR="00AA46A3" w:rsidRPr="00C05650">
        <w:rPr>
          <w:sz w:val="20"/>
          <w:szCs w:val="20"/>
        </w:rPr>
        <w:t>baculovirus</w:t>
      </w:r>
      <w:r w:rsidR="008969BA" w:rsidRPr="00C05650">
        <w:rPr>
          <w:sz w:val="20"/>
          <w:szCs w:val="20"/>
        </w:rPr>
        <w:t xml:space="preserve">. </w:t>
      </w:r>
      <w:proofErr w:type="spellStart"/>
      <w:r w:rsidR="008969BA" w:rsidRPr="00C05650">
        <w:rPr>
          <w:sz w:val="20"/>
          <w:szCs w:val="20"/>
        </w:rPr>
        <w:t>tTAV</w:t>
      </w:r>
      <w:proofErr w:type="spellEnd"/>
      <w:r w:rsidR="008969BA" w:rsidRPr="00C05650">
        <w:rPr>
          <w:sz w:val="20"/>
          <w:szCs w:val="20"/>
        </w:rPr>
        <w:t xml:space="preserve"> = tetracycline-controlled </w:t>
      </w:r>
      <w:proofErr w:type="spellStart"/>
      <w:r w:rsidR="008969BA" w:rsidRPr="00C05650">
        <w:rPr>
          <w:sz w:val="20"/>
          <w:szCs w:val="20"/>
        </w:rPr>
        <w:t>transactivator</w:t>
      </w:r>
      <w:proofErr w:type="spellEnd"/>
      <w:r w:rsidR="008969BA" w:rsidRPr="00C05650">
        <w:rPr>
          <w:sz w:val="20"/>
          <w:szCs w:val="20"/>
        </w:rPr>
        <w:t xml:space="preserve">. </w:t>
      </w:r>
      <w:r w:rsidR="008969BA" w:rsidRPr="00317368">
        <w:rPr>
          <w:i/>
          <w:sz w:val="20"/>
          <w:szCs w:val="20"/>
        </w:rPr>
        <w:t>DmHsp70</w:t>
      </w:r>
      <w:r w:rsidR="008969BA" w:rsidRPr="00C05650">
        <w:rPr>
          <w:sz w:val="20"/>
          <w:szCs w:val="20"/>
        </w:rPr>
        <w:t xml:space="preserve"> = 3’UTR from </w:t>
      </w:r>
      <w:r w:rsidR="008969BA" w:rsidRPr="00C05650">
        <w:rPr>
          <w:i/>
          <w:sz w:val="20"/>
          <w:szCs w:val="20"/>
        </w:rPr>
        <w:t>D. melanogaster Hsp70</w:t>
      </w:r>
      <w:r w:rsidR="008969BA" w:rsidRPr="00C05650">
        <w:rPr>
          <w:sz w:val="20"/>
          <w:szCs w:val="20"/>
        </w:rPr>
        <w:t xml:space="preserve"> gene. </w:t>
      </w:r>
      <w:r w:rsidR="008969BA" w:rsidRPr="00317368">
        <w:rPr>
          <w:i/>
          <w:sz w:val="20"/>
          <w:szCs w:val="20"/>
        </w:rPr>
        <w:t>Op/</w:t>
      </w:r>
      <w:r w:rsidR="00317368" w:rsidRPr="00317368">
        <w:rPr>
          <w:i/>
          <w:sz w:val="20"/>
          <w:szCs w:val="20"/>
        </w:rPr>
        <w:t>i</w:t>
      </w:r>
      <w:r w:rsidR="008969BA" w:rsidRPr="00317368">
        <w:rPr>
          <w:i/>
          <w:sz w:val="20"/>
          <w:szCs w:val="20"/>
        </w:rPr>
        <w:t>e2</w:t>
      </w:r>
      <w:r w:rsidR="00AA46A3" w:rsidRPr="00C05650">
        <w:rPr>
          <w:sz w:val="20"/>
          <w:szCs w:val="20"/>
        </w:rPr>
        <w:t xml:space="preserve"> = Immediate early gene 2</w:t>
      </w:r>
      <w:r w:rsidR="00A83046" w:rsidRPr="00C05650">
        <w:rPr>
          <w:sz w:val="20"/>
          <w:szCs w:val="20"/>
        </w:rPr>
        <w:t xml:space="preserve"> promoter</w:t>
      </w:r>
      <w:r w:rsidR="00AA46A3" w:rsidRPr="00C05650">
        <w:rPr>
          <w:sz w:val="20"/>
          <w:szCs w:val="20"/>
        </w:rPr>
        <w:t>+5’UTR</w:t>
      </w:r>
      <w:r w:rsidR="00A83046" w:rsidRPr="00C05650">
        <w:rPr>
          <w:sz w:val="20"/>
          <w:szCs w:val="20"/>
        </w:rPr>
        <w:t xml:space="preserve"> from </w:t>
      </w:r>
      <w:proofErr w:type="spellStart"/>
      <w:r w:rsidR="00E445FB" w:rsidRPr="00C05650">
        <w:rPr>
          <w:rFonts w:eastAsia="Times New Roman" w:cs="Arial"/>
          <w:i/>
          <w:color w:val="000000"/>
          <w:sz w:val="20"/>
          <w:szCs w:val="20"/>
          <w:shd w:val="clear" w:color="auto" w:fill="FFFFFF"/>
        </w:rPr>
        <w:t>Orgyia</w:t>
      </w:r>
      <w:proofErr w:type="spellEnd"/>
      <w:r w:rsidR="00E445FB" w:rsidRPr="00C05650">
        <w:rPr>
          <w:rFonts w:eastAsia="Times New Roman" w:cs="Arial"/>
          <w:i/>
          <w:color w:val="000000"/>
          <w:sz w:val="20"/>
          <w:szCs w:val="20"/>
          <w:shd w:val="clear" w:color="auto" w:fill="FFFFFF"/>
        </w:rPr>
        <w:t xml:space="preserve"> </w:t>
      </w:r>
      <w:proofErr w:type="spellStart"/>
      <w:r w:rsidR="00E445FB" w:rsidRPr="00C05650">
        <w:rPr>
          <w:rFonts w:eastAsia="Times New Roman" w:cs="Arial"/>
          <w:i/>
          <w:color w:val="000000"/>
          <w:sz w:val="20"/>
          <w:szCs w:val="20"/>
          <w:shd w:val="clear" w:color="auto" w:fill="FFFFFF"/>
        </w:rPr>
        <w:t>pseudotsugata</w:t>
      </w:r>
      <w:proofErr w:type="spellEnd"/>
      <w:r w:rsidR="00E445FB" w:rsidRPr="00C05650">
        <w:rPr>
          <w:rFonts w:eastAsia="Times New Roman" w:cs="Arial"/>
          <w:color w:val="000000"/>
          <w:sz w:val="20"/>
          <w:szCs w:val="20"/>
          <w:shd w:val="clear" w:color="auto" w:fill="FFFFFF"/>
        </w:rPr>
        <w:t xml:space="preserve"> baculovirus. </w:t>
      </w:r>
      <w:proofErr w:type="spellStart"/>
      <w:r w:rsidR="00E445FB" w:rsidRPr="00C05650">
        <w:rPr>
          <w:rFonts w:eastAsia="Times New Roman" w:cs="Arial"/>
          <w:color w:val="000000"/>
          <w:sz w:val="20"/>
          <w:szCs w:val="20"/>
          <w:shd w:val="clear" w:color="auto" w:fill="FFFFFF"/>
        </w:rPr>
        <w:t>ZsGreen</w:t>
      </w:r>
      <w:proofErr w:type="spellEnd"/>
      <w:r w:rsidR="00E445FB" w:rsidRPr="00C05650">
        <w:rPr>
          <w:rFonts w:eastAsia="Times New Roman" w:cs="Arial"/>
          <w:color w:val="000000"/>
          <w:sz w:val="20"/>
          <w:szCs w:val="20"/>
          <w:shd w:val="clear" w:color="auto" w:fill="FFFFFF"/>
        </w:rPr>
        <w:t xml:space="preserve"> = green fluorescent protein central transformation marker. Sv40 = 3’UTR from Simian virus 40. </w:t>
      </w:r>
      <w:proofErr w:type="spellStart"/>
      <w:r w:rsidR="00E445FB" w:rsidRPr="00317368">
        <w:rPr>
          <w:rFonts w:eastAsia="Times New Roman" w:cs="Arial"/>
          <w:i/>
          <w:color w:val="000000"/>
          <w:sz w:val="20"/>
          <w:szCs w:val="20"/>
          <w:shd w:val="clear" w:color="auto" w:fill="FFFFFF"/>
        </w:rPr>
        <w:t>BmVasa</w:t>
      </w:r>
      <w:proofErr w:type="spellEnd"/>
      <w:r w:rsidR="00E445FB" w:rsidRPr="00C05650">
        <w:rPr>
          <w:rFonts w:eastAsia="Times New Roman" w:cs="Arial"/>
          <w:color w:val="000000"/>
          <w:sz w:val="20"/>
          <w:szCs w:val="20"/>
          <w:shd w:val="clear" w:color="auto" w:fill="FFFFFF"/>
        </w:rPr>
        <w:t xml:space="preserve"> = 3’UTR from </w:t>
      </w:r>
      <w:r w:rsidR="00E445FB" w:rsidRPr="00C05650">
        <w:rPr>
          <w:rFonts w:eastAsia="Times New Roman" w:cs="Arial"/>
          <w:i/>
          <w:color w:val="000000"/>
          <w:sz w:val="20"/>
          <w:szCs w:val="20"/>
          <w:shd w:val="clear" w:color="auto" w:fill="FFFFFF"/>
        </w:rPr>
        <w:t>Bombyx mori</w:t>
      </w:r>
      <w:r w:rsidR="00E445FB" w:rsidRPr="00C05650">
        <w:rPr>
          <w:rFonts w:eastAsia="Times New Roman" w:cs="Arial"/>
          <w:color w:val="000000"/>
          <w:sz w:val="20"/>
          <w:szCs w:val="20"/>
          <w:shd w:val="clear" w:color="auto" w:fill="FFFFFF"/>
        </w:rPr>
        <w:t xml:space="preserve"> </w:t>
      </w:r>
      <w:r w:rsidR="00E445FB" w:rsidRPr="00C05650">
        <w:rPr>
          <w:rFonts w:eastAsia="Times New Roman" w:cs="Arial"/>
          <w:i/>
          <w:color w:val="000000"/>
          <w:sz w:val="20"/>
          <w:szCs w:val="20"/>
          <w:shd w:val="clear" w:color="auto" w:fill="FFFFFF"/>
        </w:rPr>
        <w:t>vasa</w:t>
      </w:r>
      <w:r w:rsidR="00E445FB" w:rsidRPr="00C05650">
        <w:rPr>
          <w:rFonts w:eastAsia="Times New Roman" w:cs="Arial"/>
          <w:color w:val="000000"/>
          <w:sz w:val="20"/>
          <w:szCs w:val="20"/>
          <w:shd w:val="clear" w:color="auto" w:fill="FFFFFF"/>
        </w:rPr>
        <w:t xml:space="preserve"> gene. </w:t>
      </w:r>
      <w:proofErr w:type="spellStart"/>
      <w:r w:rsidR="00E445FB" w:rsidRPr="00C05650">
        <w:rPr>
          <w:rFonts w:eastAsia="Times New Roman" w:cs="Arial"/>
          <w:color w:val="000000"/>
          <w:sz w:val="20"/>
          <w:szCs w:val="20"/>
          <w:shd w:val="clear" w:color="auto" w:fill="FFFFFF"/>
        </w:rPr>
        <w:t>DsRed</w:t>
      </w:r>
      <w:proofErr w:type="spellEnd"/>
      <w:r w:rsidR="00E445FB" w:rsidRPr="00C05650">
        <w:rPr>
          <w:rFonts w:eastAsia="Times New Roman" w:cs="Arial"/>
          <w:color w:val="000000"/>
          <w:sz w:val="20"/>
          <w:szCs w:val="20"/>
          <w:shd w:val="clear" w:color="auto" w:fill="FFFFFF"/>
        </w:rPr>
        <w:t xml:space="preserve"> = red fluorescent protein central transformation marker. </w:t>
      </w:r>
      <w:proofErr w:type="spellStart"/>
      <w:r w:rsidR="00E445FB" w:rsidRPr="00C05650">
        <w:rPr>
          <w:rFonts w:eastAsia="Times New Roman" w:cs="Arial"/>
          <w:color w:val="000000"/>
          <w:sz w:val="20"/>
          <w:szCs w:val="20"/>
          <w:shd w:val="clear" w:color="auto" w:fill="FFFFFF"/>
        </w:rPr>
        <w:t>tetO</w:t>
      </w:r>
      <w:proofErr w:type="spellEnd"/>
      <w:r w:rsidR="00E445FB" w:rsidRPr="00C05650">
        <w:rPr>
          <w:rFonts w:eastAsia="Times New Roman" w:cs="Arial"/>
          <w:color w:val="000000"/>
          <w:sz w:val="20"/>
          <w:szCs w:val="20"/>
          <w:shd w:val="clear" w:color="auto" w:fill="FFFFFF"/>
        </w:rPr>
        <w:t xml:space="preserve"> = 7 repeats of the Tet operator sequence. </w:t>
      </w:r>
      <w:proofErr w:type="spellStart"/>
      <w:r w:rsidR="00E445FB" w:rsidRPr="00C05650">
        <w:rPr>
          <w:rFonts w:eastAsia="Times New Roman" w:cs="Arial"/>
          <w:color w:val="000000"/>
          <w:sz w:val="20"/>
          <w:szCs w:val="20"/>
          <w:shd w:val="clear" w:color="auto" w:fill="FFFFFF"/>
        </w:rPr>
        <w:t>AaHIT</w:t>
      </w:r>
      <w:proofErr w:type="spellEnd"/>
      <w:r w:rsidR="00E445FB" w:rsidRPr="00C05650">
        <w:rPr>
          <w:rFonts w:eastAsia="Times New Roman" w:cs="Arial"/>
          <w:color w:val="000000"/>
          <w:sz w:val="20"/>
          <w:szCs w:val="20"/>
          <w:shd w:val="clear" w:color="auto" w:fill="FFFFFF"/>
        </w:rPr>
        <w:t xml:space="preserve"> = </w:t>
      </w:r>
      <w:r w:rsidR="00E445FB" w:rsidRPr="00C05650">
        <w:rPr>
          <w:sz w:val="20"/>
          <w:szCs w:val="20"/>
        </w:rPr>
        <w:t xml:space="preserve">gp67 secretory signal peptide from the </w:t>
      </w:r>
      <w:r w:rsidR="00E445FB" w:rsidRPr="00C05650">
        <w:rPr>
          <w:i/>
          <w:sz w:val="20"/>
          <w:szCs w:val="20"/>
        </w:rPr>
        <w:t xml:space="preserve">A. </w:t>
      </w:r>
      <w:proofErr w:type="spellStart"/>
      <w:r w:rsidR="00E445FB" w:rsidRPr="00C05650">
        <w:rPr>
          <w:i/>
          <w:sz w:val="20"/>
          <w:szCs w:val="20"/>
        </w:rPr>
        <w:t>californica</w:t>
      </w:r>
      <w:proofErr w:type="spellEnd"/>
      <w:r w:rsidR="00E445FB" w:rsidRPr="00C05650">
        <w:rPr>
          <w:sz w:val="20"/>
          <w:szCs w:val="20"/>
        </w:rPr>
        <w:t xml:space="preserve"> baculovirus</w:t>
      </w:r>
      <w:r w:rsidR="00E445FB" w:rsidRPr="00C05650">
        <w:rPr>
          <w:rFonts w:eastAsia="Times New Roman" w:cs="Arial"/>
          <w:color w:val="000000"/>
          <w:sz w:val="20"/>
          <w:szCs w:val="20"/>
          <w:shd w:val="clear" w:color="auto" w:fill="FFFFFF"/>
        </w:rPr>
        <w:t xml:space="preserve"> fused to </w:t>
      </w:r>
      <w:r w:rsidR="00E445FB" w:rsidRPr="00C05650">
        <w:rPr>
          <w:rFonts w:eastAsia="Times New Roman" w:cs="Arial"/>
          <w:i/>
          <w:color w:val="000000"/>
          <w:sz w:val="20"/>
          <w:szCs w:val="20"/>
          <w:shd w:val="clear" w:color="auto" w:fill="FFFFFF"/>
        </w:rPr>
        <w:t>A. hector</w:t>
      </w:r>
      <w:r w:rsidR="00E445FB" w:rsidRPr="00C05650">
        <w:rPr>
          <w:rFonts w:eastAsia="Times New Roman" w:cs="Arial"/>
          <w:color w:val="000000"/>
          <w:sz w:val="20"/>
          <w:szCs w:val="20"/>
          <w:shd w:val="clear" w:color="auto" w:fill="FFFFFF"/>
        </w:rPr>
        <w:t xml:space="preserve"> neurotoxic venom protein.</w:t>
      </w:r>
    </w:p>
    <w:p w14:paraId="74F60B1C" w14:textId="77777777" w:rsidR="001E00E7" w:rsidRDefault="001E00E7" w:rsidP="005C0366">
      <w:pPr>
        <w:jc w:val="both"/>
        <w:rPr>
          <w:rFonts w:eastAsia="Times New Roman" w:cs="Arial"/>
          <w:color w:val="000000"/>
          <w:sz w:val="20"/>
          <w:szCs w:val="20"/>
          <w:shd w:val="clear" w:color="auto" w:fill="FFFFFF"/>
        </w:rPr>
      </w:pPr>
    </w:p>
    <w:p w14:paraId="1E153460" w14:textId="77777777" w:rsidR="001E00E7" w:rsidRDefault="001E00E7" w:rsidP="005C0366">
      <w:pPr>
        <w:jc w:val="both"/>
        <w:rPr>
          <w:rFonts w:eastAsia="Times New Roman" w:cs="Arial"/>
          <w:color w:val="000000"/>
          <w:sz w:val="20"/>
          <w:szCs w:val="20"/>
          <w:shd w:val="clear" w:color="auto" w:fill="FFFFFF"/>
        </w:rPr>
      </w:pPr>
    </w:p>
    <w:p w14:paraId="2E86FC73" w14:textId="77777777" w:rsidR="001E00E7" w:rsidRPr="00C05650" w:rsidRDefault="001E00E7" w:rsidP="005C0366">
      <w:pPr>
        <w:jc w:val="both"/>
        <w:rPr>
          <w:rFonts w:eastAsia="Times New Roman" w:cs="Times New Roman"/>
          <w:sz w:val="20"/>
          <w:szCs w:val="20"/>
        </w:rPr>
      </w:pPr>
    </w:p>
    <w:p w14:paraId="7370E94D" w14:textId="3A574F39" w:rsidR="00B8368D" w:rsidRPr="00C05650" w:rsidRDefault="0006221D" w:rsidP="0006221D">
      <w:pPr>
        <w:jc w:val="both"/>
        <w:rPr>
          <w:sz w:val="20"/>
          <w:szCs w:val="20"/>
        </w:rPr>
      </w:pPr>
      <w:r w:rsidRPr="00C05650">
        <w:rPr>
          <w:sz w:val="20"/>
          <w:szCs w:val="20"/>
        </w:rPr>
        <w:t>Table 1</w:t>
      </w:r>
      <w:r w:rsidR="00725909" w:rsidRPr="00C05650">
        <w:rPr>
          <w:sz w:val="20"/>
          <w:szCs w:val="20"/>
        </w:rPr>
        <w:t xml:space="preserve">: </w:t>
      </w:r>
      <w:r w:rsidRPr="00C05650">
        <w:rPr>
          <w:sz w:val="20"/>
          <w:szCs w:val="20"/>
        </w:rPr>
        <w:t>Genomic sequence f</w:t>
      </w:r>
      <w:r w:rsidR="00725909" w:rsidRPr="00C05650">
        <w:rPr>
          <w:sz w:val="20"/>
          <w:szCs w:val="20"/>
        </w:rPr>
        <w:t>lanking 60bp eit</w:t>
      </w:r>
      <w:r w:rsidRPr="00C05650">
        <w:rPr>
          <w:sz w:val="20"/>
          <w:szCs w:val="20"/>
        </w:rPr>
        <w:t>her side of TTAA insertion site</w:t>
      </w:r>
      <w:r w:rsidR="003D1773" w:rsidRPr="00C05650">
        <w:rPr>
          <w:sz w:val="20"/>
          <w:szCs w:val="20"/>
        </w:rPr>
        <w:t xml:space="preserve"> (shown in red)</w:t>
      </w:r>
      <w:r w:rsidRPr="00C05650">
        <w:rPr>
          <w:sz w:val="20"/>
          <w:szCs w:val="20"/>
        </w:rPr>
        <w:t xml:space="preserve"> for each of the lines used here. </w:t>
      </w:r>
    </w:p>
    <w:tbl>
      <w:tblPr>
        <w:tblStyle w:val="TableGrid"/>
        <w:tblpPr w:leftFromText="180" w:rightFromText="180" w:vertAnchor="text" w:horzAnchor="margin" w:tblpXSpec="center" w:tblpY="293"/>
        <w:tblW w:w="8516" w:type="dxa"/>
        <w:tblLayout w:type="fixed"/>
        <w:tblLook w:val="04A0" w:firstRow="1" w:lastRow="0" w:firstColumn="1" w:lastColumn="0" w:noHBand="0" w:noVBand="1"/>
      </w:tblPr>
      <w:tblGrid>
        <w:gridCol w:w="939"/>
        <w:gridCol w:w="5832"/>
        <w:gridCol w:w="1745"/>
      </w:tblGrid>
      <w:tr w:rsidR="0006221D" w:rsidRPr="00C05650" w14:paraId="16ABDAC8" w14:textId="77777777" w:rsidTr="005440C4">
        <w:trPr>
          <w:trHeight w:val="11"/>
        </w:trPr>
        <w:tc>
          <w:tcPr>
            <w:tcW w:w="939" w:type="dxa"/>
          </w:tcPr>
          <w:p w14:paraId="5589C8FB" w14:textId="77777777" w:rsidR="0006221D" w:rsidRPr="00C05650" w:rsidRDefault="0006221D" w:rsidP="00E46056">
            <w:pPr>
              <w:spacing w:line="360" w:lineRule="auto"/>
              <w:jc w:val="center"/>
              <w:rPr>
                <w:b/>
                <w:sz w:val="20"/>
                <w:szCs w:val="20"/>
              </w:rPr>
            </w:pPr>
            <w:r w:rsidRPr="00C05650">
              <w:rPr>
                <w:b/>
                <w:sz w:val="20"/>
                <w:szCs w:val="20"/>
              </w:rPr>
              <w:t>Line</w:t>
            </w:r>
          </w:p>
        </w:tc>
        <w:tc>
          <w:tcPr>
            <w:tcW w:w="5832" w:type="dxa"/>
          </w:tcPr>
          <w:p w14:paraId="7F17C8B2" w14:textId="5DB928B1" w:rsidR="0006221D" w:rsidRPr="00C05650" w:rsidRDefault="0006221D" w:rsidP="00E46056">
            <w:pPr>
              <w:spacing w:line="360" w:lineRule="auto"/>
              <w:jc w:val="center"/>
              <w:rPr>
                <w:b/>
                <w:sz w:val="20"/>
                <w:szCs w:val="20"/>
              </w:rPr>
            </w:pPr>
            <w:r w:rsidRPr="00C05650">
              <w:rPr>
                <w:b/>
                <w:sz w:val="20"/>
                <w:szCs w:val="20"/>
              </w:rPr>
              <w:t>Genomic sequences flanking transgene insertion</w:t>
            </w:r>
          </w:p>
        </w:tc>
        <w:tc>
          <w:tcPr>
            <w:tcW w:w="1745" w:type="dxa"/>
          </w:tcPr>
          <w:p w14:paraId="4D80A6A4" w14:textId="212CBD4E" w:rsidR="0006221D" w:rsidRPr="00C05650" w:rsidRDefault="003D1773" w:rsidP="00E46056">
            <w:pPr>
              <w:spacing w:line="360" w:lineRule="auto"/>
              <w:jc w:val="center"/>
              <w:rPr>
                <w:b/>
                <w:sz w:val="20"/>
                <w:szCs w:val="20"/>
              </w:rPr>
            </w:pPr>
            <w:r w:rsidRPr="00C05650">
              <w:rPr>
                <w:b/>
                <w:sz w:val="20"/>
                <w:szCs w:val="20"/>
              </w:rPr>
              <w:t>Scaffold no.</w:t>
            </w:r>
          </w:p>
        </w:tc>
      </w:tr>
      <w:tr w:rsidR="0006221D" w:rsidRPr="00C05650" w14:paraId="5E95E65B" w14:textId="77777777" w:rsidTr="005440C4">
        <w:trPr>
          <w:trHeight w:val="23"/>
        </w:trPr>
        <w:tc>
          <w:tcPr>
            <w:tcW w:w="939" w:type="dxa"/>
          </w:tcPr>
          <w:p w14:paraId="59F4EB78" w14:textId="77777777" w:rsidR="0006221D" w:rsidRPr="00C05650" w:rsidRDefault="0006221D" w:rsidP="0006221D">
            <w:pPr>
              <w:spacing w:line="360" w:lineRule="auto"/>
              <w:jc w:val="both"/>
              <w:rPr>
                <w:sz w:val="20"/>
                <w:szCs w:val="20"/>
              </w:rPr>
            </w:pPr>
            <w:r w:rsidRPr="00C05650">
              <w:rPr>
                <w:i/>
                <w:sz w:val="20"/>
                <w:szCs w:val="20"/>
              </w:rPr>
              <w:t>Op/ie2</w:t>
            </w:r>
            <w:r w:rsidRPr="00C05650">
              <w:rPr>
                <w:sz w:val="20"/>
                <w:szCs w:val="20"/>
              </w:rPr>
              <w:t>-tTAV</w:t>
            </w:r>
          </w:p>
        </w:tc>
        <w:tc>
          <w:tcPr>
            <w:tcW w:w="5832" w:type="dxa"/>
          </w:tcPr>
          <w:p w14:paraId="691820FD" w14:textId="18E71EC9" w:rsidR="0006221D" w:rsidRPr="00C05650" w:rsidRDefault="0006221D" w:rsidP="005440C4">
            <w:pPr>
              <w:spacing w:line="276" w:lineRule="auto"/>
              <w:jc w:val="both"/>
              <w:rPr>
                <w:sz w:val="20"/>
              </w:rPr>
            </w:pPr>
            <w:r w:rsidRPr="005440C4">
              <w:rPr>
                <w:rFonts w:ascii="Lucida Sans Typewriter" w:hAnsi="Lucida Sans Typewriter"/>
                <w:sz w:val="20"/>
              </w:rPr>
              <w:t>tgtaaaggagctggcccagatggtatcccgccaatatttataaaaagatgtgctaagtat</w:t>
            </w:r>
            <w:r w:rsidRPr="005440C4">
              <w:rPr>
                <w:rFonts w:ascii="Lucida Sans Typewriter" w:hAnsi="Lucida Sans Typewriter"/>
                <w:color w:val="FF0000"/>
                <w:sz w:val="20"/>
              </w:rPr>
              <w:t>ttaa</w:t>
            </w:r>
            <w:r w:rsidRPr="005440C4">
              <w:rPr>
                <w:rFonts w:ascii="Lucida Sans Typewriter" w:hAnsi="Lucida Sans Typewriter"/>
                <w:sz w:val="20"/>
              </w:rPr>
              <w:t>cacagcccttaaaacttatatttaacaagtctctctctagctcgacttttccatctactt</w:t>
            </w:r>
          </w:p>
        </w:tc>
        <w:tc>
          <w:tcPr>
            <w:tcW w:w="1745" w:type="dxa"/>
          </w:tcPr>
          <w:p w14:paraId="36A73032" w14:textId="2CF8C973" w:rsidR="0006221D" w:rsidRPr="00C05650" w:rsidRDefault="0006221D" w:rsidP="0006221D">
            <w:pPr>
              <w:spacing w:line="360" w:lineRule="auto"/>
              <w:jc w:val="both"/>
            </w:pPr>
            <w:r w:rsidRPr="00C05650">
              <w:rPr>
                <w:sz w:val="20"/>
              </w:rPr>
              <w:t>NW_011952220</w:t>
            </w:r>
          </w:p>
        </w:tc>
      </w:tr>
      <w:tr w:rsidR="0006221D" w:rsidRPr="00C05650" w14:paraId="7F792094" w14:textId="77777777" w:rsidTr="005440C4">
        <w:trPr>
          <w:trHeight w:val="23"/>
        </w:trPr>
        <w:tc>
          <w:tcPr>
            <w:tcW w:w="939" w:type="dxa"/>
          </w:tcPr>
          <w:p w14:paraId="37B31623" w14:textId="77777777" w:rsidR="0006221D" w:rsidRPr="00C05650" w:rsidRDefault="0006221D" w:rsidP="0006221D">
            <w:pPr>
              <w:spacing w:line="360" w:lineRule="auto"/>
              <w:jc w:val="both"/>
              <w:rPr>
                <w:sz w:val="20"/>
                <w:szCs w:val="20"/>
              </w:rPr>
            </w:pPr>
            <w:r w:rsidRPr="00C05650">
              <w:rPr>
                <w:i/>
                <w:sz w:val="20"/>
                <w:szCs w:val="20"/>
              </w:rPr>
              <w:t>Hr5/ie1</w:t>
            </w:r>
            <w:r w:rsidRPr="00C05650">
              <w:rPr>
                <w:sz w:val="20"/>
                <w:szCs w:val="20"/>
              </w:rPr>
              <w:t>-tTAV</w:t>
            </w:r>
          </w:p>
        </w:tc>
        <w:tc>
          <w:tcPr>
            <w:tcW w:w="5832" w:type="dxa"/>
          </w:tcPr>
          <w:p w14:paraId="39BBA74F" w14:textId="7594D617" w:rsidR="0006221D" w:rsidRPr="005440C4" w:rsidRDefault="0006221D" w:rsidP="005440C4">
            <w:pPr>
              <w:spacing w:line="276" w:lineRule="auto"/>
              <w:jc w:val="both"/>
              <w:rPr>
                <w:rFonts w:ascii="Lucida Sans Typewriter" w:hAnsi="Lucida Sans Typewriter"/>
                <w:sz w:val="20"/>
              </w:rPr>
            </w:pPr>
            <w:r w:rsidRPr="005440C4">
              <w:rPr>
                <w:rFonts w:ascii="Lucida Sans Typewriter" w:hAnsi="Lucida Sans Typewriter"/>
                <w:sz w:val="20"/>
              </w:rPr>
              <w:t>tcccgccaatatttataaaaagatgtgctaagtatttaacacagcccttaaaacttatat</w:t>
            </w:r>
            <w:r w:rsidRPr="005440C4">
              <w:rPr>
                <w:rFonts w:ascii="Lucida Sans Typewriter" w:hAnsi="Lucida Sans Typewriter"/>
                <w:color w:val="FF0000"/>
                <w:sz w:val="20"/>
              </w:rPr>
              <w:t>ttaa</w:t>
            </w:r>
            <w:r w:rsidRPr="005440C4">
              <w:rPr>
                <w:rFonts w:ascii="Lucida Sans Typewriter" w:hAnsi="Lucida Sans Typewriter"/>
                <w:sz w:val="20"/>
              </w:rPr>
              <w:t>caagtctctctctagctcgacttttccatctacttggaagctagcaaatgtaataccaat</w:t>
            </w:r>
          </w:p>
        </w:tc>
        <w:tc>
          <w:tcPr>
            <w:tcW w:w="1745" w:type="dxa"/>
          </w:tcPr>
          <w:p w14:paraId="1DD3E46F" w14:textId="105E0B0B" w:rsidR="0006221D" w:rsidRPr="00C05650" w:rsidRDefault="0006221D" w:rsidP="0006221D">
            <w:pPr>
              <w:spacing w:line="360" w:lineRule="auto"/>
              <w:jc w:val="both"/>
              <w:rPr>
                <w:sz w:val="20"/>
              </w:rPr>
            </w:pPr>
            <w:r w:rsidRPr="00C05650">
              <w:rPr>
                <w:sz w:val="20"/>
              </w:rPr>
              <w:t>NW_011952220</w:t>
            </w:r>
          </w:p>
        </w:tc>
      </w:tr>
      <w:tr w:rsidR="0006221D" w:rsidRPr="00C05650" w14:paraId="685FF033" w14:textId="77777777" w:rsidTr="005440C4">
        <w:trPr>
          <w:trHeight w:val="23"/>
        </w:trPr>
        <w:tc>
          <w:tcPr>
            <w:tcW w:w="939" w:type="dxa"/>
          </w:tcPr>
          <w:p w14:paraId="64E3CFC4" w14:textId="77777777" w:rsidR="0006221D" w:rsidRPr="00C05650" w:rsidRDefault="0006221D" w:rsidP="0006221D">
            <w:pPr>
              <w:spacing w:line="360" w:lineRule="auto"/>
              <w:jc w:val="both"/>
              <w:rPr>
                <w:sz w:val="20"/>
                <w:szCs w:val="20"/>
              </w:rPr>
            </w:pPr>
            <w:proofErr w:type="spellStart"/>
            <w:r w:rsidRPr="00C05650">
              <w:rPr>
                <w:sz w:val="20"/>
                <w:szCs w:val="20"/>
              </w:rPr>
              <w:t>tetO-AaHIT</w:t>
            </w:r>
            <w:proofErr w:type="spellEnd"/>
          </w:p>
        </w:tc>
        <w:tc>
          <w:tcPr>
            <w:tcW w:w="5832" w:type="dxa"/>
          </w:tcPr>
          <w:p w14:paraId="15506981" w14:textId="69E61EB9" w:rsidR="0006221D" w:rsidRPr="00C05650" w:rsidRDefault="0006221D" w:rsidP="005440C4">
            <w:pPr>
              <w:spacing w:line="276" w:lineRule="auto"/>
              <w:jc w:val="both"/>
              <w:rPr>
                <w:sz w:val="20"/>
              </w:rPr>
            </w:pPr>
            <w:r w:rsidRPr="005440C4">
              <w:rPr>
                <w:rFonts w:ascii="Lucida Sans Typewriter" w:hAnsi="Lucida Sans Typewriter"/>
                <w:sz w:val="20"/>
                <w:szCs w:val="20"/>
              </w:rPr>
              <w:t>cgttcatactgatcgttcgatactgacatatagtttgcaactgtgtaaatagattgaatt</w:t>
            </w:r>
            <w:r w:rsidRPr="005440C4">
              <w:rPr>
                <w:rFonts w:ascii="Lucida Sans Typewriter" w:hAnsi="Lucida Sans Typewriter"/>
                <w:color w:val="FF0000"/>
                <w:sz w:val="20"/>
                <w:szCs w:val="20"/>
              </w:rPr>
              <w:t>ttaa</w:t>
            </w:r>
            <w:r w:rsidRPr="005440C4">
              <w:rPr>
                <w:rFonts w:ascii="Lucida Sans Typewriter" w:hAnsi="Lucida Sans Typewriter"/>
                <w:sz w:val="20"/>
                <w:szCs w:val="20"/>
              </w:rPr>
              <w:t>cagattgtggtgaaacgaacatttatatcggtcaaaaatttatccatcaaaacatctttg</w:t>
            </w:r>
          </w:p>
        </w:tc>
        <w:tc>
          <w:tcPr>
            <w:tcW w:w="1745" w:type="dxa"/>
          </w:tcPr>
          <w:p w14:paraId="49D244BA" w14:textId="1479D6A9" w:rsidR="0006221D" w:rsidRPr="00C05650" w:rsidRDefault="003D1773" w:rsidP="0006221D">
            <w:pPr>
              <w:spacing w:line="360" w:lineRule="auto"/>
              <w:jc w:val="both"/>
            </w:pPr>
            <w:r w:rsidRPr="00C05650">
              <w:rPr>
                <w:sz w:val="20"/>
              </w:rPr>
              <w:t>AHIO01014277</w:t>
            </w:r>
          </w:p>
        </w:tc>
      </w:tr>
    </w:tbl>
    <w:p w14:paraId="3F56A108" w14:textId="77777777" w:rsidR="00520185" w:rsidRPr="00C05650" w:rsidRDefault="00520185" w:rsidP="00520185">
      <w:pPr>
        <w:spacing w:line="360" w:lineRule="auto"/>
        <w:jc w:val="both"/>
      </w:pPr>
    </w:p>
    <w:p w14:paraId="68E705A0" w14:textId="77777777" w:rsidR="00317368" w:rsidRDefault="00317368" w:rsidP="00520185">
      <w:pPr>
        <w:spacing w:line="360" w:lineRule="auto"/>
        <w:jc w:val="both"/>
        <w:rPr>
          <w:u w:val="single"/>
        </w:rPr>
      </w:pPr>
    </w:p>
    <w:p w14:paraId="796C7C7B" w14:textId="7A1D3881" w:rsidR="00520185" w:rsidRPr="00C05650" w:rsidRDefault="00D16DA7" w:rsidP="00520185">
      <w:pPr>
        <w:spacing w:line="360" w:lineRule="auto"/>
        <w:jc w:val="both"/>
        <w:rPr>
          <w:u w:val="single"/>
        </w:rPr>
      </w:pPr>
      <w:r>
        <w:rPr>
          <w:u w:val="single"/>
        </w:rPr>
        <w:t xml:space="preserve">2.3 </w:t>
      </w:r>
      <w:r w:rsidR="00520185" w:rsidRPr="00C05650">
        <w:rPr>
          <w:u w:val="single"/>
        </w:rPr>
        <w:t xml:space="preserve">Survival to </w:t>
      </w:r>
      <w:proofErr w:type="spellStart"/>
      <w:r w:rsidR="00520185" w:rsidRPr="00C05650">
        <w:rPr>
          <w:u w:val="single"/>
        </w:rPr>
        <w:t>eclosion</w:t>
      </w:r>
      <w:proofErr w:type="spellEnd"/>
      <w:r w:rsidR="00520185" w:rsidRPr="00C05650">
        <w:rPr>
          <w:u w:val="single"/>
        </w:rPr>
        <w:t xml:space="preserve"> experiment</w:t>
      </w:r>
    </w:p>
    <w:p w14:paraId="51F06CF3" w14:textId="0D5DAF22" w:rsidR="00520185" w:rsidRPr="00C05650" w:rsidRDefault="00520185" w:rsidP="00520185">
      <w:pPr>
        <w:spacing w:line="360" w:lineRule="auto"/>
        <w:jc w:val="both"/>
      </w:pPr>
      <w:r w:rsidRPr="00C05650">
        <w:t xml:space="preserve">Heterozygous </w:t>
      </w:r>
      <w:proofErr w:type="spellStart"/>
      <w:r w:rsidRPr="00C05650">
        <w:t>tetO-AaHIT</w:t>
      </w:r>
      <w:proofErr w:type="spellEnd"/>
      <w:r w:rsidRPr="00C05650">
        <w:t xml:space="preserve"> a</w:t>
      </w:r>
      <w:r w:rsidR="003D1773" w:rsidRPr="00C05650">
        <w:t xml:space="preserve">dult females and heterozygous </w:t>
      </w:r>
      <w:r w:rsidR="003D1773" w:rsidRPr="00C05650">
        <w:rPr>
          <w:i/>
        </w:rPr>
        <w:t>Hr5/ie</w:t>
      </w:r>
      <w:r w:rsidRPr="00C05650">
        <w:rPr>
          <w:i/>
        </w:rPr>
        <w:t>1</w:t>
      </w:r>
      <w:r w:rsidRPr="00DC3501">
        <w:t>-tTAV</w:t>
      </w:r>
      <w:r w:rsidRPr="00C05650">
        <w:t xml:space="preserve"> adult males were </w:t>
      </w:r>
      <w:r w:rsidR="00EE4D67">
        <w:t xml:space="preserve">mated </w:t>
      </w:r>
      <w:r w:rsidR="00EE4D67">
        <w:rPr>
          <w:i/>
        </w:rPr>
        <w:t>en masse</w:t>
      </w:r>
      <w:r w:rsidR="005440C4" w:rsidRPr="005440C4">
        <w:t>,</w:t>
      </w:r>
      <w:r w:rsidRPr="00C05650">
        <w:t xml:space="preserve"> with the reciprocal cross also conducted in a separate cage. Adults were supplied with cabbage-juice painted </w:t>
      </w:r>
      <w:r w:rsidR="00EE4D67">
        <w:t>P</w:t>
      </w:r>
      <w:r w:rsidR="00EE4D67" w:rsidRPr="00C05650">
        <w:t xml:space="preserve">arafilm </w:t>
      </w:r>
      <w:r w:rsidRPr="00C05650">
        <w:t>(</w:t>
      </w:r>
      <w:r w:rsidR="002E0EA6" w:rsidRPr="00C05650">
        <w:t xml:space="preserve">Bemis Company Inc. </w:t>
      </w:r>
      <w:r w:rsidR="00B570F4" w:rsidRPr="00C05650">
        <w:t>Neenah, Wisconsin, USA</w:t>
      </w:r>
      <w:r w:rsidRPr="00C05650">
        <w:t xml:space="preserve">) to act as an oviposition </w:t>
      </w:r>
      <w:r w:rsidR="00EE4D67">
        <w:t>substrate</w:t>
      </w:r>
      <w:r w:rsidRPr="00C05650">
        <w:t xml:space="preserve">. After 24 hrs, egg sheets were removed from each cage and divided into two pieces. One piece from each cross was then placed </w:t>
      </w:r>
      <w:r w:rsidR="00EE4D67" w:rsidRPr="00C05650">
        <w:t>on</w:t>
      </w:r>
      <w:r w:rsidR="005440C4">
        <w:t>to</w:t>
      </w:r>
      <w:r w:rsidR="00EE4D67" w:rsidRPr="00C05650">
        <w:t xml:space="preserve"> </w:t>
      </w:r>
      <w:r w:rsidRPr="00C05650">
        <w:t>either on-</w:t>
      </w:r>
      <w:proofErr w:type="spellStart"/>
      <w:r w:rsidRPr="00C05650">
        <w:t>tet</w:t>
      </w:r>
      <w:proofErr w:type="spellEnd"/>
      <w:r w:rsidRPr="00C05650">
        <w:t xml:space="preserve"> or off-</w:t>
      </w:r>
      <w:proofErr w:type="spellStart"/>
      <w:r w:rsidRPr="00C05650">
        <w:t>tet</w:t>
      </w:r>
      <w:proofErr w:type="spellEnd"/>
      <w:r w:rsidRPr="00C05650">
        <w:t xml:space="preserve"> diet. </w:t>
      </w:r>
      <w:r w:rsidR="00535A53" w:rsidRPr="00C05650">
        <w:t xml:space="preserve">On and </w:t>
      </w:r>
      <w:r w:rsidR="00317368">
        <w:t>o</w:t>
      </w:r>
      <w:r w:rsidR="00535A53" w:rsidRPr="00C05650">
        <w:t>ff-</w:t>
      </w:r>
      <w:proofErr w:type="spellStart"/>
      <w:r w:rsidR="00535A53" w:rsidRPr="00C05650">
        <w:t>tet</w:t>
      </w:r>
      <w:proofErr w:type="spellEnd"/>
      <w:r w:rsidR="00535A53" w:rsidRPr="00C05650">
        <w:t xml:space="preserve"> cohorts </w:t>
      </w:r>
      <w:r w:rsidR="00535A53" w:rsidRPr="00C05650">
        <w:lastRenderedPageBreak/>
        <w:t xml:space="preserve">were kept separate for the remainder of the experiment and analysed separately. </w:t>
      </w:r>
      <w:r w:rsidR="00317368">
        <w:t>At pupation all individuals</w:t>
      </w:r>
      <w:r w:rsidRPr="00C05650">
        <w:t xml:space="preserve"> </w:t>
      </w:r>
      <w:r w:rsidR="00535A53" w:rsidRPr="00C05650">
        <w:t xml:space="preserve">were screened for fluorescence </w:t>
      </w:r>
      <w:r w:rsidRPr="00C05650">
        <w:t>and subsequent</w:t>
      </w:r>
      <w:r w:rsidR="00535A53" w:rsidRPr="00C05650">
        <w:t>ly separated into the four possible</w:t>
      </w:r>
      <w:r w:rsidR="003D1773" w:rsidRPr="00C05650">
        <w:t xml:space="preserve"> genotype</w:t>
      </w:r>
      <w:r w:rsidR="00B4696A">
        <w:t>s</w:t>
      </w:r>
      <w:r w:rsidR="003D1773" w:rsidRPr="00C05650">
        <w:t xml:space="preserve"> i.e. </w:t>
      </w:r>
      <w:r w:rsidR="003D1773" w:rsidRPr="00C05650">
        <w:rPr>
          <w:i/>
        </w:rPr>
        <w:t>Hr5/ie1</w:t>
      </w:r>
      <w:r w:rsidR="003D1773" w:rsidRPr="00317368">
        <w:t>-tTAV</w:t>
      </w:r>
      <w:r w:rsidR="003D1773" w:rsidRPr="00C05650">
        <w:t xml:space="preserve"> single heterozygotes, </w:t>
      </w:r>
      <w:r w:rsidR="003D1773" w:rsidRPr="00C05650">
        <w:rPr>
          <w:i/>
        </w:rPr>
        <w:t>Hr5/ie1</w:t>
      </w:r>
      <w:r w:rsidR="003D1773" w:rsidRPr="00317368">
        <w:t>-tTAV</w:t>
      </w:r>
      <w:r w:rsidR="00317368">
        <w:t xml:space="preserve"> </w:t>
      </w:r>
      <w:r w:rsidR="003D1773" w:rsidRPr="00C05650">
        <w:t>+</w:t>
      </w:r>
      <w:r w:rsidR="00317368">
        <w:t xml:space="preserve"> </w:t>
      </w:r>
      <w:proofErr w:type="spellStart"/>
      <w:r w:rsidR="003D1773" w:rsidRPr="00C05650">
        <w:t>t</w:t>
      </w:r>
      <w:r w:rsidR="00535A53" w:rsidRPr="00C05650">
        <w:t>etO-AaHIT</w:t>
      </w:r>
      <w:proofErr w:type="spellEnd"/>
      <w:r w:rsidR="00535A53" w:rsidRPr="00C05650">
        <w:t xml:space="preserve"> double heterozygotes</w:t>
      </w:r>
      <w:r w:rsidR="00317368">
        <w:t xml:space="preserve"> (</w:t>
      </w:r>
      <w:r w:rsidR="003D1773" w:rsidRPr="00C05650">
        <w:t xml:space="preserve">henceforth </w:t>
      </w:r>
      <w:r w:rsidR="003D1773" w:rsidRPr="00C05650">
        <w:rPr>
          <w:i/>
        </w:rPr>
        <w:t>Hr5/ie</w:t>
      </w:r>
      <w:r w:rsidRPr="00C05650">
        <w:rPr>
          <w:i/>
        </w:rPr>
        <w:t>1</w:t>
      </w:r>
      <w:r w:rsidR="000440EC" w:rsidRPr="00C05650">
        <w:t>&gt;</w:t>
      </w:r>
      <w:proofErr w:type="spellStart"/>
      <w:r w:rsidRPr="00C05650">
        <w:t>AaHIT</w:t>
      </w:r>
      <w:proofErr w:type="spellEnd"/>
      <w:r w:rsidR="00317368">
        <w:t>)</w:t>
      </w:r>
      <w:r w:rsidRPr="00C05650">
        <w:t xml:space="preserve">, </w:t>
      </w:r>
      <w:proofErr w:type="spellStart"/>
      <w:r w:rsidRPr="00C05650">
        <w:t>tetO-AaHIT</w:t>
      </w:r>
      <w:proofErr w:type="spellEnd"/>
      <w:r w:rsidRPr="00C05650">
        <w:t xml:space="preserve"> single heterozygotes and wild-type </w:t>
      </w:r>
      <w:r w:rsidR="00317368">
        <w:t>(</w:t>
      </w:r>
      <w:r w:rsidRPr="00C05650">
        <w:t>WT</w:t>
      </w:r>
      <w:r w:rsidR="00317368">
        <w:t>)</w:t>
      </w:r>
      <w:r w:rsidRPr="00C05650">
        <w:t xml:space="preserve">. Cohorts </w:t>
      </w:r>
      <w:proofErr w:type="gramStart"/>
      <w:r w:rsidRPr="00C05650">
        <w:t>were allowed to</w:t>
      </w:r>
      <w:proofErr w:type="gramEnd"/>
      <w:r w:rsidRPr="00C05650">
        <w:t xml:space="preserve"> </w:t>
      </w:r>
      <w:proofErr w:type="spellStart"/>
      <w:r w:rsidRPr="00C05650">
        <w:t>eclose</w:t>
      </w:r>
      <w:proofErr w:type="spellEnd"/>
      <w:r w:rsidRPr="00C05650">
        <w:t xml:space="preserve"> and </w:t>
      </w:r>
      <w:r w:rsidR="00535A53" w:rsidRPr="00C05650">
        <w:t>numbers of pupae and subsequent adults</w:t>
      </w:r>
      <w:r w:rsidRPr="00C05650">
        <w:t xml:space="preserve"> compared between genotypes</w:t>
      </w:r>
      <w:r w:rsidR="00535A53" w:rsidRPr="00C05650">
        <w:t xml:space="preserve"> based on an expected 1:1:1:1 ratio (Chi-square </w:t>
      </w:r>
      <w:commentRangeStart w:id="4"/>
      <w:r w:rsidR="00535A53" w:rsidRPr="00C05650">
        <w:t>test of expected proportions</w:t>
      </w:r>
      <w:commentRangeEnd w:id="4"/>
      <w:r w:rsidR="00B562A7">
        <w:rPr>
          <w:rStyle w:val="CommentReference"/>
        </w:rPr>
        <w:commentReference w:id="4"/>
      </w:r>
      <w:r w:rsidR="00535A53" w:rsidRPr="00C05650">
        <w:t>).</w:t>
      </w:r>
      <w:r w:rsidR="003D1773" w:rsidRPr="00C05650">
        <w:t xml:space="preserve"> </w:t>
      </w:r>
      <w:r w:rsidR="002E0EA6" w:rsidRPr="00C05650">
        <w:t xml:space="preserve">The same experiment was performed using the </w:t>
      </w:r>
      <w:r w:rsidR="002E0EA6" w:rsidRPr="00C05650">
        <w:rPr>
          <w:i/>
        </w:rPr>
        <w:t>Op/ie2</w:t>
      </w:r>
      <w:r w:rsidR="002E0EA6" w:rsidRPr="00317368">
        <w:t>-tTAV</w:t>
      </w:r>
      <w:r w:rsidR="002E0EA6" w:rsidRPr="00C05650">
        <w:t xml:space="preserve"> line in place of </w:t>
      </w:r>
      <w:r w:rsidR="002E0EA6" w:rsidRPr="00C05650">
        <w:rPr>
          <w:i/>
        </w:rPr>
        <w:t>Hr5/ie1</w:t>
      </w:r>
      <w:r w:rsidR="002E0EA6" w:rsidRPr="00317368">
        <w:t>-tTAV.</w:t>
      </w:r>
      <w:r w:rsidRPr="00C05650">
        <w:t xml:space="preserve">  </w:t>
      </w:r>
    </w:p>
    <w:p w14:paraId="45CE1E36" w14:textId="77777777" w:rsidR="00520185" w:rsidRPr="00C05650" w:rsidRDefault="00520185" w:rsidP="00520185">
      <w:pPr>
        <w:spacing w:line="360" w:lineRule="auto"/>
        <w:jc w:val="both"/>
      </w:pPr>
    </w:p>
    <w:p w14:paraId="0F69CC98" w14:textId="4E0DA86B" w:rsidR="00520185" w:rsidRPr="00C05650" w:rsidRDefault="00D16DA7" w:rsidP="00520185">
      <w:pPr>
        <w:spacing w:line="360" w:lineRule="auto"/>
        <w:jc w:val="both"/>
        <w:rPr>
          <w:u w:val="single"/>
        </w:rPr>
      </w:pPr>
      <w:r>
        <w:rPr>
          <w:u w:val="single"/>
        </w:rPr>
        <w:t xml:space="preserve">2.4 </w:t>
      </w:r>
      <w:r w:rsidR="00317368">
        <w:rPr>
          <w:u w:val="single"/>
        </w:rPr>
        <w:t>Adult t</w:t>
      </w:r>
      <w:r w:rsidR="00E05388" w:rsidRPr="00C05650">
        <w:rPr>
          <w:u w:val="single"/>
        </w:rPr>
        <w:t>ime series</w:t>
      </w:r>
      <w:r w:rsidR="00520185" w:rsidRPr="00C05650">
        <w:rPr>
          <w:u w:val="single"/>
        </w:rPr>
        <w:t xml:space="preserve"> experiment</w:t>
      </w:r>
      <w:r w:rsidR="00317368">
        <w:rPr>
          <w:u w:val="single"/>
        </w:rPr>
        <w:t xml:space="preserve"> (analysis of shaking phenotype)</w:t>
      </w:r>
    </w:p>
    <w:p w14:paraId="68DAA7ED" w14:textId="5E1475FB" w:rsidR="00520185" w:rsidRPr="00C05650" w:rsidRDefault="003D1773" w:rsidP="00520185">
      <w:pPr>
        <w:spacing w:line="360" w:lineRule="auto"/>
        <w:jc w:val="both"/>
      </w:pPr>
      <w:r w:rsidRPr="00C05650">
        <w:t xml:space="preserve">Heterozygous </w:t>
      </w:r>
      <w:r w:rsidRPr="00C05650">
        <w:rPr>
          <w:i/>
        </w:rPr>
        <w:t>Hr5/ie</w:t>
      </w:r>
      <w:r w:rsidR="00520185" w:rsidRPr="00C05650">
        <w:rPr>
          <w:i/>
        </w:rPr>
        <w:t>1</w:t>
      </w:r>
      <w:r w:rsidR="00520185" w:rsidRPr="00317368">
        <w:t>-tTAV</w:t>
      </w:r>
      <w:r w:rsidR="00520185" w:rsidRPr="00C05650">
        <w:t xml:space="preserve"> and </w:t>
      </w:r>
      <w:r w:rsidRPr="00C05650">
        <w:t>heterozygous</w:t>
      </w:r>
      <w:r w:rsidR="00520185" w:rsidRPr="00C05650">
        <w:t xml:space="preserve"> </w:t>
      </w:r>
      <w:proofErr w:type="spellStart"/>
      <w:r w:rsidR="00520185" w:rsidRPr="00C05650">
        <w:t>tetO-AaHIT</w:t>
      </w:r>
      <w:proofErr w:type="spellEnd"/>
      <w:r w:rsidR="00520185" w:rsidRPr="00C05650">
        <w:t xml:space="preserve"> </w:t>
      </w:r>
      <w:r w:rsidR="002E0EA6" w:rsidRPr="00C05650">
        <w:t xml:space="preserve">individuals </w:t>
      </w:r>
      <w:r w:rsidR="00B4696A">
        <w:t>were crossed in the same way</w:t>
      </w:r>
      <w:r w:rsidR="00520185" w:rsidRPr="00C05650">
        <w:t xml:space="preserve"> </w:t>
      </w:r>
      <w:r w:rsidR="002E0EA6" w:rsidRPr="00C05650">
        <w:t>as above</w:t>
      </w:r>
      <w:r w:rsidR="00520185" w:rsidRPr="00C05650">
        <w:t xml:space="preserve"> to give pupae of the four possible genotypes, reared on and off tetracycline and separated by sex (16 cohorts total). However, as pupae, each cohort was placed into a cage (</w:t>
      </w:r>
      <w:proofErr w:type="spellStart"/>
      <w:r w:rsidR="00520185" w:rsidRPr="00C05650">
        <w:t>Bug</w:t>
      </w:r>
      <w:r w:rsidR="00B570F4" w:rsidRPr="00C05650">
        <w:t>Dorm</w:t>
      </w:r>
      <w:proofErr w:type="spellEnd"/>
      <w:r w:rsidR="00B570F4" w:rsidRPr="00C05650">
        <w:t>, Taiwan</w:t>
      </w:r>
      <w:r w:rsidR="00520185" w:rsidRPr="00C05650">
        <w:t xml:space="preserve">) with added sugar water soaked cotton wool of the appropriate tetracycline condition. These pupae were observed daily for </w:t>
      </w:r>
      <w:proofErr w:type="spellStart"/>
      <w:r w:rsidR="00520185" w:rsidRPr="00C05650">
        <w:t>eclosion</w:t>
      </w:r>
      <w:proofErr w:type="spellEnd"/>
      <w:r w:rsidR="00520185" w:rsidRPr="00C05650">
        <w:t xml:space="preserve"> with the first day of</w:t>
      </w:r>
      <w:r w:rsidR="002E0EA6" w:rsidRPr="00C05650">
        <w:t xml:space="preserve"> adult </w:t>
      </w:r>
      <w:proofErr w:type="spellStart"/>
      <w:r w:rsidR="002E0EA6" w:rsidRPr="00C05650">
        <w:t>eclosion</w:t>
      </w:r>
      <w:proofErr w:type="spellEnd"/>
      <w:r w:rsidR="002E0EA6" w:rsidRPr="00C05650">
        <w:t xml:space="preserve"> counted as Day 0</w:t>
      </w:r>
      <w:r w:rsidR="00520185" w:rsidRPr="00C05650">
        <w:t xml:space="preserve"> of the experimental period</w:t>
      </w:r>
      <w:r w:rsidR="002E0EA6" w:rsidRPr="00C05650">
        <w:t xml:space="preserve"> for that cage – analysis was conducted from the first day post </w:t>
      </w:r>
      <w:proofErr w:type="spellStart"/>
      <w:r w:rsidR="002E0EA6" w:rsidRPr="00C05650">
        <w:t>eclosion</w:t>
      </w:r>
      <w:proofErr w:type="spellEnd"/>
      <w:r w:rsidR="002E0EA6" w:rsidRPr="00C05650">
        <w:t xml:space="preserve"> (1 </w:t>
      </w:r>
      <w:proofErr w:type="spellStart"/>
      <w:r w:rsidR="002E0EA6" w:rsidRPr="00C05650">
        <w:t>dpe</w:t>
      </w:r>
      <w:proofErr w:type="spellEnd"/>
      <w:r w:rsidR="002E0EA6" w:rsidRPr="00C05650">
        <w:t xml:space="preserve">). As cohorts were separated by sex, </w:t>
      </w:r>
      <w:proofErr w:type="spellStart"/>
      <w:r w:rsidR="002E0EA6" w:rsidRPr="00C05650">
        <w:t>eclosion</w:t>
      </w:r>
      <w:proofErr w:type="spellEnd"/>
      <w:r w:rsidR="002E0EA6" w:rsidRPr="00C05650">
        <w:t xml:space="preserve"> timing was relatively simultaneous in each cage. From this </w:t>
      </w:r>
      <w:r w:rsidR="00520185" w:rsidRPr="00C05650">
        <w:t xml:space="preserve">period, all cages were observed daily and any adults which displayed a shaking phenotype were removed from the cage, placed in </w:t>
      </w:r>
      <w:proofErr w:type="spellStart"/>
      <w:r w:rsidR="00520185" w:rsidRPr="00C05650">
        <w:t>RNA</w:t>
      </w:r>
      <w:r w:rsidR="00520185" w:rsidRPr="005440C4">
        <w:rPr>
          <w:i/>
        </w:rPr>
        <w:t>later</w:t>
      </w:r>
      <w:proofErr w:type="spellEnd"/>
      <w:r w:rsidR="00520185" w:rsidRPr="00C05650">
        <w:t xml:space="preserve"> (</w:t>
      </w:r>
      <w:r w:rsidR="00B570F4" w:rsidRPr="00C05650">
        <w:t>Invitrogen, Carlsbad, California, USA</w:t>
      </w:r>
      <w:r w:rsidR="00520185" w:rsidRPr="00C05650">
        <w:t xml:space="preserve">) and frozen in liquid nitrogen for subsequent analysis. Observations continued until all individuals </w:t>
      </w:r>
      <w:r w:rsidR="002E0EA6" w:rsidRPr="00C05650">
        <w:t xml:space="preserve">were dead or collected in the </w:t>
      </w:r>
      <w:r w:rsidR="002E0EA6" w:rsidRPr="00C05650">
        <w:rPr>
          <w:i/>
        </w:rPr>
        <w:t>Hr5/ie</w:t>
      </w:r>
      <w:r w:rsidR="00520185" w:rsidRPr="00C05650">
        <w:rPr>
          <w:i/>
        </w:rPr>
        <w:t>1</w:t>
      </w:r>
      <w:r w:rsidR="000440EC" w:rsidRPr="00C05650">
        <w:t>&gt;</w:t>
      </w:r>
      <w:proofErr w:type="spellStart"/>
      <w:r w:rsidR="00520185" w:rsidRPr="00C05650">
        <w:t>AaHIT</w:t>
      </w:r>
      <w:proofErr w:type="spellEnd"/>
      <w:r w:rsidR="00520185" w:rsidRPr="00C05650">
        <w:t xml:space="preserve"> off-</w:t>
      </w:r>
      <w:proofErr w:type="spellStart"/>
      <w:r w:rsidR="00520185" w:rsidRPr="00C05650">
        <w:t>tet</w:t>
      </w:r>
      <w:proofErr w:type="spellEnd"/>
      <w:r w:rsidR="00520185" w:rsidRPr="00C05650">
        <w:t xml:space="preserve"> cage. The same experiment was </w:t>
      </w:r>
      <w:r w:rsidR="00317368">
        <w:t xml:space="preserve">also </w:t>
      </w:r>
      <w:r w:rsidR="00520185" w:rsidRPr="00C05650">
        <w:t xml:space="preserve">performed using the </w:t>
      </w:r>
      <w:r w:rsidR="002E0EA6" w:rsidRPr="00C05650">
        <w:rPr>
          <w:i/>
        </w:rPr>
        <w:t>Op/ie</w:t>
      </w:r>
      <w:r w:rsidR="00520185" w:rsidRPr="00C05650">
        <w:rPr>
          <w:i/>
        </w:rPr>
        <w:t>2</w:t>
      </w:r>
      <w:r w:rsidR="00520185" w:rsidRPr="00317368">
        <w:t>-tTAV</w:t>
      </w:r>
      <w:r w:rsidR="002E0EA6" w:rsidRPr="00317368">
        <w:t xml:space="preserve"> line</w:t>
      </w:r>
      <w:r w:rsidR="002E0EA6" w:rsidRPr="00C05650">
        <w:t xml:space="preserve"> in place of </w:t>
      </w:r>
      <w:r w:rsidR="002E0EA6" w:rsidRPr="00C05650">
        <w:rPr>
          <w:i/>
        </w:rPr>
        <w:t>Hr5/ie</w:t>
      </w:r>
      <w:r w:rsidR="00520185" w:rsidRPr="00C05650">
        <w:rPr>
          <w:i/>
        </w:rPr>
        <w:t>1</w:t>
      </w:r>
      <w:r w:rsidR="00520185" w:rsidRPr="00317368">
        <w:t>-tTAV</w:t>
      </w:r>
      <w:r w:rsidR="00520185" w:rsidRPr="00C05650">
        <w:t xml:space="preserve">. </w:t>
      </w:r>
      <w:r w:rsidR="00C52CA2" w:rsidRPr="00C05650">
        <w:t xml:space="preserve">Individuals which failed to </w:t>
      </w:r>
      <w:proofErr w:type="spellStart"/>
      <w:r w:rsidR="00C52CA2" w:rsidRPr="00C05650">
        <w:t>eclose</w:t>
      </w:r>
      <w:proofErr w:type="spellEnd"/>
      <w:r w:rsidR="00C52CA2" w:rsidRPr="00C05650">
        <w:t xml:space="preserve"> were removed from each cohort dataset prior to analysis</w:t>
      </w:r>
      <w:r w:rsidR="00070938" w:rsidRPr="00C05650">
        <w:t>. Analysis of c</w:t>
      </w:r>
      <w:r w:rsidR="00C52CA2" w:rsidRPr="00C05650">
        <w:t xml:space="preserve">ohorts which had shown a phenotype was conducted using a Cox’s Proportional Hazards test comparing between </w:t>
      </w:r>
      <w:proofErr w:type="spellStart"/>
      <w:r w:rsidR="00C52CA2" w:rsidRPr="00C05650">
        <w:t>tTAV</w:t>
      </w:r>
      <w:proofErr w:type="spellEnd"/>
      <w:r w:rsidR="00C52CA2" w:rsidRPr="00C05650">
        <w:t xml:space="preserve"> line</w:t>
      </w:r>
      <w:r w:rsidR="00070938" w:rsidRPr="00C05650">
        <w:t>s and sexes.</w:t>
      </w:r>
    </w:p>
    <w:p w14:paraId="27691E98" w14:textId="56100768" w:rsidR="00520185" w:rsidRPr="00C05650" w:rsidRDefault="00520185" w:rsidP="00520185">
      <w:pPr>
        <w:spacing w:line="360" w:lineRule="auto"/>
        <w:jc w:val="both"/>
      </w:pPr>
    </w:p>
    <w:p w14:paraId="06C76B7D" w14:textId="7D02FEF0" w:rsidR="00520185" w:rsidRPr="00C05650" w:rsidRDefault="00D16DA7" w:rsidP="00520185">
      <w:pPr>
        <w:spacing w:line="360" w:lineRule="auto"/>
        <w:jc w:val="both"/>
        <w:rPr>
          <w:u w:val="single"/>
        </w:rPr>
      </w:pPr>
      <w:r>
        <w:rPr>
          <w:u w:val="single"/>
        </w:rPr>
        <w:t xml:space="preserve">2.5 </w:t>
      </w:r>
      <w:r w:rsidR="00317368">
        <w:rPr>
          <w:u w:val="single"/>
        </w:rPr>
        <w:t>Adult l</w:t>
      </w:r>
      <w:r w:rsidR="00520185" w:rsidRPr="00C05650">
        <w:rPr>
          <w:u w:val="single"/>
        </w:rPr>
        <w:t>ongevity experiment</w:t>
      </w:r>
    </w:p>
    <w:p w14:paraId="2B734BB7" w14:textId="73DBDAAF" w:rsidR="00520185" w:rsidRPr="00C05650" w:rsidRDefault="00520185" w:rsidP="00520185">
      <w:pPr>
        <w:spacing w:line="360" w:lineRule="auto"/>
        <w:jc w:val="both"/>
      </w:pPr>
      <w:r w:rsidRPr="00C05650">
        <w:t>This experiment</w:t>
      </w:r>
      <w:r w:rsidR="002E0EA6" w:rsidRPr="00C05650">
        <w:t xml:space="preserve"> was conducted using the </w:t>
      </w:r>
      <w:r w:rsidR="002E0EA6" w:rsidRPr="00C05650">
        <w:rPr>
          <w:i/>
        </w:rPr>
        <w:t>Hr5/ie</w:t>
      </w:r>
      <w:r w:rsidRPr="00C05650">
        <w:rPr>
          <w:i/>
        </w:rPr>
        <w:t>1</w:t>
      </w:r>
      <w:r w:rsidRPr="00317368">
        <w:t>-tTAV</w:t>
      </w:r>
      <w:r w:rsidRPr="00C05650">
        <w:t xml:space="preserve"> and </w:t>
      </w:r>
      <w:proofErr w:type="spellStart"/>
      <w:r w:rsidRPr="00C05650">
        <w:t>tetO-AaHIT</w:t>
      </w:r>
      <w:proofErr w:type="spellEnd"/>
      <w:r w:rsidRPr="00C05650">
        <w:t xml:space="preserve"> lines. The 16 cohorts were created as described above</w:t>
      </w:r>
      <w:r w:rsidR="002E0EA6" w:rsidRPr="00C05650">
        <w:t xml:space="preserve">. </w:t>
      </w:r>
      <w:r w:rsidRPr="00C05650">
        <w:t xml:space="preserve">Thirty pupae from each of </w:t>
      </w:r>
      <w:r w:rsidR="00EE4D67" w:rsidRPr="00C05650">
        <w:t xml:space="preserve">the </w:t>
      </w:r>
      <w:r w:rsidR="00EE4D67" w:rsidRPr="00C05650">
        <w:rPr>
          <w:i/>
        </w:rPr>
        <w:lastRenderedPageBreak/>
        <w:t>Hr5/ie1</w:t>
      </w:r>
      <w:r w:rsidR="00EE4D67" w:rsidRPr="00C05650">
        <w:t>&gt;</w:t>
      </w:r>
      <w:proofErr w:type="spellStart"/>
      <w:r w:rsidR="00EE4D67" w:rsidRPr="00C05650">
        <w:t>AaHIT</w:t>
      </w:r>
      <w:proofErr w:type="spellEnd"/>
      <w:r w:rsidR="00EE4D67" w:rsidRPr="00C05650">
        <w:t xml:space="preserve"> on- and off-</w:t>
      </w:r>
      <w:proofErr w:type="spellStart"/>
      <w:r w:rsidR="00EE4D67" w:rsidRPr="00C05650">
        <w:t>tet</w:t>
      </w:r>
      <w:proofErr w:type="spellEnd"/>
      <w:r w:rsidR="00EE4D67" w:rsidRPr="00C05650">
        <w:t xml:space="preserve">, male and female </w:t>
      </w:r>
      <w:r w:rsidRPr="00C05650">
        <w:t xml:space="preserve">cohorts were placed in individual observation pots, supplied with sugar water of the appropriate tetracycline condition and observed daily. Recorded for </w:t>
      </w:r>
      <w:proofErr w:type="gramStart"/>
      <w:r w:rsidRPr="00C05650">
        <w:t>each individual</w:t>
      </w:r>
      <w:proofErr w:type="gramEnd"/>
      <w:r w:rsidRPr="00C05650">
        <w:t xml:space="preserve"> was the day of </w:t>
      </w:r>
      <w:proofErr w:type="spellStart"/>
      <w:r w:rsidRPr="00C05650">
        <w:t>eclosion</w:t>
      </w:r>
      <w:proofErr w:type="spellEnd"/>
      <w:r w:rsidRPr="00C05650">
        <w:t xml:space="preserve"> and the day of death. From this data a lo</w:t>
      </w:r>
      <w:r w:rsidR="00E05388" w:rsidRPr="00C05650">
        <w:t xml:space="preserve">ngevity analysis was performed using a Cox’s Proportional Hazards test. </w:t>
      </w:r>
    </w:p>
    <w:p w14:paraId="012C72E4" w14:textId="77777777" w:rsidR="00520185" w:rsidRPr="00C05650" w:rsidRDefault="00520185" w:rsidP="00520185">
      <w:pPr>
        <w:spacing w:line="360" w:lineRule="auto"/>
        <w:jc w:val="both"/>
      </w:pPr>
    </w:p>
    <w:p w14:paraId="21404C47" w14:textId="051897FB" w:rsidR="00520185" w:rsidRPr="00C05650" w:rsidRDefault="00D16DA7" w:rsidP="00520185">
      <w:pPr>
        <w:spacing w:line="360" w:lineRule="auto"/>
        <w:jc w:val="both"/>
        <w:rPr>
          <w:u w:val="single"/>
        </w:rPr>
      </w:pPr>
      <w:r>
        <w:rPr>
          <w:u w:val="single"/>
        </w:rPr>
        <w:t xml:space="preserve">2.6 </w:t>
      </w:r>
      <w:r w:rsidR="00520185" w:rsidRPr="00C05650">
        <w:rPr>
          <w:u w:val="single"/>
        </w:rPr>
        <w:t>Female fe</w:t>
      </w:r>
      <w:r w:rsidR="009344AF">
        <w:rPr>
          <w:u w:val="single"/>
        </w:rPr>
        <w:t>cundity</w:t>
      </w:r>
      <w:r w:rsidR="00520185" w:rsidRPr="00C05650">
        <w:rPr>
          <w:u w:val="single"/>
        </w:rPr>
        <w:t xml:space="preserve"> experiment</w:t>
      </w:r>
    </w:p>
    <w:p w14:paraId="3374DFD3" w14:textId="1E9B3C4E" w:rsidR="00520185" w:rsidRPr="00C05650" w:rsidRDefault="00520185" w:rsidP="00520185">
      <w:pPr>
        <w:spacing w:line="360" w:lineRule="auto"/>
        <w:jc w:val="both"/>
      </w:pPr>
      <w:r w:rsidRPr="00C05650">
        <w:t>This experiment</w:t>
      </w:r>
      <w:r w:rsidR="002E0EA6" w:rsidRPr="00C05650">
        <w:t xml:space="preserve"> was conducted using the </w:t>
      </w:r>
      <w:r w:rsidR="002E0EA6" w:rsidRPr="00C05650">
        <w:rPr>
          <w:i/>
        </w:rPr>
        <w:t>Hr</w:t>
      </w:r>
      <w:r w:rsidRPr="00C05650">
        <w:rPr>
          <w:i/>
        </w:rPr>
        <w:t>5/</w:t>
      </w:r>
      <w:r w:rsidR="00317368">
        <w:rPr>
          <w:i/>
        </w:rPr>
        <w:t>ie</w:t>
      </w:r>
      <w:r w:rsidRPr="00C05650">
        <w:rPr>
          <w:i/>
        </w:rPr>
        <w:t>1</w:t>
      </w:r>
      <w:r w:rsidRPr="00317368">
        <w:t>-tTAV</w:t>
      </w:r>
      <w:r w:rsidRPr="00C05650">
        <w:t xml:space="preserve"> and </w:t>
      </w:r>
      <w:proofErr w:type="spellStart"/>
      <w:r w:rsidRPr="00C05650">
        <w:t>tetO-AaHIT</w:t>
      </w:r>
      <w:proofErr w:type="spellEnd"/>
      <w:r w:rsidRPr="00C05650">
        <w:t xml:space="preserve"> lines. The 16 cohorts were created as described abov</w:t>
      </w:r>
      <w:r w:rsidR="002E0EA6" w:rsidRPr="00C05650">
        <w:t xml:space="preserve">e. </w:t>
      </w:r>
      <w:r w:rsidRPr="00C05650">
        <w:t xml:space="preserve">Thirty pupae of each of </w:t>
      </w:r>
      <w:r w:rsidR="00EE4D67" w:rsidRPr="00C05650">
        <w:t xml:space="preserve">the </w:t>
      </w:r>
      <w:r w:rsidR="00EE4D67" w:rsidRPr="00C05650">
        <w:rPr>
          <w:i/>
        </w:rPr>
        <w:t>Hr5/ie1</w:t>
      </w:r>
      <w:r w:rsidR="00EE4D67" w:rsidRPr="00C05650">
        <w:t>&gt;</w:t>
      </w:r>
      <w:proofErr w:type="spellStart"/>
      <w:r w:rsidR="00EE4D67" w:rsidRPr="00C05650">
        <w:t>AaHIT</w:t>
      </w:r>
      <w:proofErr w:type="spellEnd"/>
      <w:r w:rsidR="00EE4D67" w:rsidRPr="00C05650">
        <w:t xml:space="preserve"> on- and off-</w:t>
      </w:r>
      <w:proofErr w:type="spellStart"/>
      <w:r w:rsidR="00EE4D67" w:rsidRPr="00C05650">
        <w:t>tet</w:t>
      </w:r>
      <w:proofErr w:type="spellEnd"/>
      <w:r w:rsidR="00EE4D67" w:rsidRPr="00C05650">
        <w:t xml:space="preserve"> female</w:t>
      </w:r>
      <w:r w:rsidR="00EE4D67">
        <w:t xml:space="preserve"> </w:t>
      </w:r>
      <w:r w:rsidRPr="00C05650">
        <w:t xml:space="preserve">cohorts were placed in individual observation pots, supplied with sugar water of the appropriate tetracycline condition and observed daily. On the day each female </w:t>
      </w:r>
      <w:proofErr w:type="spellStart"/>
      <w:r w:rsidRPr="00C05650">
        <w:t>eclosed</w:t>
      </w:r>
      <w:proofErr w:type="spellEnd"/>
      <w:r w:rsidR="000440EC" w:rsidRPr="00C05650">
        <w:t>,</w:t>
      </w:r>
      <w:r w:rsidRPr="00C05650">
        <w:t xml:space="preserve"> three freshly </w:t>
      </w:r>
      <w:proofErr w:type="spellStart"/>
      <w:r w:rsidRPr="00C05650">
        <w:t>eclosed</w:t>
      </w:r>
      <w:proofErr w:type="spellEnd"/>
      <w:r w:rsidRPr="00C05650">
        <w:t>, virgin WT males were placed in each individual pot.  Females were allowed to mate and lay eggs on cabbage-juice painted parafilm for 72</w:t>
      </w:r>
      <w:r w:rsidR="00A964A8">
        <w:t xml:space="preserve"> </w:t>
      </w:r>
      <w:r w:rsidRPr="00C05650">
        <w:t xml:space="preserve">hrs after which time egg sheets were collected. Eggs were counted on each sheet and hatch rates calculated. </w:t>
      </w:r>
      <w:r w:rsidR="00E05388" w:rsidRPr="00C05650">
        <w:t xml:space="preserve">Statistical differences in egg laying and hatch rate were assessed using a </w:t>
      </w:r>
      <w:proofErr w:type="spellStart"/>
      <w:r w:rsidR="00E05388" w:rsidRPr="00C05650">
        <w:t>quasipoisson</w:t>
      </w:r>
      <w:proofErr w:type="spellEnd"/>
      <w:r w:rsidR="00E05388" w:rsidRPr="00C05650">
        <w:t xml:space="preserve"> and quasibinomial </w:t>
      </w:r>
      <w:proofErr w:type="spellStart"/>
      <w:r w:rsidR="00E05388" w:rsidRPr="00C05650">
        <w:t>glm</w:t>
      </w:r>
      <w:proofErr w:type="spellEnd"/>
      <w:r w:rsidR="00E05388" w:rsidRPr="00C05650">
        <w:t xml:space="preserve">, respectively. </w:t>
      </w:r>
    </w:p>
    <w:p w14:paraId="25BB6BFC" w14:textId="77777777" w:rsidR="00520185" w:rsidRPr="00C05650" w:rsidRDefault="00520185" w:rsidP="00520185">
      <w:pPr>
        <w:spacing w:line="360" w:lineRule="auto"/>
        <w:jc w:val="both"/>
      </w:pPr>
    </w:p>
    <w:p w14:paraId="7F4A9021" w14:textId="1B8B2CC9" w:rsidR="00520185" w:rsidRPr="00C05650" w:rsidRDefault="00D16DA7" w:rsidP="00520185">
      <w:pPr>
        <w:spacing w:line="360" w:lineRule="auto"/>
        <w:jc w:val="both"/>
        <w:rPr>
          <w:u w:val="single"/>
        </w:rPr>
      </w:pPr>
      <w:r>
        <w:rPr>
          <w:u w:val="single"/>
        </w:rPr>
        <w:t xml:space="preserve">2.7 </w:t>
      </w:r>
      <w:r w:rsidR="00520185" w:rsidRPr="00C05650">
        <w:rPr>
          <w:u w:val="single"/>
        </w:rPr>
        <w:t>qPCR experiment</w:t>
      </w:r>
    </w:p>
    <w:p w14:paraId="0A72CC11" w14:textId="4541E220" w:rsidR="00AE4ED8" w:rsidRPr="00C05650" w:rsidRDefault="00D16DA7" w:rsidP="00AE4ED8">
      <w:pPr>
        <w:pStyle w:val="Normal1"/>
        <w:spacing w:line="360" w:lineRule="auto"/>
        <w:jc w:val="both"/>
        <w:rPr>
          <w:rFonts w:asciiTheme="minorHAnsi" w:hAnsiTheme="minorHAnsi"/>
          <w:i/>
        </w:rPr>
      </w:pPr>
      <w:r>
        <w:rPr>
          <w:rFonts w:asciiTheme="minorHAnsi" w:hAnsiTheme="minorHAnsi"/>
          <w:i/>
        </w:rPr>
        <w:t xml:space="preserve">2.7.1 </w:t>
      </w:r>
      <w:r w:rsidR="00AE4ED8" w:rsidRPr="00C05650">
        <w:rPr>
          <w:rFonts w:asciiTheme="minorHAnsi" w:hAnsiTheme="minorHAnsi"/>
          <w:i/>
        </w:rPr>
        <w:t xml:space="preserve">Total RNA extraction and cDNA synthesis </w:t>
      </w:r>
    </w:p>
    <w:p w14:paraId="710B683D" w14:textId="451541DD" w:rsidR="00AE4ED8" w:rsidRPr="00C05650" w:rsidRDefault="00AE4ED8" w:rsidP="00AE4ED8">
      <w:pPr>
        <w:pStyle w:val="Normal1"/>
        <w:spacing w:after="160" w:line="360" w:lineRule="auto"/>
        <w:jc w:val="both"/>
        <w:rPr>
          <w:rFonts w:asciiTheme="minorHAnsi" w:hAnsiTheme="minorHAnsi"/>
        </w:rPr>
      </w:pPr>
      <w:r w:rsidRPr="00C05650">
        <w:rPr>
          <w:rFonts w:asciiTheme="minorHAnsi" w:hAnsiTheme="minorHAnsi"/>
        </w:rPr>
        <w:t xml:space="preserve">Total RNA </w:t>
      </w:r>
      <w:r w:rsidRPr="005440C4">
        <w:rPr>
          <w:rFonts w:asciiTheme="minorHAnsi" w:hAnsiTheme="minorHAnsi"/>
        </w:rPr>
        <w:t>from individual whole DBM from various life stages (L2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=3, L2 off-</w:t>
      </w:r>
      <w:proofErr w:type="spellStart"/>
      <w:r w:rsidRPr="005440C4">
        <w:rPr>
          <w:rFonts w:asciiTheme="minorHAnsi" w:hAnsiTheme="minorHAnsi"/>
        </w:rPr>
        <w:t>tet</w:t>
      </w:r>
      <w:proofErr w:type="spellEnd"/>
      <w:r w:rsidRPr="005440C4">
        <w:rPr>
          <w:rFonts w:asciiTheme="minorHAnsi" w:hAnsiTheme="minorHAnsi"/>
          <w:i/>
        </w:rPr>
        <w:t xml:space="preserve"> n</w:t>
      </w:r>
      <w:r w:rsidRPr="005440C4">
        <w:rPr>
          <w:rFonts w:asciiTheme="minorHAnsi" w:hAnsiTheme="minorHAnsi"/>
        </w:rPr>
        <w:t>=3, L4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=3, L4 off-</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=3,</w:t>
      </w:r>
      <w:r w:rsidR="00A964A8" w:rsidRPr="005440C4">
        <w:rPr>
          <w:rFonts w:asciiTheme="minorHAnsi" w:hAnsiTheme="minorHAnsi"/>
        </w:rPr>
        <w:t xml:space="preserve"> pupae on-</w:t>
      </w:r>
      <w:proofErr w:type="spellStart"/>
      <w:r w:rsidR="00A964A8" w:rsidRPr="005440C4">
        <w:rPr>
          <w:rFonts w:asciiTheme="minorHAnsi" w:hAnsiTheme="minorHAnsi"/>
        </w:rPr>
        <w:t>tet</w:t>
      </w:r>
      <w:proofErr w:type="spellEnd"/>
      <w:r w:rsidR="00A964A8" w:rsidRPr="005440C4">
        <w:rPr>
          <w:rFonts w:asciiTheme="minorHAnsi" w:hAnsiTheme="minorHAnsi"/>
          <w:i/>
        </w:rPr>
        <w:t xml:space="preserve"> n</w:t>
      </w:r>
      <w:r w:rsidR="00A964A8" w:rsidRPr="005440C4">
        <w:rPr>
          <w:rFonts w:asciiTheme="minorHAnsi" w:hAnsiTheme="minorHAnsi"/>
        </w:rPr>
        <w:t>=3, pupae off-</w:t>
      </w:r>
      <w:proofErr w:type="spellStart"/>
      <w:r w:rsidR="00A964A8" w:rsidRPr="005440C4">
        <w:rPr>
          <w:rFonts w:asciiTheme="minorHAnsi" w:hAnsiTheme="minorHAnsi"/>
        </w:rPr>
        <w:t>tet</w:t>
      </w:r>
      <w:proofErr w:type="spellEnd"/>
      <w:r w:rsidR="00A964A8" w:rsidRPr="005440C4">
        <w:rPr>
          <w:rFonts w:asciiTheme="minorHAnsi" w:hAnsiTheme="minorHAnsi"/>
        </w:rPr>
        <w:t xml:space="preserve"> </w:t>
      </w:r>
      <w:r w:rsidR="00A964A8" w:rsidRPr="005440C4">
        <w:rPr>
          <w:rFonts w:asciiTheme="minorHAnsi" w:hAnsiTheme="minorHAnsi"/>
          <w:i/>
        </w:rPr>
        <w:t>n</w:t>
      </w:r>
      <w:r w:rsidR="00A964A8" w:rsidRPr="005440C4">
        <w:rPr>
          <w:rFonts w:asciiTheme="minorHAnsi" w:hAnsiTheme="minorHAnsi"/>
        </w:rPr>
        <w:t xml:space="preserve">=3, </w:t>
      </w:r>
      <w:r w:rsidRPr="005440C4">
        <w:rPr>
          <w:rFonts w:asciiTheme="minorHAnsi" w:hAnsiTheme="minorHAnsi"/>
        </w:rPr>
        <w:t xml:space="preserve"> </w:t>
      </w:r>
      <w:r w:rsidR="00A964A8" w:rsidRPr="005440C4">
        <w:rPr>
          <w:rFonts w:asciiTheme="minorHAnsi" w:hAnsiTheme="minorHAnsi"/>
        </w:rPr>
        <w:t>1</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=2, </w:t>
      </w:r>
      <w:r w:rsidR="00A964A8" w:rsidRPr="005440C4">
        <w:rPr>
          <w:rFonts w:asciiTheme="minorHAnsi" w:hAnsiTheme="minorHAnsi"/>
        </w:rPr>
        <w:t>1</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off-</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=2, </w:t>
      </w:r>
      <w:r w:rsidR="00A964A8" w:rsidRPr="005440C4">
        <w:rPr>
          <w:rFonts w:asciiTheme="minorHAnsi" w:hAnsiTheme="minorHAnsi"/>
        </w:rPr>
        <w:t>2</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=4, </w:t>
      </w:r>
      <w:r w:rsidR="00A964A8" w:rsidRPr="005440C4">
        <w:rPr>
          <w:rFonts w:asciiTheme="minorHAnsi" w:hAnsiTheme="minorHAnsi"/>
        </w:rPr>
        <w:t>2</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off-</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=4, </w:t>
      </w:r>
      <w:r w:rsidR="00A964A8" w:rsidRPr="005440C4">
        <w:rPr>
          <w:rFonts w:asciiTheme="minorHAnsi" w:hAnsiTheme="minorHAnsi"/>
        </w:rPr>
        <w:t>3</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=3, </w:t>
      </w:r>
      <w:r w:rsidR="00A964A8" w:rsidRPr="005440C4">
        <w:rPr>
          <w:rFonts w:asciiTheme="minorHAnsi" w:hAnsiTheme="minorHAnsi"/>
        </w:rPr>
        <w:t>3</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off-</w:t>
      </w:r>
      <w:proofErr w:type="spellStart"/>
      <w:r w:rsidRPr="005440C4">
        <w:rPr>
          <w:rFonts w:asciiTheme="minorHAnsi" w:hAnsiTheme="minorHAnsi"/>
        </w:rPr>
        <w:t>tet</w:t>
      </w:r>
      <w:proofErr w:type="spellEnd"/>
      <w:r w:rsidRPr="005440C4">
        <w:rPr>
          <w:rFonts w:asciiTheme="minorHAnsi" w:hAnsiTheme="minorHAnsi"/>
        </w:rPr>
        <w:t xml:space="preserve"> n=4, </w:t>
      </w:r>
      <w:r w:rsidR="00A964A8" w:rsidRPr="005440C4">
        <w:rPr>
          <w:rFonts w:asciiTheme="minorHAnsi" w:hAnsiTheme="minorHAnsi"/>
        </w:rPr>
        <w:t>4</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on-</w:t>
      </w:r>
      <w:proofErr w:type="spellStart"/>
      <w:r w:rsidRPr="005440C4">
        <w:rPr>
          <w:rFonts w:asciiTheme="minorHAnsi" w:hAnsiTheme="minorHAnsi"/>
        </w:rPr>
        <w:t>tet</w:t>
      </w:r>
      <w:proofErr w:type="spellEnd"/>
      <w:r w:rsidRPr="005440C4">
        <w:rPr>
          <w:rFonts w:asciiTheme="minorHAnsi" w:hAnsiTheme="minorHAnsi"/>
        </w:rPr>
        <w:t xml:space="preserve"> n=3, </w:t>
      </w:r>
      <w:r w:rsidR="00A964A8" w:rsidRPr="005440C4">
        <w:rPr>
          <w:rFonts w:asciiTheme="minorHAnsi" w:hAnsiTheme="minorHAnsi"/>
        </w:rPr>
        <w:t>4</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off-</w:t>
      </w:r>
      <w:proofErr w:type="spellStart"/>
      <w:r w:rsidRPr="005440C4">
        <w:rPr>
          <w:rFonts w:asciiTheme="minorHAnsi" w:hAnsiTheme="minorHAnsi"/>
        </w:rPr>
        <w:t>tet</w:t>
      </w:r>
      <w:proofErr w:type="spellEnd"/>
      <w:r w:rsidRPr="005440C4">
        <w:rPr>
          <w:rFonts w:asciiTheme="minorHAnsi" w:hAnsiTheme="minorHAnsi"/>
        </w:rPr>
        <w:t xml:space="preserve"> n=2)  was extracted using the Qiagen RNeasy Mini Plus Kit</w:t>
      </w:r>
      <w:r w:rsidR="00B4696A" w:rsidRPr="005440C4">
        <w:rPr>
          <w:rFonts w:asciiTheme="minorHAnsi" w:hAnsiTheme="minorHAnsi"/>
        </w:rPr>
        <w:t xml:space="preserve"> (Qiagen, Hilden, Germany)</w:t>
      </w:r>
      <w:r w:rsidRPr="005440C4">
        <w:rPr>
          <w:rFonts w:asciiTheme="minorHAnsi" w:hAnsiTheme="minorHAnsi"/>
        </w:rPr>
        <w:t>, which includes a</w:t>
      </w:r>
      <w:r w:rsidRPr="00C05650">
        <w:rPr>
          <w:rFonts w:asciiTheme="minorHAnsi" w:hAnsiTheme="minorHAnsi"/>
        </w:rPr>
        <w:t xml:space="preserve"> column-</w:t>
      </w:r>
      <w:r w:rsidR="00B4696A">
        <w:rPr>
          <w:rFonts w:asciiTheme="minorHAnsi" w:hAnsiTheme="minorHAnsi"/>
        </w:rPr>
        <w:t>based genomic DNA removal step.</w:t>
      </w:r>
      <w:r w:rsidRPr="00C05650">
        <w:rPr>
          <w:rFonts w:asciiTheme="minorHAnsi" w:hAnsiTheme="minorHAnsi"/>
        </w:rPr>
        <w:t xml:space="preserve"> Extracted RNA was quantified using a </w:t>
      </w:r>
      <w:proofErr w:type="spellStart"/>
      <w:r w:rsidRPr="00C05650">
        <w:rPr>
          <w:rFonts w:asciiTheme="minorHAnsi" w:hAnsiTheme="minorHAnsi"/>
        </w:rPr>
        <w:t>NanoDrop</w:t>
      </w:r>
      <w:proofErr w:type="spellEnd"/>
      <w:r w:rsidRPr="00C05650">
        <w:rPr>
          <w:rFonts w:asciiTheme="minorHAnsi" w:hAnsiTheme="minorHAnsi"/>
        </w:rPr>
        <w:t xml:space="preserve"> 2000/2000c Spectrophotometer (</w:t>
      </w:r>
      <w:proofErr w:type="spellStart"/>
      <w:r w:rsidRPr="00C05650">
        <w:rPr>
          <w:rFonts w:asciiTheme="minorHAnsi" w:hAnsiTheme="minorHAnsi"/>
        </w:rPr>
        <w:t>ThermoFisher</w:t>
      </w:r>
      <w:proofErr w:type="spellEnd"/>
      <w:r w:rsidRPr="00C05650">
        <w:rPr>
          <w:rFonts w:asciiTheme="minorHAnsi" w:hAnsiTheme="minorHAnsi"/>
        </w:rPr>
        <w:t xml:space="preserve"> Scientific</w:t>
      </w:r>
      <w:r w:rsidR="00A964A8">
        <w:rPr>
          <w:rFonts w:asciiTheme="minorHAnsi" w:hAnsiTheme="minorHAnsi"/>
        </w:rPr>
        <w:t>, Waltham, Ma</w:t>
      </w:r>
      <w:r w:rsidR="00F4781A">
        <w:rPr>
          <w:rFonts w:asciiTheme="minorHAnsi" w:hAnsiTheme="minorHAnsi"/>
        </w:rPr>
        <w:t>ss</w:t>
      </w:r>
      <w:r w:rsidR="00A964A8">
        <w:rPr>
          <w:rFonts w:asciiTheme="minorHAnsi" w:hAnsiTheme="minorHAnsi"/>
        </w:rPr>
        <w:t>., USA</w:t>
      </w:r>
      <w:r w:rsidRPr="00C05650">
        <w:rPr>
          <w:rFonts w:asciiTheme="minorHAnsi" w:hAnsiTheme="minorHAnsi"/>
        </w:rPr>
        <w:t xml:space="preserve">). Complementary DNA (cDNA) was synthesized from total RNA using the High Capacity cDNA Reverse Transcription Kit (Applied Biosystems, Foster City, CA, USA) following the manufacturers protocol. After reverse transcription cDNA was stored at -20 ˚C. </w:t>
      </w:r>
    </w:p>
    <w:p w14:paraId="5DAAD19D" w14:textId="0B8CCDEE" w:rsidR="00AE4ED8" w:rsidRPr="00C05650" w:rsidRDefault="00D16DA7" w:rsidP="00AE4ED8">
      <w:pPr>
        <w:pStyle w:val="Normal1"/>
        <w:spacing w:line="360" w:lineRule="auto"/>
        <w:jc w:val="both"/>
        <w:rPr>
          <w:rFonts w:asciiTheme="minorHAnsi" w:hAnsiTheme="minorHAnsi"/>
          <w:i/>
        </w:rPr>
      </w:pPr>
      <w:r>
        <w:rPr>
          <w:rFonts w:asciiTheme="minorHAnsi" w:hAnsiTheme="minorHAnsi"/>
          <w:i/>
        </w:rPr>
        <w:t xml:space="preserve">2.7.2 </w:t>
      </w:r>
      <w:r w:rsidR="00AE4ED8" w:rsidRPr="00C05650">
        <w:rPr>
          <w:rFonts w:asciiTheme="minorHAnsi" w:hAnsiTheme="minorHAnsi"/>
          <w:i/>
        </w:rPr>
        <w:t xml:space="preserve">RT-qPCR assay design </w:t>
      </w:r>
    </w:p>
    <w:p w14:paraId="7D384BC6" w14:textId="3D84C03D" w:rsidR="00AE4ED8" w:rsidRPr="00C05650" w:rsidRDefault="00AE4ED8" w:rsidP="00AE4ED8">
      <w:pPr>
        <w:pStyle w:val="Normal1"/>
        <w:spacing w:line="360" w:lineRule="auto"/>
        <w:jc w:val="both"/>
        <w:rPr>
          <w:rFonts w:asciiTheme="minorHAnsi" w:hAnsiTheme="minorHAnsi"/>
        </w:rPr>
      </w:pPr>
      <w:r w:rsidRPr="00C05650">
        <w:rPr>
          <w:rFonts w:asciiTheme="minorHAnsi" w:hAnsiTheme="minorHAnsi"/>
        </w:rPr>
        <w:lastRenderedPageBreak/>
        <w:t>Primers for 40S ribosomal protein S17 gene (</w:t>
      </w:r>
      <w:r w:rsidRPr="00C05650">
        <w:rPr>
          <w:rFonts w:asciiTheme="minorHAnsi" w:hAnsiTheme="minorHAnsi"/>
          <w:i/>
        </w:rPr>
        <w:t xml:space="preserve">17S; </w:t>
      </w:r>
      <w:r w:rsidRPr="00C05650">
        <w:rPr>
          <w:rFonts w:asciiTheme="minorHAnsi" w:hAnsiTheme="minorHAnsi"/>
        </w:rPr>
        <w:t xml:space="preserve">NM_001305512.1) were manually designed after interrogation of the genomic sequence (downloaded from </w:t>
      </w:r>
      <w:r w:rsidRPr="001D572B">
        <w:rPr>
          <w:rFonts w:asciiTheme="minorHAnsi" w:hAnsiTheme="minorHAnsi"/>
        </w:rPr>
        <w:t>http://iae.fafu.edu.cn/DBM/</w:t>
      </w:r>
      <w:r w:rsidRPr="00C05650">
        <w:rPr>
          <w:rFonts w:asciiTheme="minorHAnsi" w:hAnsiTheme="minorHAnsi"/>
        </w:rPr>
        <w:t>). Primer sets for elongation factor 1 gene (</w:t>
      </w:r>
      <w:r w:rsidRPr="00C05650">
        <w:rPr>
          <w:rFonts w:asciiTheme="minorHAnsi" w:hAnsiTheme="minorHAnsi"/>
          <w:i/>
        </w:rPr>
        <w:t>EF1</w:t>
      </w:r>
      <w:r w:rsidRPr="00C05650">
        <w:rPr>
          <w:rFonts w:asciiTheme="minorHAnsi" w:hAnsiTheme="minorHAnsi"/>
        </w:rPr>
        <w:t>; XM_011562844.1), ribosomal protein L32 gene (</w:t>
      </w:r>
      <w:r w:rsidRPr="00C05650">
        <w:rPr>
          <w:rFonts w:asciiTheme="minorHAnsi" w:hAnsiTheme="minorHAnsi"/>
          <w:i/>
        </w:rPr>
        <w:t>RpL32</w:t>
      </w:r>
      <w:r w:rsidRPr="00C05650">
        <w:rPr>
          <w:rFonts w:asciiTheme="minorHAnsi" w:hAnsiTheme="minorHAnsi"/>
        </w:rPr>
        <w:t>; NM_001309136.1), and ribosomal protein S13 gene (</w:t>
      </w:r>
      <w:r w:rsidRPr="00C05650">
        <w:rPr>
          <w:rFonts w:asciiTheme="minorHAnsi" w:hAnsiTheme="minorHAnsi"/>
          <w:i/>
        </w:rPr>
        <w:t>RpS13</w:t>
      </w:r>
      <w:r w:rsidRPr="00C05650">
        <w:rPr>
          <w:rFonts w:asciiTheme="minorHAnsi" w:hAnsiTheme="minorHAnsi"/>
        </w:rPr>
        <w:t>; NM_001305523.1) were previously designed by</w:t>
      </w:r>
      <w:r w:rsidR="00A964A8">
        <w:rPr>
          <w:rFonts w:asciiTheme="minorHAnsi" w:hAnsiTheme="minorHAnsi"/>
        </w:rPr>
        <w:t xml:space="preserve"> </w:t>
      </w:r>
      <w:r w:rsidR="00A964A8">
        <w:rPr>
          <w:rFonts w:asciiTheme="minorHAnsi" w:hAnsiTheme="minorHAnsi"/>
        </w:rPr>
        <w:fldChar w:fldCharType="begin">
          <w:fldData xml:space="preserve">PEVuZE5vdGU+PENpdGU+PEF1dGhvcj5GdTwvQXV0aG9yPjxZZWFyPjIwMTM8L1llYXI+PFJlY051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</w:fldData>
        </w:fldChar>
      </w:r>
      <w:r w:rsidR="00C43980">
        <w:rPr>
          <w:rFonts w:asciiTheme="minorHAnsi" w:hAnsiTheme="minorHAnsi"/>
        </w:rPr>
        <w:instrText xml:space="preserve"> ADDIN EN.CITE </w:instrText>
      </w:r>
      <w:r w:rsidR="00C43980">
        <w:rPr>
          <w:rFonts w:asciiTheme="minorHAnsi" w:hAnsiTheme="minorHAnsi"/>
        </w:rPr>
        <w:fldChar w:fldCharType="begin">
          <w:fldData xml:space="preserve">PEVuZE5vdGU+PENpdGU+PEF1dGhvcj5GdTwvQXV0aG9yPjxZZWFyPjIwMTM8L1llYXI+PFJlY051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</w:fldData>
        </w:fldChar>
      </w:r>
      <w:r w:rsidR="00C43980">
        <w:rPr>
          <w:rFonts w:asciiTheme="minorHAnsi" w:hAnsiTheme="minorHAnsi"/>
        </w:rPr>
        <w:instrText xml:space="preserve"> ADDIN EN.CITE.DATA </w:instrText>
      </w:r>
      <w:r w:rsidR="00C43980">
        <w:rPr>
          <w:rFonts w:asciiTheme="minorHAnsi" w:hAnsiTheme="minorHAnsi"/>
        </w:rPr>
      </w:r>
      <w:r w:rsidR="00C43980">
        <w:rPr>
          <w:rFonts w:asciiTheme="minorHAnsi" w:hAnsiTheme="minorHAnsi"/>
        </w:rPr>
        <w:fldChar w:fldCharType="end"/>
      </w:r>
      <w:r w:rsidR="00A964A8">
        <w:rPr>
          <w:rFonts w:asciiTheme="minorHAnsi" w:hAnsiTheme="minorHAnsi"/>
        </w:rPr>
      </w:r>
      <w:r w:rsidR="00A964A8">
        <w:rPr>
          <w:rFonts w:asciiTheme="minorHAnsi" w:hAnsiTheme="minorHAnsi"/>
        </w:rPr>
        <w:fldChar w:fldCharType="separate"/>
      </w:r>
      <w:r w:rsidR="00C43980">
        <w:rPr>
          <w:rFonts w:asciiTheme="minorHAnsi" w:hAnsiTheme="minorHAnsi"/>
          <w:noProof/>
        </w:rPr>
        <w:t>(23)</w:t>
      </w:r>
      <w:r w:rsidR="00A964A8">
        <w:rPr>
          <w:rFonts w:asciiTheme="minorHAnsi" w:hAnsiTheme="minorHAnsi"/>
        </w:rPr>
        <w:fldChar w:fldCharType="end"/>
      </w:r>
      <w:r w:rsidRPr="00C05650">
        <w:rPr>
          <w:rFonts w:asciiTheme="minorHAnsi" w:hAnsiTheme="minorHAnsi"/>
        </w:rPr>
        <w:t xml:space="preserve">. Primers for </w:t>
      </w:r>
      <w:proofErr w:type="spellStart"/>
      <w:r w:rsidRPr="00C05650">
        <w:rPr>
          <w:rFonts w:asciiTheme="minorHAnsi" w:hAnsiTheme="minorHAnsi"/>
        </w:rPr>
        <w:t>AaHIT</w:t>
      </w:r>
      <w:proofErr w:type="spellEnd"/>
      <w:r w:rsidRPr="00C05650">
        <w:rPr>
          <w:rFonts w:asciiTheme="minorHAnsi" w:hAnsiTheme="minorHAnsi"/>
        </w:rPr>
        <w:t xml:space="preserve"> were manually designed in-house.</w:t>
      </w:r>
    </w:p>
    <w:p w14:paraId="73BFDFAA" w14:textId="6CEFFF33" w:rsidR="00AE4ED8" w:rsidRPr="00C05650" w:rsidRDefault="00AE4ED8" w:rsidP="00AE4ED8">
      <w:pPr>
        <w:pStyle w:val="Normal1"/>
        <w:spacing w:after="160" w:line="360" w:lineRule="auto"/>
        <w:jc w:val="both"/>
        <w:rPr>
          <w:rFonts w:asciiTheme="minorHAnsi" w:hAnsiTheme="minorHAnsi"/>
        </w:rPr>
      </w:pPr>
      <w:r w:rsidRPr="00C05650">
        <w:rPr>
          <w:rFonts w:asciiTheme="minorHAnsi" w:hAnsiTheme="minorHAnsi"/>
        </w:rPr>
        <w:t xml:space="preserve">Each RT-qPCR run was setup manually by the same operator in </w:t>
      </w:r>
      <w:proofErr w:type="spellStart"/>
      <w:r w:rsidRPr="00C05650">
        <w:rPr>
          <w:rFonts w:asciiTheme="minorHAnsi" w:hAnsiTheme="minorHAnsi"/>
        </w:rPr>
        <w:t>MicroAmp</w:t>
      </w:r>
      <w:proofErr w:type="spellEnd"/>
      <w:r w:rsidRPr="00C05650">
        <w:rPr>
          <w:rFonts w:asciiTheme="minorHAnsi" w:hAnsiTheme="minorHAnsi"/>
        </w:rPr>
        <w:t xml:space="preserve"> fast optical 96-well reaction plates with barcode 0.1 mL (Applied Biosystems) and sealed with </w:t>
      </w:r>
      <w:proofErr w:type="spellStart"/>
      <w:r w:rsidRPr="00C05650">
        <w:rPr>
          <w:rFonts w:asciiTheme="minorHAnsi" w:hAnsiTheme="minorHAnsi"/>
        </w:rPr>
        <w:t>MicroAmp</w:t>
      </w:r>
      <w:proofErr w:type="spellEnd"/>
      <w:r w:rsidRPr="00C05650">
        <w:rPr>
          <w:rFonts w:asciiTheme="minorHAnsi" w:hAnsiTheme="minorHAnsi"/>
        </w:rPr>
        <w:t xml:space="preserve"> optical adhesive film (Applied Biosystems) at The Pirbright Institute and run on the QuantStudio3 PCR system (Life Technologies, Carlsbad, CA, USA) on ‘Fast’ cycling conditions using the </w:t>
      </w:r>
      <w:proofErr w:type="spellStart"/>
      <w:r w:rsidRPr="00C05650">
        <w:rPr>
          <w:rFonts w:asciiTheme="minorHAnsi" w:hAnsiTheme="minorHAnsi"/>
        </w:rPr>
        <w:t>QuantStudio</w:t>
      </w:r>
      <w:proofErr w:type="spellEnd"/>
      <w:r w:rsidRPr="00C05650">
        <w:rPr>
          <w:rFonts w:asciiTheme="minorHAnsi" w:hAnsiTheme="minorHAnsi"/>
        </w:rPr>
        <w:t xml:space="preserve"> Design and Analysis Software 1.3.1. Each reaction was run in 10µL volumes and included 1x Luna Universal qPCR Master Mix (New England </w:t>
      </w:r>
      <w:proofErr w:type="spellStart"/>
      <w:r w:rsidRPr="00C05650">
        <w:rPr>
          <w:rFonts w:asciiTheme="minorHAnsi" w:hAnsiTheme="minorHAnsi"/>
        </w:rPr>
        <w:t>BioLabs</w:t>
      </w:r>
      <w:proofErr w:type="spellEnd"/>
      <w:r w:rsidR="00F4781A">
        <w:rPr>
          <w:rFonts w:asciiTheme="minorHAnsi" w:hAnsiTheme="minorHAnsi"/>
        </w:rPr>
        <w:t>, Ipswich, Mass. USA</w:t>
      </w:r>
      <w:r w:rsidRPr="00C05650">
        <w:rPr>
          <w:rFonts w:asciiTheme="minorHAnsi" w:hAnsiTheme="minorHAnsi"/>
        </w:rPr>
        <w:t xml:space="preserve">), optimal forward and reverse concentrations were experimentally determined (200nM for both forward and reverse primers for </w:t>
      </w:r>
      <w:r w:rsidRPr="00C05650">
        <w:rPr>
          <w:rFonts w:asciiTheme="minorHAnsi" w:hAnsiTheme="minorHAnsi"/>
          <w:i/>
        </w:rPr>
        <w:t>17S</w:t>
      </w:r>
      <w:r w:rsidRPr="00C05650">
        <w:rPr>
          <w:rFonts w:asciiTheme="minorHAnsi" w:hAnsiTheme="minorHAnsi"/>
        </w:rPr>
        <w:t xml:space="preserve">, </w:t>
      </w:r>
      <w:r w:rsidRPr="00C05650">
        <w:rPr>
          <w:rFonts w:asciiTheme="minorHAnsi" w:hAnsiTheme="minorHAnsi"/>
          <w:i/>
        </w:rPr>
        <w:t>EF1</w:t>
      </w:r>
      <w:r w:rsidRPr="00C05650">
        <w:rPr>
          <w:rFonts w:asciiTheme="minorHAnsi" w:hAnsiTheme="minorHAnsi"/>
        </w:rPr>
        <w:t xml:space="preserve">, </w:t>
      </w:r>
      <w:r w:rsidRPr="00C05650">
        <w:rPr>
          <w:rFonts w:asciiTheme="minorHAnsi" w:hAnsiTheme="minorHAnsi"/>
          <w:i/>
        </w:rPr>
        <w:t xml:space="preserve">RpS13, </w:t>
      </w:r>
      <w:r w:rsidRPr="00C05650">
        <w:rPr>
          <w:rFonts w:asciiTheme="minorHAnsi" w:hAnsiTheme="minorHAnsi"/>
        </w:rPr>
        <w:t xml:space="preserve">and </w:t>
      </w:r>
      <w:proofErr w:type="spellStart"/>
      <w:r w:rsidRPr="00C05650">
        <w:rPr>
          <w:rFonts w:asciiTheme="minorHAnsi" w:hAnsiTheme="minorHAnsi"/>
          <w:i/>
        </w:rPr>
        <w:t>AaHIT</w:t>
      </w:r>
      <w:proofErr w:type="spellEnd"/>
      <w:r w:rsidRPr="00C05650">
        <w:rPr>
          <w:rFonts w:asciiTheme="minorHAnsi" w:hAnsiTheme="minorHAnsi"/>
        </w:rPr>
        <w:t xml:space="preserve">; 150nM for both forward and reverse primers for </w:t>
      </w:r>
      <w:r w:rsidRPr="00C05650">
        <w:rPr>
          <w:rFonts w:asciiTheme="minorHAnsi" w:hAnsiTheme="minorHAnsi"/>
          <w:i/>
        </w:rPr>
        <w:t>RpL32</w:t>
      </w:r>
      <w:r w:rsidRPr="00C05650">
        <w:rPr>
          <w:rFonts w:asciiTheme="minorHAnsi" w:hAnsiTheme="minorHAnsi"/>
        </w:rPr>
        <w:t xml:space="preserve">), and 1µg of template. Reactions were run in triplicate, including no template and no-RT controls. The cycling conditions were as follows: an initial 95˚C for 1 min, followed by 95˚C for 5 sec, and 60˚C for 20 sec for 40 cycles. </w:t>
      </w:r>
    </w:p>
    <w:p w14:paraId="22F47CF6" w14:textId="33C4D0F2" w:rsidR="00AE4ED8" w:rsidRPr="00C05650" w:rsidRDefault="00D16DA7" w:rsidP="00AE4ED8">
      <w:pPr>
        <w:pStyle w:val="Normal1"/>
        <w:spacing w:after="160" w:line="360" w:lineRule="auto"/>
        <w:jc w:val="both"/>
        <w:rPr>
          <w:rFonts w:asciiTheme="minorHAnsi" w:hAnsiTheme="minorHAnsi"/>
        </w:rPr>
      </w:pPr>
      <w:r>
        <w:rPr>
          <w:rFonts w:asciiTheme="minorHAnsi" w:hAnsiTheme="minorHAnsi"/>
          <w:i/>
        </w:rPr>
        <w:t xml:space="preserve">2.7.3 </w:t>
      </w:r>
      <w:r w:rsidR="00AE4ED8" w:rsidRPr="00C05650">
        <w:rPr>
          <w:rFonts w:asciiTheme="minorHAnsi" w:hAnsiTheme="minorHAnsi"/>
          <w:i/>
        </w:rPr>
        <w:t>RT-qPCR</w:t>
      </w:r>
      <w:r>
        <w:rPr>
          <w:rFonts w:asciiTheme="minorHAnsi" w:hAnsiTheme="minorHAnsi"/>
          <w:i/>
        </w:rPr>
        <w:t xml:space="preserve"> - Statistical analysis</w:t>
      </w:r>
    </w:p>
    <w:p w14:paraId="186ABB1E" w14:textId="77777777" w:rsidR="00AE4ED8" w:rsidRPr="00C05650" w:rsidRDefault="00AE4ED8" w:rsidP="00AE4ED8">
      <w:pPr>
        <w:pStyle w:val="Normal1"/>
        <w:spacing w:after="160" w:line="360" w:lineRule="auto"/>
        <w:jc w:val="both"/>
        <w:rPr>
          <w:rFonts w:asciiTheme="minorHAnsi" w:hAnsiTheme="minorHAnsi"/>
          <w:i/>
        </w:rPr>
      </w:pPr>
      <w:r w:rsidRPr="00C05650">
        <w:rPr>
          <w:rFonts w:asciiTheme="minorHAnsi" w:hAnsiTheme="minorHAnsi"/>
        </w:rPr>
        <w:t xml:space="preserve">Standard curves, including the slope, y-intercept, correlation coefficient, and the PCR efficiency for each primer set was constructed using the </w:t>
      </w:r>
      <w:proofErr w:type="spellStart"/>
      <w:r w:rsidRPr="00C05650">
        <w:rPr>
          <w:rFonts w:asciiTheme="minorHAnsi" w:hAnsiTheme="minorHAnsi"/>
        </w:rPr>
        <w:t>QuantStudio</w:t>
      </w:r>
      <w:proofErr w:type="spellEnd"/>
      <w:r w:rsidRPr="00C05650">
        <w:rPr>
          <w:rFonts w:asciiTheme="minorHAnsi" w:hAnsiTheme="minorHAnsi"/>
        </w:rPr>
        <w:t xml:space="preserve"> Design and Analysis Software 1.3.1.</w:t>
      </w:r>
    </w:p>
    <w:p w14:paraId="519927E4" w14:textId="6B40FD99" w:rsidR="00AE4ED8" w:rsidRPr="00C05650" w:rsidRDefault="00AE4ED8" w:rsidP="00AE4ED8">
      <w:pPr>
        <w:pStyle w:val="Normal1"/>
        <w:spacing w:line="360" w:lineRule="auto"/>
        <w:jc w:val="both"/>
        <w:rPr>
          <w:rFonts w:asciiTheme="minorHAnsi" w:hAnsiTheme="minorHAnsi"/>
        </w:rPr>
      </w:pPr>
      <w:r w:rsidRPr="00C05650">
        <w:rPr>
          <w:rFonts w:asciiTheme="minorHAnsi" w:hAnsiTheme="minorHAnsi"/>
        </w:rPr>
        <w:t xml:space="preserve">A </w:t>
      </w:r>
      <w:proofErr w:type="spellStart"/>
      <w:r w:rsidRPr="00C05650">
        <w:rPr>
          <w:rFonts w:asciiTheme="minorHAnsi" w:hAnsiTheme="minorHAnsi"/>
        </w:rPr>
        <w:t>geNORM</w:t>
      </w:r>
      <w:proofErr w:type="spellEnd"/>
      <w:r w:rsidRPr="00C05650">
        <w:rPr>
          <w:rFonts w:asciiTheme="minorHAnsi" w:hAnsiTheme="minorHAnsi"/>
        </w:rPr>
        <w:t xml:space="preserve"> analysis was conducted to determine which reference genes out of the four measured (</w:t>
      </w:r>
      <w:r w:rsidRPr="00C05650">
        <w:rPr>
          <w:rFonts w:asciiTheme="minorHAnsi" w:hAnsiTheme="minorHAnsi"/>
          <w:i/>
        </w:rPr>
        <w:t>17S, EF1, RPL32, RPS13</w:t>
      </w:r>
      <w:r w:rsidRPr="00C05650">
        <w:rPr>
          <w:rFonts w:asciiTheme="minorHAnsi" w:hAnsiTheme="minorHAnsi"/>
        </w:rPr>
        <w:t>) were the most stably expressed across all life stages and treatment groups. Raw RT-qPCR data was read into the statistical computing software R Version 1.2.5033 using the package “</w:t>
      </w:r>
      <w:proofErr w:type="spellStart"/>
      <w:r w:rsidRPr="00C05650">
        <w:rPr>
          <w:rFonts w:asciiTheme="minorHAnsi" w:hAnsiTheme="minorHAnsi"/>
        </w:rPr>
        <w:t>ReadqPCR</w:t>
      </w:r>
      <w:proofErr w:type="spellEnd"/>
      <w:r w:rsidRPr="00C05650">
        <w:rPr>
          <w:rFonts w:asciiTheme="minorHAnsi" w:hAnsiTheme="minorHAnsi"/>
        </w:rPr>
        <w:t xml:space="preserve">” (Perkins et al. 2012), and the </w:t>
      </w:r>
      <w:proofErr w:type="spellStart"/>
      <w:r w:rsidRPr="00C05650">
        <w:rPr>
          <w:rFonts w:asciiTheme="minorHAnsi" w:hAnsiTheme="minorHAnsi"/>
        </w:rPr>
        <w:t>geNORM</w:t>
      </w:r>
      <w:proofErr w:type="spellEnd"/>
      <w:r w:rsidRPr="00C05650">
        <w:rPr>
          <w:rFonts w:asciiTheme="minorHAnsi" w:hAnsiTheme="minorHAnsi"/>
        </w:rPr>
        <w:t xml:space="preserve"> analysis was conducted using the package “</w:t>
      </w:r>
      <w:proofErr w:type="spellStart"/>
      <w:r w:rsidRPr="00C05650">
        <w:rPr>
          <w:rFonts w:asciiTheme="minorHAnsi" w:hAnsiTheme="minorHAnsi"/>
        </w:rPr>
        <w:t>NormqPCR</w:t>
      </w:r>
      <w:proofErr w:type="spellEnd"/>
      <w:r w:rsidRPr="00C05650">
        <w:rPr>
          <w:rFonts w:asciiTheme="minorHAnsi" w:hAnsiTheme="minorHAnsi"/>
        </w:rPr>
        <w:t>”</w:t>
      </w:r>
      <w:r w:rsidR="00F4781A">
        <w:rPr>
          <w:rFonts w:asciiTheme="minorHAnsi" w:hAnsiTheme="minorHAnsi"/>
        </w:rPr>
        <w:t xml:space="preserve"> </w:t>
      </w:r>
      <w:r w:rsidR="00F4781A">
        <w:rPr>
          <w:rFonts w:asciiTheme="minorHAnsi" w:hAnsiTheme="minorHAnsi"/>
        </w:rPr>
        <w:fldChar w:fldCharType="begin"/>
      </w:r>
      <w:r w:rsidR="00C43980">
        <w:rPr>
          <w:rFonts w:asciiTheme="minorHAnsi" w:hAnsiTheme="minorHAnsi"/>
        </w:rPr>
        <w:instrText xml:space="preserve"> ADDIN EN.CITE &lt;EndNote&gt;&lt;Cite&gt;&lt;Author&gt;Perkins&lt;/Author&gt;&lt;Year&gt;2012&lt;/Year&gt;&lt;RecNum&gt;716&lt;/RecNum&gt;&lt;DisplayText&gt;(24)&lt;/DisplayText&gt;&lt;record&gt;&lt;rec-number&gt;716&lt;/rec-number&gt;&lt;foreign-keys&gt;&lt;key app="EN" db-id="tdsepxzwr0w09aet9w8x5dea52dpz9x020fd" timestamp="1588159590"&gt;716&lt;/key&gt;&lt;/foreign-keys&gt;&lt;ref-type name="Journal Article"&gt;17&lt;/ref-type&gt;&lt;contributors&gt;&lt;authors&gt;&lt;author&gt;Perkins, J. R.&lt;/author&gt;&lt;author&gt;Dawes, J. M.&lt;/author&gt;&lt;author&gt;McMahon, S. B.&lt;/author&gt;&lt;author&gt;Bennett, D. L. H.&lt;/author&gt;&lt;author&gt;Orengo, C.&lt;/author&gt;&lt;author&gt;Kohl, M.&lt;/author&gt;&lt;/authors&gt;&lt;/contributors&gt;&lt;auth-address&gt;UCL, Inst Struct &amp;amp; Mol Biol, London WC1E 6BT, England&amp;#xD;Kings Coll London, Wolfson Ctr Age Related Dis, London SE1 1UL, England&amp;#xD;Furtwangen Univ, Dept Mech &amp;amp; Proc Engn, D-78054 Villingen Schwenningen, Germany&lt;/auth-address&gt;&lt;titles&gt;&lt;title&gt;ReadqPCR and NormqPCR: R packages for the reading, quality checking and normalisation of RT-qPCR quantification cycle (Cq) data&lt;/title&gt;&lt;secondary-title&gt;Bmc Genomics&lt;/secondary-title&gt;&lt;alt-title&gt;Bmc Genomics&lt;/alt-title&gt;&lt;/titles&gt;&lt;periodical&gt;&lt;full-title&gt;Bmc Genomics&lt;/full-title&gt;&lt;/periodical&gt;&lt;alt-periodical&gt;&lt;full-title&gt;Bmc Genomics&lt;/full-title&gt;&lt;/alt-periodical&gt;&lt;volume&gt;13&lt;/volume&gt;&lt;keywords&gt;&lt;keyword&gt;real-time pcr&lt;/keyword&gt;&lt;keyword&gt;gene-expression&lt;/keyword&gt;&lt;keyword&gt;quantitative pcr&lt;/keyword&gt;&lt;keyword&gt;relative quantification&lt;/keyword&gt;&lt;keyword&gt;selection&lt;/keyword&gt;&lt;keyword&gt;software&lt;/keyword&gt;&lt;keyword&gt;cancer&lt;/keyword&gt;&lt;keyword&gt;model&lt;/keyword&gt;&lt;keyword&gt;array&lt;/keyword&gt;&lt;/keywords&gt;&lt;dates&gt;&lt;year&gt;2012&lt;/year&gt;&lt;pub-dates&gt;&lt;date&gt;Jul 2&lt;/date&gt;&lt;/pub-dates&gt;&lt;/dates&gt;&lt;isbn&gt;1471-2164&lt;/isbn&gt;&lt;accession-num&gt;WOS:000308936900001&lt;/accession-num&gt;&lt;urls&gt;&lt;related-urls&gt;&lt;url&gt;&amp;lt;Go to ISI&amp;gt;://WOS:000308936900001&lt;/url&gt;&lt;/related-urls&gt;&lt;/urls&gt;&lt;electronic-resource-num&gt;Artn 296&amp;#xD;10.1186/1471-2164-13-296&lt;/electronic-resource-num&gt;&lt;language&gt;English&lt;/language&gt;&lt;/record&gt;&lt;/Cite&gt;&lt;/EndNote&gt;</w:instrText>
      </w:r>
      <w:r w:rsidR="00F4781A">
        <w:rPr>
          <w:rFonts w:asciiTheme="minorHAnsi" w:hAnsiTheme="minorHAnsi"/>
        </w:rPr>
        <w:fldChar w:fldCharType="separate"/>
      </w:r>
      <w:r w:rsidR="00C43980">
        <w:rPr>
          <w:rFonts w:asciiTheme="minorHAnsi" w:hAnsiTheme="minorHAnsi"/>
          <w:noProof/>
        </w:rPr>
        <w:t>(24)</w:t>
      </w:r>
      <w:r w:rsidR="00F4781A">
        <w:rPr>
          <w:rFonts w:asciiTheme="minorHAnsi" w:hAnsiTheme="minorHAnsi"/>
        </w:rPr>
        <w:fldChar w:fldCharType="end"/>
      </w:r>
      <w:r w:rsidRPr="00C05650">
        <w:rPr>
          <w:rFonts w:asciiTheme="minorHAnsi" w:hAnsiTheme="minorHAnsi"/>
        </w:rPr>
        <w:t xml:space="preserve">. The four reference genes were ranked across all life stage by treatment group combinations based on their gene stability measure (M), and the gene with the highest M value was excluded. The average expression stability was then calculated for each life stage and treatment group combination, as was the </w:t>
      </w:r>
      <w:r w:rsidRPr="00C05650">
        <w:rPr>
          <w:rFonts w:asciiTheme="minorHAnsi" w:hAnsiTheme="minorHAnsi"/>
        </w:rPr>
        <w:lastRenderedPageBreak/>
        <w:t xml:space="preserve">pairwise variation (V) (supplemental materials). The three most stable, and therefore most suitable, reference genes were used to normalize the </w:t>
      </w:r>
      <w:proofErr w:type="spellStart"/>
      <w:r w:rsidRPr="00C05650">
        <w:rPr>
          <w:rFonts w:asciiTheme="minorHAnsi" w:hAnsiTheme="minorHAnsi"/>
        </w:rPr>
        <w:t>C</w:t>
      </w:r>
      <w:r w:rsidRPr="00C05650">
        <w:rPr>
          <w:rFonts w:asciiTheme="minorHAnsi" w:hAnsiTheme="minorHAnsi"/>
          <w:vertAlign w:val="subscript"/>
        </w:rPr>
        <w:t>q</w:t>
      </w:r>
      <w:proofErr w:type="spellEnd"/>
      <w:r w:rsidRPr="00C05650">
        <w:rPr>
          <w:rFonts w:asciiTheme="minorHAnsi" w:hAnsiTheme="minorHAnsi"/>
        </w:rPr>
        <w:t xml:space="preserve"> values using the 2</w:t>
      </w:r>
      <w:r w:rsidRPr="00C05650">
        <w:rPr>
          <w:rFonts w:asciiTheme="minorHAnsi" w:hAnsiTheme="minorHAnsi"/>
          <w:vertAlign w:val="superscript"/>
        </w:rPr>
        <w:t xml:space="preserve">ΔΔCq </w:t>
      </w:r>
      <w:r w:rsidRPr="00C05650">
        <w:rPr>
          <w:rFonts w:asciiTheme="minorHAnsi" w:hAnsiTheme="minorHAnsi"/>
        </w:rPr>
        <w:t xml:space="preserve">method with the </w:t>
      </w:r>
      <w:proofErr w:type="spellStart"/>
      <w:r w:rsidRPr="00C05650">
        <w:rPr>
          <w:rFonts w:asciiTheme="minorHAnsi" w:hAnsiTheme="minorHAnsi"/>
        </w:rPr>
        <w:t>NormqPCR</w:t>
      </w:r>
      <w:proofErr w:type="spellEnd"/>
      <w:r w:rsidRPr="00C05650">
        <w:rPr>
          <w:rFonts w:asciiTheme="minorHAnsi" w:hAnsiTheme="minorHAnsi"/>
        </w:rPr>
        <w:t xml:space="preserve"> package. The resulting relative quantification (RQ) values were plotted using GraphPad Prism v8.0. </w:t>
      </w:r>
    </w:p>
    <w:p w14:paraId="4208AB5F" w14:textId="77777777" w:rsidR="00F4781A" w:rsidRPr="00C05650" w:rsidRDefault="00F4781A" w:rsidP="00AE4ED8">
      <w:pPr>
        <w:pStyle w:val="Normal1"/>
        <w:spacing w:line="360" w:lineRule="auto"/>
        <w:jc w:val="both"/>
        <w:rPr>
          <w:rFonts w:asciiTheme="minorHAnsi" w:hAnsiTheme="minorHAnsi"/>
        </w:rPr>
      </w:pPr>
    </w:p>
    <w:p w14:paraId="7B9C464B" w14:textId="5A114072" w:rsidR="00AE4ED8" w:rsidRPr="00C05650" w:rsidRDefault="00AE4ED8" w:rsidP="00AE4ED8">
      <w:pPr>
        <w:pStyle w:val="Normal1"/>
        <w:spacing w:after="160"/>
        <w:rPr>
          <w:rFonts w:asciiTheme="minorHAnsi" w:eastAsia="Times New Roman" w:hAnsiTheme="minorHAnsi" w:cs="Times New Roman"/>
          <w:sz w:val="20"/>
        </w:rPr>
      </w:pPr>
      <w:r w:rsidRPr="00C05650">
        <w:rPr>
          <w:rFonts w:asciiTheme="minorHAnsi" w:eastAsia="Times New Roman" w:hAnsiTheme="minorHAnsi" w:cs="Times New Roman"/>
          <w:sz w:val="20"/>
        </w:rPr>
        <w:t>Table 1. Description of RT-qPCR primer sequences</w:t>
      </w:r>
      <w:r w:rsidR="00382B1B" w:rsidRPr="00C05650">
        <w:rPr>
          <w:rFonts w:asciiTheme="minorHAnsi" w:eastAsia="Times New Roman" w:hAnsiTheme="minorHAnsi" w:cs="Times New Roman"/>
          <w:sz w:val="20"/>
        </w:rPr>
        <w:t xml:space="preserve">, genomic </w:t>
      </w:r>
      <w:proofErr w:type="gramStart"/>
      <w:r w:rsidR="00382B1B" w:rsidRPr="00C05650">
        <w:rPr>
          <w:rFonts w:asciiTheme="minorHAnsi" w:eastAsia="Times New Roman" w:hAnsiTheme="minorHAnsi" w:cs="Times New Roman"/>
          <w:sz w:val="20"/>
        </w:rPr>
        <w:t>location</w:t>
      </w:r>
      <w:proofErr w:type="gramEnd"/>
      <w:r w:rsidRPr="00C05650">
        <w:rPr>
          <w:rFonts w:asciiTheme="minorHAnsi" w:eastAsia="Times New Roman" w:hAnsiTheme="minorHAnsi" w:cs="Times New Roman"/>
          <w:sz w:val="20"/>
        </w:rPr>
        <w:t xml:space="preserve"> and amplicon characteristics.  </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400" w:firstRow="0" w:lastRow="0" w:firstColumn="0" w:lastColumn="0" w:noHBand="0" w:noVBand="1"/>
      </w:tblPr>
      <w:tblGrid>
        <w:gridCol w:w="781"/>
        <w:gridCol w:w="2021"/>
        <w:gridCol w:w="3685"/>
        <w:gridCol w:w="1134"/>
        <w:gridCol w:w="1418"/>
      </w:tblGrid>
      <w:tr w:rsidR="00742A0E" w:rsidRPr="00C05650" w14:paraId="5F232E76" w14:textId="77777777" w:rsidTr="00382B1B">
        <w:trPr>
          <w:trHeight w:val="371"/>
        </w:trPr>
        <w:tc>
          <w:tcPr>
            <w:tcW w:w="781" w:type="dxa"/>
            <w:tcBorders>
              <w:bottom w:val="single" w:sz="4" w:space="0" w:color="000000"/>
            </w:tcBorders>
          </w:tcPr>
          <w:p w14:paraId="35419DBD" w14:textId="77777777" w:rsidR="00AE4ED8" w:rsidRPr="00C05650" w:rsidRDefault="00AE4ED8"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Gene</w:t>
            </w:r>
          </w:p>
        </w:tc>
        <w:tc>
          <w:tcPr>
            <w:tcW w:w="2021" w:type="dxa"/>
            <w:tcBorders>
              <w:bottom w:val="single" w:sz="4" w:space="0" w:color="000000"/>
            </w:tcBorders>
          </w:tcPr>
          <w:p w14:paraId="314D241E" w14:textId="77777777" w:rsidR="00AE4ED8" w:rsidRPr="00C05650" w:rsidRDefault="00AE4ED8"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Accession Number</w:t>
            </w:r>
          </w:p>
        </w:tc>
        <w:tc>
          <w:tcPr>
            <w:tcW w:w="3685" w:type="dxa"/>
            <w:tcBorders>
              <w:bottom w:val="single" w:sz="4" w:space="0" w:color="000000"/>
            </w:tcBorders>
          </w:tcPr>
          <w:p w14:paraId="776F5F2C" w14:textId="370BE0BB" w:rsidR="00AE4ED8" w:rsidRPr="00C05650" w:rsidRDefault="00AE4ED8"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Nucleotide sequence</w:t>
            </w:r>
          </w:p>
        </w:tc>
        <w:tc>
          <w:tcPr>
            <w:tcW w:w="1134" w:type="dxa"/>
            <w:tcBorders>
              <w:bottom w:val="single" w:sz="4" w:space="0" w:color="000000"/>
            </w:tcBorders>
          </w:tcPr>
          <w:p w14:paraId="06A317BE" w14:textId="48452F6D" w:rsidR="00AE4ED8" w:rsidRPr="00C05650" w:rsidRDefault="00AE4ED8"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Amp</w:t>
            </w:r>
            <w:r w:rsidR="00742A0E" w:rsidRPr="00C05650">
              <w:rPr>
                <w:rFonts w:asciiTheme="minorHAnsi" w:eastAsia="Arial" w:hAnsiTheme="minorHAnsi" w:cs="Arial"/>
                <w:b/>
                <w:sz w:val="20"/>
                <w:szCs w:val="20"/>
              </w:rPr>
              <w:t>.</w:t>
            </w:r>
            <w:r w:rsidRPr="00C05650">
              <w:rPr>
                <w:rFonts w:asciiTheme="minorHAnsi" w:eastAsia="Arial" w:hAnsiTheme="minorHAnsi" w:cs="Arial"/>
                <w:b/>
                <w:sz w:val="20"/>
                <w:szCs w:val="20"/>
              </w:rPr>
              <w:t xml:space="preserve"> size</w:t>
            </w:r>
          </w:p>
        </w:tc>
        <w:tc>
          <w:tcPr>
            <w:tcW w:w="1418" w:type="dxa"/>
            <w:tcBorders>
              <w:bottom w:val="single" w:sz="4" w:space="0" w:color="000000"/>
            </w:tcBorders>
          </w:tcPr>
          <w:p w14:paraId="39D29822" w14:textId="50434AA8" w:rsidR="00AE4ED8" w:rsidRPr="00C05650" w:rsidRDefault="00742A0E"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Ref.</w:t>
            </w:r>
          </w:p>
        </w:tc>
      </w:tr>
      <w:tr w:rsidR="00742A0E" w:rsidRPr="00C05650" w14:paraId="55E70998" w14:textId="77777777" w:rsidTr="00742A0E">
        <w:trPr>
          <w:trHeight w:val="320"/>
        </w:trPr>
        <w:tc>
          <w:tcPr>
            <w:tcW w:w="781" w:type="dxa"/>
            <w:tcBorders>
              <w:bottom w:val="nil"/>
            </w:tcBorders>
          </w:tcPr>
          <w:p w14:paraId="63BA4419" w14:textId="77777777" w:rsidR="00AE4ED8" w:rsidRPr="00C05650" w:rsidRDefault="00AE4ED8" w:rsidP="003C2F49">
            <w:pPr>
              <w:pStyle w:val="Normal1"/>
              <w:spacing w:line="276" w:lineRule="auto"/>
              <w:rPr>
                <w:rFonts w:asciiTheme="minorHAnsi" w:eastAsia="Arial" w:hAnsiTheme="minorHAnsi" w:cs="Arial"/>
                <w:i/>
                <w:sz w:val="20"/>
                <w:szCs w:val="20"/>
              </w:rPr>
            </w:pPr>
            <w:r w:rsidRPr="00C05650">
              <w:rPr>
                <w:rFonts w:asciiTheme="minorHAnsi" w:eastAsia="Arial" w:hAnsiTheme="minorHAnsi" w:cs="Arial"/>
                <w:i/>
                <w:sz w:val="20"/>
                <w:szCs w:val="20"/>
              </w:rPr>
              <w:t>17S</w:t>
            </w:r>
          </w:p>
        </w:tc>
        <w:tc>
          <w:tcPr>
            <w:tcW w:w="2021" w:type="dxa"/>
            <w:tcBorders>
              <w:bottom w:val="nil"/>
            </w:tcBorders>
          </w:tcPr>
          <w:p w14:paraId="7BD36E1C"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NM_001305512.1</w:t>
            </w:r>
          </w:p>
        </w:tc>
        <w:tc>
          <w:tcPr>
            <w:tcW w:w="3685" w:type="dxa"/>
            <w:tcBorders>
              <w:bottom w:val="nil"/>
            </w:tcBorders>
          </w:tcPr>
          <w:p w14:paraId="7934321D"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F: 5’-</w:t>
            </w:r>
            <w:r w:rsidRPr="005440C4">
              <w:rPr>
                <w:rFonts w:ascii="Lucida Sans Typewriter" w:eastAsia="Arial" w:hAnsi="Lucida Sans Typewriter" w:cs="Arial"/>
                <w:sz w:val="20"/>
                <w:szCs w:val="20"/>
              </w:rPr>
              <w:t>CAAGCCTCTTCGTAACAAGATCG</w:t>
            </w:r>
            <w:r w:rsidRPr="00C05650">
              <w:rPr>
                <w:rFonts w:asciiTheme="minorHAnsi" w:eastAsia="Arial" w:hAnsiTheme="minorHAnsi" w:cs="Arial"/>
                <w:sz w:val="20"/>
                <w:szCs w:val="20"/>
              </w:rPr>
              <w:t>-3’</w:t>
            </w:r>
          </w:p>
        </w:tc>
        <w:tc>
          <w:tcPr>
            <w:tcW w:w="1134" w:type="dxa"/>
            <w:tcBorders>
              <w:bottom w:val="nil"/>
            </w:tcBorders>
          </w:tcPr>
          <w:p w14:paraId="62736BCF"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91</w:t>
            </w:r>
          </w:p>
        </w:tc>
        <w:tc>
          <w:tcPr>
            <w:tcW w:w="1418" w:type="dxa"/>
            <w:tcBorders>
              <w:bottom w:val="nil"/>
            </w:tcBorders>
          </w:tcPr>
          <w:p w14:paraId="00FBC5FC"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This study</w:t>
            </w:r>
          </w:p>
        </w:tc>
      </w:tr>
      <w:tr w:rsidR="00742A0E" w:rsidRPr="00C05650" w14:paraId="2466FF51" w14:textId="77777777" w:rsidTr="00742A0E">
        <w:trPr>
          <w:trHeight w:val="320"/>
        </w:trPr>
        <w:tc>
          <w:tcPr>
            <w:tcW w:w="781" w:type="dxa"/>
            <w:tcBorders>
              <w:top w:val="nil"/>
              <w:bottom w:val="nil"/>
            </w:tcBorders>
          </w:tcPr>
          <w:p w14:paraId="1B67FD24"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2021" w:type="dxa"/>
            <w:tcBorders>
              <w:top w:val="nil"/>
              <w:bottom w:val="nil"/>
            </w:tcBorders>
          </w:tcPr>
          <w:p w14:paraId="7F6702C0"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3685" w:type="dxa"/>
            <w:tcBorders>
              <w:top w:val="nil"/>
              <w:bottom w:val="nil"/>
            </w:tcBorders>
          </w:tcPr>
          <w:p w14:paraId="2DE17431"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CAGCTTGATGGAGATACCACGC</w:t>
            </w:r>
            <w:r w:rsidRPr="00C05650">
              <w:rPr>
                <w:rFonts w:asciiTheme="minorHAnsi" w:eastAsia="Arial" w:hAnsiTheme="minorHAnsi" w:cs="Arial"/>
                <w:sz w:val="20"/>
                <w:szCs w:val="20"/>
              </w:rPr>
              <w:t>-3’</w:t>
            </w:r>
          </w:p>
        </w:tc>
        <w:tc>
          <w:tcPr>
            <w:tcW w:w="1134" w:type="dxa"/>
            <w:tcBorders>
              <w:top w:val="nil"/>
              <w:bottom w:val="nil"/>
            </w:tcBorders>
          </w:tcPr>
          <w:p w14:paraId="3D3339C4"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1418" w:type="dxa"/>
            <w:tcBorders>
              <w:top w:val="nil"/>
              <w:bottom w:val="nil"/>
            </w:tcBorders>
          </w:tcPr>
          <w:p w14:paraId="713BF65B"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This study</w:t>
            </w:r>
          </w:p>
        </w:tc>
      </w:tr>
      <w:tr w:rsidR="00742A0E" w:rsidRPr="00C05650" w14:paraId="1D767387" w14:textId="77777777" w:rsidTr="00742A0E">
        <w:trPr>
          <w:trHeight w:val="320"/>
        </w:trPr>
        <w:tc>
          <w:tcPr>
            <w:tcW w:w="781" w:type="dxa"/>
            <w:tcBorders>
              <w:bottom w:val="nil"/>
            </w:tcBorders>
          </w:tcPr>
          <w:p w14:paraId="57C4250E" w14:textId="77777777" w:rsidR="00AE4ED8" w:rsidRPr="00C05650" w:rsidRDefault="00AE4ED8" w:rsidP="003C2F49">
            <w:pPr>
              <w:pStyle w:val="Normal1"/>
              <w:spacing w:line="276" w:lineRule="auto"/>
              <w:rPr>
                <w:rFonts w:asciiTheme="minorHAnsi" w:eastAsia="Arial" w:hAnsiTheme="minorHAnsi" w:cs="Arial"/>
                <w:i/>
                <w:sz w:val="20"/>
                <w:szCs w:val="20"/>
              </w:rPr>
            </w:pPr>
            <w:r w:rsidRPr="00C05650">
              <w:rPr>
                <w:rFonts w:asciiTheme="minorHAnsi" w:eastAsia="Arial" w:hAnsiTheme="minorHAnsi" w:cs="Arial"/>
                <w:i/>
                <w:sz w:val="20"/>
                <w:szCs w:val="20"/>
              </w:rPr>
              <w:t>EF1</w:t>
            </w:r>
          </w:p>
        </w:tc>
        <w:tc>
          <w:tcPr>
            <w:tcW w:w="2021" w:type="dxa"/>
            <w:tcBorders>
              <w:bottom w:val="nil"/>
            </w:tcBorders>
          </w:tcPr>
          <w:p w14:paraId="1ACE6DBE"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XM_011562844.1</w:t>
            </w:r>
          </w:p>
        </w:tc>
        <w:tc>
          <w:tcPr>
            <w:tcW w:w="3685" w:type="dxa"/>
            <w:tcBorders>
              <w:bottom w:val="nil"/>
            </w:tcBorders>
          </w:tcPr>
          <w:p w14:paraId="7C54DBD3"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F: 5’-</w:t>
            </w:r>
            <w:r w:rsidRPr="005440C4">
              <w:rPr>
                <w:rFonts w:ascii="Lucida Sans Typewriter" w:eastAsia="Arial" w:hAnsi="Lucida Sans Typewriter" w:cs="Arial"/>
                <w:sz w:val="20"/>
                <w:szCs w:val="20"/>
              </w:rPr>
              <w:t>GCCTCCCTACAGCGAATC</w:t>
            </w:r>
            <w:r w:rsidRPr="00C05650">
              <w:rPr>
                <w:rFonts w:asciiTheme="minorHAnsi" w:eastAsia="Arial" w:hAnsiTheme="minorHAnsi" w:cs="Arial"/>
                <w:sz w:val="20"/>
                <w:szCs w:val="20"/>
              </w:rPr>
              <w:t xml:space="preserve">-3’ </w:t>
            </w:r>
          </w:p>
        </w:tc>
        <w:tc>
          <w:tcPr>
            <w:tcW w:w="1134" w:type="dxa"/>
            <w:tcBorders>
              <w:bottom w:val="nil"/>
            </w:tcBorders>
          </w:tcPr>
          <w:p w14:paraId="5E822AA2"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161</w:t>
            </w:r>
          </w:p>
        </w:tc>
        <w:tc>
          <w:tcPr>
            <w:tcW w:w="1418" w:type="dxa"/>
            <w:tcBorders>
              <w:bottom w:val="nil"/>
            </w:tcBorders>
          </w:tcPr>
          <w:p w14:paraId="42AA61CB"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1322C9DA" w14:textId="77777777" w:rsidTr="00742A0E">
        <w:trPr>
          <w:trHeight w:val="320"/>
        </w:trPr>
        <w:tc>
          <w:tcPr>
            <w:tcW w:w="781" w:type="dxa"/>
            <w:tcBorders>
              <w:top w:val="nil"/>
              <w:bottom w:val="nil"/>
            </w:tcBorders>
          </w:tcPr>
          <w:p w14:paraId="643AC028"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2021" w:type="dxa"/>
            <w:tcBorders>
              <w:top w:val="nil"/>
              <w:bottom w:val="nil"/>
            </w:tcBorders>
          </w:tcPr>
          <w:p w14:paraId="3CEAAEA0"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3685" w:type="dxa"/>
            <w:tcBorders>
              <w:top w:val="nil"/>
              <w:bottom w:val="nil"/>
            </w:tcBorders>
          </w:tcPr>
          <w:p w14:paraId="1239FFC7"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CCTTGAACCAGGGCATCT</w:t>
            </w:r>
            <w:r w:rsidRPr="00C05650">
              <w:rPr>
                <w:rFonts w:asciiTheme="minorHAnsi" w:eastAsia="Arial" w:hAnsiTheme="minorHAnsi" w:cs="Arial"/>
                <w:sz w:val="20"/>
                <w:szCs w:val="20"/>
              </w:rPr>
              <w:t>-3’</w:t>
            </w:r>
          </w:p>
        </w:tc>
        <w:tc>
          <w:tcPr>
            <w:tcW w:w="1134" w:type="dxa"/>
            <w:tcBorders>
              <w:top w:val="nil"/>
              <w:bottom w:val="nil"/>
            </w:tcBorders>
          </w:tcPr>
          <w:p w14:paraId="56162BFD"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1418" w:type="dxa"/>
            <w:tcBorders>
              <w:top w:val="nil"/>
              <w:bottom w:val="nil"/>
            </w:tcBorders>
          </w:tcPr>
          <w:p w14:paraId="2BA279AE"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374D0E67" w14:textId="77777777" w:rsidTr="00742A0E">
        <w:trPr>
          <w:trHeight w:val="320"/>
        </w:trPr>
        <w:tc>
          <w:tcPr>
            <w:tcW w:w="781" w:type="dxa"/>
            <w:tcBorders>
              <w:bottom w:val="nil"/>
            </w:tcBorders>
          </w:tcPr>
          <w:p w14:paraId="164A6D2F" w14:textId="77777777" w:rsidR="00AE4ED8" w:rsidRPr="00C05650" w:rsidRDefault="00AE4ED8" w:rsidP="003C2F49">
            <w:pPr>
              <w:pStyle w:val="Normal1"/>
              <w:spacing w:line="276" w:lineRule="auto"/>
              <w:rPr>
                <w:rFonts w:asciiTheme="minorHAnsi" w:eastAsia="Arial" w:hAnsiTheme="minorHAnsi" w:cs="Arial"/>
                <w:i/>
                <w:sz w:val="20"/>
                <w:szCs w:val="20"/>
              </w:rPr>
            </w:pPr>
            <w:r w:rsidRPr="00C05650">
              <w:rPr>
                <w:rFonts w:asciiTheme="minorHAnsi" w:eastAsia="Arial" w:hAnsiTheme="minorHAnsi" w:cs="Arial"/>
                <w:i/>
                <w:sz w:val="20"/>
                <w:szCs w:val="20"/>
              </w:rPr>
              <w:t>RpL32</w:t>
            </w:r>
          </w:p>
        </w:tc>
        <w:tc>
          <w:tcPr>
            <w:tcW w:w="2021" w:type="dxa"/>
            <w:tcBorders>
              <w:bottom w:val="nil"/>
            </w:tcBorders>
          </w:tcPr>
          <w:p w14:paraId="404B5FCB"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NM_001309136.1</w:t>
            </w:r>
          </w:p>
        </w:tc>
        <w:tc>
          <w:tcPr>
            <w:tcW w:w="3685" w:type="dxa"/>
            <w:tcBorders>
              <w:bottom w:val="nil"/>
            </w:tcBorders>
          </w:tcPr>
          <w:p w14:paraId="26A6BFAC"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F: 5’-</w:t>
            </w:r>
            <w:r w:rsidRPr="005440C4">
              <w:rPr>
                <w:rFonts w:ascii="Lucida Sans Typewriter" w:eastAsia="Arial" w:hAnsi="Lucida Sans Typewriter" w:cs="Arial"/>
                <w:sz w:val="20"/>
                <w:szCs w:val="20"/>
              </w:rPr>
              <w:t>CCAATTTACCGCCCTACC</w:t>
            </w:r>
            <w:r w:rsidRPr="00C05650">
              <w:rPr>
                <w:rFonts w:asciiTheme="minorHAnsi" w:eastAsia="Arial" w:hAnsiTheme="minorHAnsi" w:cs="Arial"/>
                <w:sz w:val="20"/>
                <w:szCs w:val="20"/>
              </w:rPr>
              <w:t>-3’</w:t>
            </w:r>
          </w:p>
        </w:tc>
        <w:tc>
          <w:tcPr>
            <w:tcW w:w="1134" w:type="dxa"/>
            <w:tcBorders>
              <w:bottom w:val="nil"/>
            </w:tcBorders>
          </w:tcPr>
          <w:p w14:paraId="6613E38D"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120</w:t>
            </w:r>
          </w:p>
        </w:tc>
        <w:tc>
          <w:tcPr>
            <w:tcW w:w="1418" w:type="dxa"/>
            <w:tcBorders>
              <w:bottom w:val="nil"/>
            </w:tcBorders>
          </w:tcPr>
          <w:p w14:paraId="240D8FA9"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5E702937" w14:textId="77777777" w:rsidTr="00BC33CF">
        <w:trPr>
          <w:trHeight w:val="320"/>
        </w:trPr>
        <w:tc>
          <w:tcPr>
            <w:tcW w:w="781" w:type="dxa"/>
            <w:tcBorders>
              <w:top w:val="nil"/>
              <w:bottom w:val="single" w:sz="4" w:space="0" w:color="000000"/>
            </w:tcBorders>
          </w:tcPr>
          <w:p w14:paraId="222E4E40"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2021" w:type="dxa"/>
            <w:tcBorders>
              <w:top w:val="nil"/>
              <w:bottom w:val="single" w:sz="4" w:space="0" w:color="000000"/>
            </w:tcBorders>
          </w:tcPr>
          <w:p w14:paraId="657CB601"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3685" w:type="dxa"/>
            <w:tcBorders>
              <w:top w:val="nil"/>
              <w:bottom w:val="single" w:sz="4" w:space="0" w:color="000000"/>
            </w:tcBorders>
          </w:tcPr>
          <w:p w14:paraId="7C5F2C83"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TACCCTGTTGTCAATACCTCT</w:t>
            </w:r>
            <w:r w:rsidRPr="00C05650">
              <w:rPr>
                <w:rFonts w:asciiTheme="minorHAnsi" w:eastAsia="Arial" w:hAnsiTheme="minorHAnsi" w:cs="Arial"/>
                <w:sz w:val="20"/>
                <w:szCs w:val="20"/>
              </w:rPr>
              <w:t>-3’</w:t>
            </w:r>
          </w:p>
        </w:tc>
        <w:tc>
          <w:tcPr>
            <w:tcW w:w="1134" w:type="dxa"/>
            <w:tcBorders>
              <w:top w:val="nil"/>
              <w:bottom w:val="single" w:sz="4" w:space="0" w:color="000000"/>
            </w:tcBorders>
          </w:tcPr>
          <w:p w14:paraId="6A3B89DC"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1418" w:type="dxa"/>
            <w:tcBorders>
              <w:top w:val="nil"/>
              <w:bottom w:val="single" w:sz="4" w:space="0" w:color="000000"/>
            </w:tcBorders>
          </w:tcPr>
          <w:p w14:paraId="0924A8E6"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137165F4" w14:textId="77777777" w:rsidTr="00742A0E">
        <w:trPr>
          <w:trHeight w:val="320"/>
        </w:trPr>
        <w:tc>
          <w:tcPr>
            <w:tcW w:w="781" w:type="dxa"/>
            <w:tcBorders>
              <w:top w:val="single" w:sz="4" w:space="0" w:color="000000"/>
              <w:left w:val="single" w:sz="4" w:space="0" w:color="000000"/>
              <w:bottom w:val="nil"/>
            </w:tcBorders>
          </w:tcPr>
          <w:p w14:paraId="1BDE5823" w14:textId="77777777" w:rsidR="00AE4ED8" w:rsidRPr="00C05650" w:rsidRDefault="00AE4ED8" w:rsidP="003C2F49">
            <w:pPr>
              <w:pStyle w:val="Normal1"/>
              <w:spacing w:line="276" w:lineRule="auto"/>
              <w:rPr>
                <w:rFonts w:asciiTheme="minorHAnsi" w:eastAsia="Arial" w:hAnsiTheme="minorHAnsi" w:cs="Arial"/>
                <w:i/>
                <w:sz w:val="20"/>
                <w:szCs w:val="20"/>
              </w:rPr>
            </w:pPr>
            <w:r w:rsidRPr="00C05650">
              <w:rPr>
                <w:rFonts w:asciiTheme="minorHAnsi" w:eastAsia="Arial" w:hAnsiTheme="minorHAnsi" w:cs="Arial"/>
                <w:i/>
                <w:sz w:val="20"/>
                <w:szCs w:val="20"/>
              </w:rPr>
              <w:t>RpS13</w:t>
            </w:r>
          </w:p>
        </w:tc>
        <w:tc>
          <w:tcPr>
            <w:tcW w:w="2021" w:type="dxa"/>
            <w:tcBorders>
              <w:top w:val="single" w:sz="4" w:space="0" w:color="000000"/>
              <w:bottom w:val="nil"/>
            </w:tcBorders>
          </w:tcPr>
          <w:p w14:paraId="3BE80504"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NM_001305523.1</w:t>
            </w:r>
          </w:p>
        </w:tc>
        <w:tc>
          <w:tcPr>
            <w:tcW w:w="3685" w:type="dxa"/>
            <w:tcBorders>
              <w:top w:val="single" w:sz="4" w:space="0" w:color="000000"/>
              <w:bottom w:val="nil"/>
            </w:tcBorders>
          </w:tcPr>
          <w:p w14:paraId="4F153D2C"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F: 5’-</w:t>
            </w:r>
            <w:r w:rsidRPr="005440C4">
              <w:rPr>
                <w:rFonts w:ascii="Lucida Sans Typewriter" w:eastAsia="Arial" w:hAnsi="Lucida Sans Typewriter" w:cs="Arial"/>
                <w:sz w:val="20"/>
                <w:szCs w:val="20"/>
              </w:rPr>
              <w:t>TCAGGCTTATTCTCGTCG</w:t>
            </w:r>
            <w:r w:rsidRPr="00C05650">
              <w:rPr>
                <w:rFonts w:asciiTheme="minorHAnsi" w:eastAsia="Arial" w:hAnsiTheme="minorHAnsi" w:cs="Arial"/>
                <w:sz w:val="20"/>
                <w:szCs w:val="20"/>
              </w:rPr>
              <w:t>-3’</w:t>
            </w:r>
          </w:p>
        </w:tc>
        <w:tc>
          <w:tcPr>
            <w:tcW w:w="1134" w:type="dxa"/>
            <w:tcBorders>
              <w:top w:val="single" w:sz="4" w:space="0" w:color="000000"/>
              <w:bottom w:val="nil"/>
            </w:tcBorders>
          </w:tcPr>
          <w:p w14:paraId="7CD8AF33"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100</w:t>
            </w:r>
          </w:p>
        </w:tc>
        <w:tc>
          <w:tcPr>
            <w:tcW w:w="1418" w:type="dxa"/>
            <w:tcBorders>
              <w:top w:val="single" w:sz="4" w:space="0" w:color="000000"/>
              <w:bottom w:val="nil"/>
              <w:right w:val="single" w:sz="4" w:space="0" w:color="000000"/>
            </w:tcBorders>
          </w:tcPr>
          <w:p w14:paraId="1FC63F26"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22EE3F74" w14:textId="77777777" w:rsidTr="005440C4">
        <w:trPr>
          <w:trHeight w:val="320"/>
        </w:trPr>
        <w:tc>
          <w:tcPr>
            <w:tcW w:w="781" w:type="dxa"/>
            <w:tcBorders>
              <w:top w:val="nil"/>
              <w:left w:val="single" w:sz="4" w:space="0" w:color="000000"/>
              <w:bottom w:val="single" w:sz="4" w:space="0" w:color="auto"/>
            </w:tcBorders>
          </w:tcPr>
          <w:p w14:paraId="0061109F" w14:textId="77777777" w:rsidR="00AE4ED8" w:rsidRPr="00C05650" w:rsidRDefault="00AE4ED8" w:rsidP="003C2F49">
            <w:pPr>
              <w:pStyle w:val="Normal1"/>
              <w:spacing w:line="276" w:lineRule="auto"/>
              <w:rPr>
                <w:rFonts w:asciiTheme="minorHAnsi" w:eastAsia="Arial" w:hAnsiTheme="minorHAnsi" w:cs="Arial"/>
                <w:b/>
                <w:sz w:val="20"/>
                <w:szCs w:val="20"/>
              </w:rPr>
            </w:pPr>
          </w:p>
        </w:tc>
        <w:tc>
          <w:tcPr>
            <w:tcW w:w="2021" w:type="dxa"/>
            <w:tcBorders>
              <w:top w:val="nil"/>
              <w:bottom w:val="single" w:sz="4" w:space="0" w:color="auto"/>
            </w:tcBorders>
          </w:tcPr>
          <w:p w14:paraId="26C7421C" w14:textId="77777777" w:rsidR="00AE4ED8" w:rsidRPr="00C05650" w:rsidRDefault="00AE4ED8" w:rsidP="003C2F49">
            <w:pPr>
              <w:pStyle w:val="Normal1"/>
              <w:spacing w:line="276" w:lineRule="auto"/>
              <w:rPr>
                <w:rFonts w:asciiTheme="minorHAnsi" w:eastAsia="Arial" w:hAnsiTheme="minorHAnsi" w:cs="Arial"/>
                <w:b/>
                <w:sz w:val="20"/>
                <w:szCs w:val="20"/>
              </w:rPr>
            </w:pPr>
          </w:p>
        </w:tc>
        <w:tc>
          <w:tcPr>
            <w:tcW w:w="3685" w:type="dxa"/>
            <w:tcBorders>
              <w:top w:val="nil"/>
              <w:bottom w:val="single" w:sz="4" w:space="0" w:color="auto"/>
            </w:tcBorders>
          </w:tcPr>
          <w:p w14:paraId="453FF54E" w14:textId="77777777" w:rsidR="00AE4ED8" w:rsidRPr="00C05650" w:rsidRDefault="00AE4ED8" w:rsidP="003C2F49">
            <w:pPr>
              <w:pStyle w:val="Normal1"/>
              <w:spacing w:line="276" w:lineRule="auto"/>
              <w:rPr>
                <w:rFonts w:asciiTheme="minorHAnsi" w:eastAsia="Arial" w:hAnsiTheme="minorHAnsi" w:cs="Arial"/>
                <w:b/>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GCTGTGCTGGATTCGTAC</w:t>
            </w:r>
            <w:r w:rsidRPr="00C05650">
              <w:rPr>
                <w:rFonts w:asciiTheme="minorHAnsi" w:eastAsia="Arial" w:hAnsiTheme="minorHAnsi" w:cs="Arial"/>
                <w:sz w:val="20"/>
                <w:szCs w:val="20"/>
              </w:rPr>
              <w:t>-3’</w:t>
            </w:r>
          </w:p>
        </w:tc>
        <w:tc>
          <w:tcPr>
            <w:tcW w:w="1134" w:type="dxa"/>
            <w:tcBorders>
              <w:top w:val="nil"/>
              <w:bottom w:val="single" w:sz="4" w:space="0" w:color="auto"/>
            </w:tcBorders>
          </w:tcPr>
          <w:p w14:paraId="41B27DFD" w14:textId="77777777" w:rsidR="00AE4ED8" w:rsidRPr="00C05650" w:rsidRDefault="00AE4ED8" w:rsidP="003C2F49">
            <w:pPr>
              <w:pStyle w:val="Normal1"/>
              <w:spacing w:line="276" w:lineRule="auto"/>
              <w:rPr>
                <w:rFonts w:asciiTheme="minorHAnsi" w:eastAsia="Arial" w:hAnsiTheme="minorHAnsi" w:cs="Arial"/>
                <w:b/>
                <w:sz w:val="20"/>
                <w:szCs w:val="20"/>
              </w:rPr>
            </w:pPr>
          </w:p>
        </w:tc>
        <w:tc>
          <w:tcPr>
            <w:tcW w:w="1418" w:type="dxa"/>
            <w:tcBorders>
              <w:top w:val="nil"/>
              <w:bottom w:val="single" w:sz="4" w:space="0" w:color="auto"/>
              <w:right w:val="single" w:sz="4" w:space="0" w:color="000000"/>
            </w:tcBorders>
          </w:tcPr>
          <w:p w14:paraId="779825C7" w14:textId="77777777" w:rsidR="00AE4ED8" w:rsidRPr="00C05650" w:rsidRDefault="00AE4ED8" w:rsidP="003C2F49">
            <w:pPr>
              <w:pStyle w:val="Normal1"/>
              <w:spacing w:line="276" w:lineRule="auto"/>
              <w:rPr>
                <w:rFonts w:asciiTheme="minorHAnsi" w:eastAsia="Arial" w:hAnsiTheme="minorHAnsi" w:cs="Arial"/>
                <w:b/>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750D338A" w14:textId="77777777" w:rsidTr="003C2F49">
        <w:trPr>
          <w:trHeight w:val="239"/>
        </w:trPr>
        <w:tc>
          <w:tcPr>
            <w:tcW w:w="781" w:type="dxa"/>
            <w:tcBorders>
              <w:top w:val="single" w:sz="4" w:space="0" w:color="auto"/>
              <w:left w:val="single" w:sz="4" w:space="0" w:color="000000"/>
              <w:bottom w:val="nil"/>
            </w:tcBorders>
          </w:tcPr>
          <w:p w14:paraId="2904F7DE" w14:textId="77777777" w:rsidR="00AE4ED8" w:rsidRPr="00C05650" w:rsidRDefault="00AE4ED8" w:rsidP="003C2F49">
            <w:pPr>
              <w:pStyle w:val="Normal1"/>
              <w:spacing w:line="360" w:lineRule="auto"/>
              <w:rPr>
                <w:rFonts w:asciiTheme="minorHAnsi" w:eastAsia="Arial" w:hAnsiTheme="minorHAnsi" w:cs="Arial"/>
                <w:i/>
                <w:sz w:val="20"/>
                <w:szCs w:val="20"/>
              </w:rPr>
            </w:pPr>
            <w:proofErr w:type="spellStart"/>
            <w:r w:rsidRPr="00C05650">
              <w:rPr>
                <w:rFonts w:asciiTheme="minorHAnsi" w:eastAsia="Arial" w:hAnsiTheme="minorHAnsi" w:cs="Arial"/>
                <w:i/>
                <w:sz w:val="20"/>
                <w:szCs w:val="20"/>
              </w:rPr>
              <w:t>AaHIT</w:t>
            </w:r>
            <w:proofErr w:type="spellEnd"/>
          </w:p>
        </w:tc>
        <w:tc>
          <w:tcPr>
            <w:tcW w:w="2021" w:type="dxa"/>
            <w:tcBorders>
              <w:top w:val="single" w:sz="4" w:space="0" w:color="auto"/>
              <w:bottom w:val="nil"/>
            </w:tcBorders>
          </w:tcPr>
          <w:p w14:paraId="3EA5D85D" w14:textId="77777777" w:rsidR="00AE4ED8" w:rsidRPr="00C05650" w:rsidRDefault="00AE4ED8" w:rsidP="003C2F49">
            <w:pPr>
              <w:pStyle w:val="Normal1"/>
              <w:spacing w:line="360" w:lineRule="auto"/>
              <w:rPr>
                <w:rFonts w:asciiTheme="minorHAnsi" w:eastAsia="Arial" w:hAnsiTheme="minorHAnsi" w:cs="Arial"/>
                <w:b/>
                <w:sz w:val="20"/>
                <w:szCs w:val="20"/>
              </w:rPr>
            </w:pPr>
          </w:p>
        </w:tc>
        <w:tc>
          <w:tcPr>
            <w:tcW w:w="3685" w:type="dxa"/>
            <w:tcBorders>
              <w:top w:val="single" w:sz="4" w:space="0" w:color="auto"/>
              <w:bottom w:val="nil"/>
            </w:tcBorders>
          </w:tcPr>
          <w:p w14:paraId="36C064A9" w14:textId="2A25F62E" w:rsidR="00DC3501" w:rsidRPr="00C05650" w:rsidRDefault="00AE4ED8" w:rsidP="003C2F49">
            <w:pPr>
              <w:pStyle w:val="Normal1"/>
              <w:spacing w:line="360" w:lineRule="auto"/>
              <w:rPr>
                <w:rFonts w:asciiTheme="minorHAnsi" w:eastAsia="Arial" w:hAnsiTheme="minorHAnsi" w:cs="Arial"/>
                <w:sz w:val="20"/>
                <w:szCs w:val="20"/>
              </w:rPr>
            </w:pPr>
            <w:r w:rsidRPr="00C05650">
              <w:rPr>
                <w:rFonts w:asciiTheme="minorHAnsi" w:eastAsia="Arial" w:hAnsiTheme="minorHAnsi" w:cs="Arial"/>
                <w:sz w:val="20"/>
                <w:szCs w:val="20"/>
              </w:rPr>
              <w:t>F:5’-</w:t>
            </w:r>
            <w:r w:rsidR="00DC3501" w:rsidRPr="005440C4">
              <w:rPr>
                <w:rFonts w:ascii="Lucida Sans Typewriter" w:eastAsia="Arial" w:hAnsi="Lucida Sans Typewriter" w:cs="Arial"/>
                <w:sz w:val="20"/>
                <w:szCs w:val="20"/>
              </w:rPr>
              <w:t>GCCCCGGAATGCCTGCTGTC</w:t>
            </w:r>
            <w:r w:rsidR="003C2F49">
              <w:rPr>
                <w:rFonts w:asciiTheme="minorHAnsi" w:eastAsia="Arial" w:hAnsiTheme="minorHAnsi" w:cs="Arial"/>
                <w:sz w:val="20"/>
                <w:szCs w:val="20"/>
              </w:rPr>
              <w:t>-</w:t>
            </w:r>
            <w:r w:rsidR="003C2F49" w:rsidRPr="003C2F49">
              <w:rPr>
                <w:rFonts w:asciiTheme="minorHAnsi" w:eastAsia="Arial" w:hAnsiTheme="minorHAnsi" w:cs="Arial"/>
                <w:sz w:val="20"/>
                <w:szCs w:val="20"/>
              </w:rPr>
              <w:t>3’</w:t>
            </w:r>
          </w:p>
        </w:tc>
        <w:tc>
          <w:tcPr>
            <w:tcW w:w="1134" w:type="dxa"/>
            <w:tcBorders>
              <w:top w:val="single" w:sz="4" w:space="0" w:color="auto"/>
              <w:bottom w:val="nil"/>
            </w:tcBorders>
          </w:tcPr>
          <w:p w14:paraId="0DE27027" w14:textId="42884044" w:rsidR="00AE4ED8" w:rsidRPr="00DD762F" w:rsidRDefault="00DD762F" w:rsidP="003C2F49">
            <w:pPr>
              <w:pStyle w:val="Normal1"/>
              <w:spacing w:line="360" w:lineRule="auto"/>
              <w:rPr>
                <w:rFonts w:asciiTheme="minorHAnsi" w:eastAsia="Arial" w:hAnsiTheme="minorHAnsi" w:cs="Arial"/>
                <w:sz w:val="20"/>
                <w:szCs w:val="20"/>
              </w:rPr>
            </w:pPr>
            <w:r w:rsidRPr="00DD762F">
              <w:rPr>
                <w:rFonts w:asciiTheme="minorHAnsi" w:eastAsia="Arial" w:hAnsiTheme="minorHAnsi" w:cs="Arial"/>
                <w:sz w:val="20"/>
                <w:szCs w:val="20"/>
              </w:rPr>
              <w:t>80</w:t>
            </w:r>
          </w:p>
        </w:tc>
        <w:tc>
          <w:tcPr>
            <w:tcW w:w="1418" w:type="dxa"/>
            <w:tcBorders>
              <w:top w:val="single" w:sz="4" w:space="0" w:color="auto"/>
              <w:bottom w:val="nil"/>
              <w:right w:val="single" w:sz="4" w:space="0" w:color="000000"/>
            </w:tcBorders>
          </w:tcPr>
          <w:p w14:paraId="572301E9" w14:textId="7CC75CB3" w:rsidR="00AE4ED8" w:rsidRPr="00C05650" w:rsidRDefault="00AE4ED8" w:rsidP="003C2F49">
            <w:pPr>
              <w:pStyle w:val="Normal1"/>
              <w:spacing w:line="360" w:lineRule="auto"/>
              <w:rPr>
                <w:rFonts w:asciiTheme="minorHAnsi" w:eastAsia="Arial" w:hAnsiTheme="minorHAnsi" w:cs="Arial"/>
                <w:sz w:val="20"/>
                <w:szCs w:val="20"/>
              </w:rPr>
            </w:pPr>
            <w:r w:rsidRPr="00C05650">
              <w:rPr>
                <w:rFonts w:asciiTheme="minorHAnsi" w:eastAsia="Arial" w:hAnsiTheme="minorHAnsi" w:cs="Arial"/>
                <w:sz w:val="20"/>
                <w:szCs w:val="20"/>
              </w:rPr>
              <w:t>This study</w:t>
            </w:r>
          </w:p>
        </w:tc>
      </w:tr>
      <w:tr w:rsidR="005440C4" w:rsidRPr="00C05650" w14:paraId="13115B26" w14:textId="77777777" w:rsidTr="005440C4">
        <w:trPr>
          <w:trHeight w:val="200"/>
        </w:trPr>
        <w:tc>
          <w:tcPr>
            <w:tcW w:w="781" w:type="dxa"/>
            <w:tcBorders>
              <w:top w:val="nil"/>
              <w:left w:val="single" w:sz="4" w:space="0" w:color="000000"/>
              <w:bottom w:val="single" w:sz="4" w:space="0" w:color="auto"/>
            </w:tcBorders>
          </w:tcPr>
          <w:p w14:paraId="1A31B31B" w14:textId="77777777" w:rsidR="005440C4" w:rsidRPr="00C05650" w:rsidRDefault="005440C4" w:rsidP="003C2F49">
            <w:pPr>
              <w:pStyle w:val="Normal1"/>
              <w:spacing w:line="360" w:lineRule="auto"/>
              <w:rPr>
                <w:rFonts w:asciiTheme="minorHAnsi" w:eastAsia="Arial" w:hAnsiTheme="minorHAnsi" w:cs="Arial"/>
                <w:i/>
                <w:sz w:val="20"/>
                <w:szCs w:val="20"/>
              </w:rPr>
            </w:pPr>
          </w:p>
        </w:tc>
        <w:tc>
          <w:tcPr>
            <w:tcW w:w="2021" w:type="dxa"/>
            <w:tcBorders>
              <w:top w:val="nil"/>
              <w:bottom w:val="single" w:sz="4" w:space="0" w:color="auto"/>
            </w:tcBorders>
          </w:tcPr>
          <w:p w14:paraId="7FB0CE99" w14:textId="77777777" w:rsidR="005440C4" w:rsidRPr="00C05650" w:rsidRDefault="005440C4" w:rsidP="003C2F49">
            <w:pPr>
              <w:pStyle w:val="Normal1"/>
              <w:spacing w:line="360" w:lineRule="auto"/>
              <w:rPr>
                <w:rFonts w:asciiTheme="minorHAnsi" w:eastAsia="Arial" w:hAnsiTheme="minorHAnsi" w:cs="Arial"/>
                <w:b/>
                <w:sz w:val="20"/>
                <w:szCs w:val="20"/>
              </w:rPr>
            </w:pPr>
          </w:p>
        </w:tc>
        <w:tc>
          <w:tcPr>
            <w:tcW w:w="3685" w:type="dxa"/>
            <w:tcBorders>
              <w:top w:val="nil"/>
              <w:bottom w:val="single" w:sz="4" w:space="0" w:color="auto"/>
            </w:tcBorders>
          </w:tcPr>
          <w:p w14:paraId="3CF2C1D6" w14:textId="02D0B091" w:rsidR="005440C4" w:rsidRPr="00C05650" w:rsidRDefault="005440C4" w:rsidP="003C2F49">
            <w:pPr>
              <w:pStyle w:val="Normal1"/>
              <w:spacing w:line="360" w:lineRule="auto"/>
              <w:rPr>
                <w:rFonts w:asciiTheme="minorHAnsi" w:eastAsia="Arial" w:hAnsiTheme="minorHAnsi" w:cs="Arial"/>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AGGCAGCAGTATCCCTTATCGGC</w:t>
            </w:r>
            <w:r w:rsidR="003C2F49" w:rsidRPr="003C2F49">
              <w:rPr>
                <w:rFonts w:asciiTheme="minorHAnsi" w:eastAsia="Arial" w:hAnsiTheme="minorHAnsi" w:cs="Arial"/>
                <w:sz w:val="20"/>
                <w:szCs w:val="20"/>
              </w:rPr>
              <w:t>-3’</w:t>
            </w:r>
          </w:p>
        </w:tc>
        <w:tc>
          <w:tcPr>
            <w:tcW w:w="1134" w:type="dxa"/>
            <w:tcBorders>
              <w:top w:val="nil"/>
              <w:bottom w:val="single" w:sz="4" w:space="0" w:color="auto"/>
            </w:tcBorders>
          </w:tcPr>
          <w:p w14:paraId="48030B21" w14:textId="77777777" w:rsidR="005440C4" w:rsidRPr="00DD762F" w:rsidRDefault="005440C4" w:rsidP="003C2F49">
            <w:pPr>
              <w:pStyle w:val="Normal1"/>
              <w:spacing w:line="360" w:lineRule="auto"/>
              <w:rPr>
                <w:rFonts w:asciiTheme="minorHAnsi" w:eastAsia="Arial" w:hAnsiTheme="minorHAnsi" w:cs="Arial"/>
                <w:sz w:val="20"/>
                <w:szCs w:val="20"/>
              </w:rPr>
            </w:pPr>
          </w:p>
        </w:tc>
        <w:tc>
          <w:tcPr>
            <w:tcW w:w="1418" w:type="dxa"/>
            <w:tcBorders>
              <w:top w:val="nil"/>
              <w:bottom w:val="single" w:sz="4" w:space="0" w:color="auto"/>
              <w:right w:val="single" w:sz="4" w:space="0" w:color="000000"/>
            </w:tcBorders>
          </w:tcPr>
          <w:p w14:paraId="37CEC968" w14:textId="17511129" w:rsidR="005440C4" w:rsidRPr="00C05650" w:rsidRDefault="005440C4" w:rsidP="003C2F49">
            <w:pPr>
              <w:pStyle w:val="Normal1"/>
              <w:spacing w:line="360" w:lineRule="auto"/>
              <w:rPr>
                <w:rFonts w:asciiTheme="minorHAnsi" w:eastAsia="Arial" w:hAnsiTheme="minorHAnsi" w:cs="Arial"/>
                <w:sz w:val="20"/>
                <w:szCs w:val="20"/>
              </w:rPr>
            </w:pPr>
            <w:r w:rsidRPr="00C05650">
              <w:rPr>
                <w:rFonts w:asciiTheme="minorHAnsi" w:eastAsia="Arial" w:hAnsiTheme="minorHAnsi" w:cs="Arial"/>
                <w:sz w:val="20"/>
                <w:szCs w:val="20"/>
              </w:rPr>
              <w:t>This study</w:t>
            </w:r>
          </w:p>
        </w:tc>
      </w:tr>
    </w:tbl>
    <w:p w14:paraId="059743A0" w14:textId="77777777" w:rsidR="00520185" w:rsidRDefault="00520185" w:rsidP="00E55A03">
      <w:pPr>
        <w:spacing w:line="360" w:lineRule="auto"/>
        <w:jc w:val="both"/>
      </w:pPr>
    </w:p>
    <w:p w14:paraId="0B8F9CC0" w14:textId="77777777" w:rsidR="001E00E7" w:rsidRDefault="001E00E7" w:rsidP="00E55A03">
      <w:pPr>
        <w:spacing w:line="360" w:lineRule="auto"/>
        <w:jc w:val="both"/>
      </w:pPr>
    </w:p>
    <w:p w14:paraId="1F7D247B" w14:textId="77777777" w:rsidR="001E00E7" w:rsidRPr="00C05650" w:rsidRDefault="001E00E7" w:rsidP="00E55A03">
      <w:pPr>
        <w:spacing w:line="360" w:lineRule="auto"/>
        <w:jc w:val="both"/>
      </w:pPr>
    </w:p>
    <w:p w14:paraId="6A4A2658" w14:textId="20909135" w:rsidR="00E05388" w:rsidRPr="00C05650" w:rsidRDefault="00D16DA7" w:rsidP="00E55A03">
      <w:pPr>
        <w:spacing w:line="360" w:lineRule="auto"/>
        <w:jc w:val="both"/>
        <w:rPr>
          <w:u w:val="single"/>
        </w:rPr>
      </w:pPr>
      <w:r>
        <w:rPr>
          <w:u w:val="single"/>
        </w:rPr>
        <w:t xml:space="preserve">2.8 </w:t>
      </w:r>
      <w:r w:rsidR="00E05388" w:rsidRPr="00C05650">
        <w:rPr>
          <w:u w:val="single"/>
        </w:rPr>
        <w:t>Statistics</w:t>
      </w:r>
    </w:p>
    <w:p w14:paraId="62D75156" w14:textId="613DF70E" w:rsidR="00E05388" w:rsidRPr="003C2F49" w:rsidRDefault="00E5215E" w:rsidP="00E55A03">
      <w:pPr>
        <w:spacing w:line="360" w:lineRule="auto"/>
        <w:jc w:val="both"/>
      </w:pPr>
      <w:r w:rsidRPr="003C2F49">
        <w:t xml:space="preserve">Data analysis was conducted with R v3.6.2 (R Core Team 2019), the </w:t>
      </w:r>
      <w:r w:rsidRPr="003C2F49">
        <w:rPr>
          <w:i/>
          <w:iCs/>
        </w:rPr>
        <w:t xml:space="preserve">survival </w:t>
      </w:r>
      <w:r w:rsidR="00F9719F" w:rsidRPr="003C2F49">
        <w:rPr>
          <w:iCs/>
        </w:rPr>
        <w:fldChar w:fldCharType="begin"/>
      </w:r>
      <w:r w:rsidR="00F9719F" w:rsidRPr="003C2F49">
        <w:rPr>
          <w:iCs/>
        </w:rPr>
        <w:instrText xml:space="preserve"> ADDIN EN.CITE &lt;EndNote&gt;&lt;Cite&gt;&lt;Author&gt;Therneau&lt;/Author&gt;&lt;Year&gt;2000&lt;/Year&gt;&lt;RecNum&gt;718&lt;/RecNum&gt;&lt;DisplayText&gt;(25)&lt;/DisplayText&gt;&lt;record&gt;&lt;rec-number&gt;718&lt;/rec-number&gt;&lt;foreign-keys&gt;&lt;key app="EN" db-id="tdsepxzwr0w09aet9w8x5dea52dpz9x020fd" timestamp="1588949757"&gt;718&lt;/key&gt;&lt;/foreign-keys&gt;&lt;ref-type name="Book"&gt;6&lt;/ref-type&gt;&lt;contributors&gt;&lt;authors&gt;&lt;author&gt;Therneau, M.T.&lt;/author&gt;&lt;author&gt;Grambsch, P.M.&lt;/author&gt;&lt;/authors&gt;&lt;/contributors&gt;&lt;titles&gt;&lt;title&gt;Modeling Survival Data: Extending the Cox Model&lt;/title&gt;&lt;/titles&gt;&lt;dates&gt;&lt;year&gt;2000&lt;/year&gt;&lt;/dates&gt;&lt;pub-location&gt;New York&lt;/pub-location&gt;&lt;publisher&gt;Springer&lt;/publisher&gt;&lt;isbn&gt; 0-387-98784-3&lt;/isbn&gt;&lt;urls&gt;&lt;/urls&gt;&lt;/record&gt;&lt;/Cite&gt;&lt;/EndNote&gt;</w:instrText>
      </w:r>
      <w:r w:rsidR="00F9719F" w:rsidRPr="003C2F49">
        <w:rPr>
          <w:iCs/>
        </w:rPr>
        <w:fldChar w:fldCharType="separate"/>
      </w:r>
      <w:r w:rsidR="00F9719F" w:rsidRPr="003C2F49">
        <w:rPr>
          <w:iCs/>
          <w:noProof/>
        </w:rPr>
        <w:t>(25)</w:t>
      </w:r>
      <w:r w:rsidR="00F9719F" w:rsidRPr="003C2F49">
        <w:rPr>
          <w:iCs/>
        </w:rPr>
        <w:fldChar w:fldCharType="end"/>
      </w:r>
      <w:r w:rsidR="00B05094" w:rsidRPr="003C2F49">
        <w:t xml:space="preserve"> and </w:t>
      </w:r>
      <w:proofErr w:type="spellStart"/>
      <w:r w:rsidR="00B05094" w:rsidRPr="003C2F49">
        <w:rPr>
          <w:i/>
          <w:iCs/>
        </w:rPr>
        <w:t>survminer</w:t>
      </w:r>
      <w:proofErr w:type="spellEnd"/>
      <w:r w:rsidR="00B05094" w:rsidRPr="003C2F49">
        <w:t xml:space="preserve"> </w:t>
      </w:r>
      <w:r w:rsidR="00F9719F" w:rsidRPr="003C2F49">
        <w:fldChar w:fldCharType="begin"/>
      </w:r>
      <w:r w:rsidR="00F9719F" w:rsidRPr="003C2F49">
        <w:instrText xml:space="preserve"> ADDIN EN.CITE &lt;EndNote&gt;&lt;Cite&gt;&lt;Author&gt;Kassambara&lt;/Author&gt;&lt;Year&gt;2019&lt;/Year&gt;&lt;RecNum&gt;719&lt;/RecNum&gt;&lt;DisplayText&gt;(26)&lt;/DisplayText&gt;&lt;record&gt;&lt;rec-number&gt;719&lt;/rec-number&gt;&lt;foreign-keys&gt;&lt;key app="EN" db-id="tdsepxzwr0w09aet9w8x5dea52dpz9x020fd" timestamp="1588949960"&gt;719&lt;/key&gt;&lt;/foreign-keys&gt;&lt;ref-type name="Web Page"&gt;12&lt;/ref-type&gt;&lt;contributors&gt;&lt;authors&gt;&lt;author&gt;Kassambara, A.&lt;/author&gt;&lt;author&gt;Kosinski, M.&lt;/author&gt;&lt;author&gt;Biecek, P. &lt;/author&gt;&lt;/authors&gt;&lt;/contributors&gt;&lt;titles&gt;&lt;title&gt;survminer: Drawing Survival Curves  using ggplot2&lt;/title&gt;&lt;/titles&gt;&lt;dates&gt;&lt;year&gt;2019&lt;/year&gt;&lt;/dates&gt;&lt;pub-location&gt;R package version 0.4.6.&lt;/pub-location&gt;&lt;publisher&gt;https://CRAN.R-project.org/package=survminer&lt;/publisher&gt;&lt;urls&gt;&lt;/urls&gt;&lt;/record&gt;&lt;/Cite&gt;&lt;/EndNote&gt;</w:instrText>
      </w:r>
      <w:r w:rsidR="00F9719F" w:rsidRPr="003C2F49">
        <w:fldChar w:fldCharType="separate"/>
      </w:r>
      <w:r w:rsidR="00F9719F" w:rsidRPr="003C2F49">
        <w:rPr>
          <w:noProof/>
        </w:rPr>
        <w:t>(26)</w:t>
      </w:r>
      <w:r w:rsidR="00F9719F" w:rsidRPr="003C2F49">
        <w:fldChar w:fldCharType="end"/>
      </w:r>
      <w:r w:rsidR="00B05094" w:rsidRPr="003C2F49">
        <w:t xml:space="preserve"> packages. </w:t>
      </w:r>
    </w:p>
    <w:p w14:paraId="21824EB7" w14:textId="153A8D36" w:rsidR="00E5215E" w:rsidRPr="00C05650" w:rsidRDefault="00E5215E" w:rsidP="00E5215E">
      <w:pPr>
        <w:spacing w:line="360" w:lineRule="auto"/>
        <w:jc w:val="both"/>
        <w:rPr>
          <w:b/>
        </w:rPr>
      </w:pPr>
    </w:p>
    <w:p w14:paraId="248AC5C9" w14:textId="0B2279A5" w:rsidR="007121C7" w:rsidRPr="00C05650" w:rsidRDefault="00FF688C" w:rsidP="00E55A03">
      <w:pPr>
        <w:spacing w:line="360" w:lineRule="auto"/>
        <w:jc w:val="both"/>
        <w:rPr>
          <w:b/>
        </w:rPr>
      </w:pPr>
      <w:r>
        <w:rPr>
          <w:b/>
        </w:rPr>
        <w:t xml:space="preserve">3. </w:t>
      </w:r>
      <w:r w:rsidR="007121C7" w:rsidRPr="00C05650">
        <w:rPr>
          <w:b/>
        </w:rPr>
        <w:t>Results and Discussion</w:t>
      </w:r>
    </w:p>
    <w:p w14:paraId="43CF213A" w14:textId="0A5FAECE" w:rsidR="009033C8" w:rsidRDefault="007121C7" w:rsidP="00E55A03">
      <w:pPr>
        <w:spacing w:line="360" w:lineRule="auto"/>
        <w:jc w:val="both"/>
      </w:pPr>
      <w:r w:rsidRPr="00C05650">
        <w:t xml:space="preserve">Previous studies involving the engineering of </w:t>
      </w:r>
      <w:proofErr w:type="spellStart"/>
      <w:r w:rsidRPr="00C05650">
        <w:t>AaHIT</w:t>
      </w:r>
      <w:proofErr w:type="spellEnd"/>
      <w:r w:rsidRPr="00C05650">
        <w:t xml:space="preserve"> into baculoviruses and </w:t>
      </w:r>
      <w:proofErr w:type="spellStart"/>
      <w:r w:rsidRPr="00C05650">
        <w:rPr>
          <w:i/>
        </w:rPr>
        <w:t>Bt</w:t>
      </w:r>
      <w:proofErr w:type="spellEnd"/>
      <w:r w:rsidRPr="00C05650">
        <w:t xml:space="preserve"> have </w:t>
      </w:r>
      <w:r w:rsidR="00202BD4" w:rsidRPr="00C05650">
        <w:t>demonstrated a significantly increased lethality to larval stages of DBM</w:t>
      </w:r>
      <w:r w:rsidR="00F9719F">
        <w:t xml:space="preserve"> </w:t>
      </w:r>
      <w:r w:rsidR="00F9719F">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F9719F">
        <w:instrText xml:space="preserve"> ADDIN EN.CITE </w:instrText>
      </w:r>
      <w:r w:rsidR="00F9719F">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F9719F">
        <w:instrText xml:space="preserve"> ADDIN EN.CITE.DATA </w:instrText>
      </w:r>
      <w:r w:rsidR="00F9719F">
        <w:fldChar w:fldCharType="end"/>
      </w:r>
      <w:r w:rsidR="00F9719F">
        <w:fldChar w:fldCharType="separate"/>
      </w:r>
      <w:r w:rsidR="00F9719F">
        <w:rPr>
          <w:noProof/>
        </w:rPr>
        <w:t>(21)</w:t>
      </w:r>
      <w:r w:rsidR="00F9719F">
        <w:fldChar w:fldCharType="end"/>
      </w:r>
      <w:r w:rsidR="00202BD4" w:rsidRPr="00C05650">
        <w:t xml:space="preserve">. As such we first set out to assess whether the transgenic expression of the synthetic </w:t>
      </w:r>
      <w:proofErr w:type="spellStart"/>
      <w:r w:rsidR="00202BD4" w:rsidRPr="00C05650">
        <w:t>AaHIT</w:t>
      </w:r>
      <w:proofErr w:type="spellEnd"/>
      <w:r w:rsidR="00202BD4" w:rsidRPr="00C05650">
        <w:t xml:space="preserve"> neurotoxin affected survival to pupation and/or </w:t>
      </w:r>
      <w:r w:rsidR="000440EC" w:rsidRPr="00C05650">
        <w:t>adult</w:t>
      </w:r>
      <w:r w:rsidR="00202BD4" w:rsidRPr="00C05650">
        <w:t xml:space="preserve"> </w:t>
      </w:r>
      <w:proofErr w:type="spellStart"/>
      <w:r w:rsidR="00202BD4" w:rsidRPr="00C05650">
        <w:t>eclosion</w:t>
      </w:r>
      <w:proofErr w:type="spellEnd"/>
      <w:r w:rsidR="00202BD4" w:rsidRPr="00C05650">
        <w:t xml:space="preserve">. </w:t>
      </w:r>
    </w:p>
    <w:p w14:paraId="70A79C80" w14:textId="04A212A7" w:rsidR="00FC2CEF" w:rsidRPr="00C05650" w:rsidRDefault="00202BD4" w:rsidP="00FC2CEF">
      <w:pPr>
        <w:spacing w:line="360" w:lineRule="auto"/>
        <w:jc w:val="both"/>
      </w:pPr>
      <w:r w:rsidRPr="00C05650">
        <w:rPr>
          <w:i/>
        </w:rPr>
        <w:t>Hr5/ie1</w:t>
      </w:r>
      <w:r w:rsidRPr="00C05650">
        <w:t xml:space="preserve">-tTAV and </w:t>
      </w:r>
      <w:r w:rsidRPr="00C05650">
        <w:rPr>
          <w:i/>
        </w:rPr>
        <w:t>Op/ie2</w:t>
      </w:r>
      <w:r w:rsidRPr="00C05650">
        <w:t xml:space="preserve">-tTAV heterozygotes were crossed to </w:t>
      </w:r>
      <w:proofErr w:type="spellStart"/>
      <w:r w:rsidRPr="00C05650">
        <w:t>tetO-AaHIT</w:t>
      </w:r>
      <w:proofErr w:type="spellEnd"/>
      <w:r w:rsidRPr="00C05650">
        <w:t xml:space="preserve"> line heterozygotes </w:t>
      </w:r>
      <w:proofErr w:type="spellStart"/>
      <w:r w:rsidR="003C2F49" w:rsidRPr="003C2F49">
        <w:rPr>
          <w:i/>
        </w:rPr>
        <w:t>en</w:t>
      </w:r>
      <w:proofErr w:type="spellEnd"/>
      <w:r w:rsidR="003C2F49" w:rsidRPr="003C2F49">
        <w:rPr>
          <w:i/>
        </w:rPr>
        <w:t xml:space="preserve"> masse</w:t>
      </w:r>
      <w:r w:rsidRPr="00C05650">
        <w:t xml:space="preserve"> (e.g. </w:t>
      </w:r>
      <w:r w:rsidRPr="00C05650">
        <w:rPr>
          <w:i/>
        </w:rPr>
        <w:t>Hr5/ie1</w:t>
      </w:r>
      <w:r w:rsidRPr="00C05650">
        <w:t xml:space="preserve">-tTAV males x </w:t>
      </w:r>
      <w:proofErr w:type="spellStart"/>
      <w:r w:rsidRPr="00C05650">
        <w:t>tetO-AaHIT</w:t>
      </w:r>
      <w:proofErr w:type="spellEnd"/>
      <w:r w:rsidRPr="00C05650">
        <w:t xml:space="preserve"> females and vice versa). Egg sheets from each cross were divided in half and reared either </w:t>
      </w:r>
      <w:r w:rsidR="00B570F4" w:rsidRPr="00C05650">
        <w:t>on-</w:t>
      </w:r>
      <w:proofErr w:type="spellStart"/>
      <w:r w:rsidR="00B570F4" w:rsidRPr="00C05650">
        <w:t>tet</w:t>
      </w:r>
      <w:proofErr w:type="spellEnd"/>
      <w:r w:rsidR="00B570F4" w:rsidRPr="00C05650">
        <w:t xml:space="preserve"> or off-</w:t>
      </w:r>
      <w:proofErr w:type="spellStart"/>
      <w:r w:rsidR="00B570F4" w:rsidRPr="00C05650">
        <w:t>tet</w:t>
      </w:r>
      <w:proofErr w:type="spellEnd"/>
      <w:r w:rsidRPr="00C05650">
        <w:t xml:space="preserve">. Pupae from each cross were collected, </w:t>
      </w:r>
      <w:r w:rsidR="00FC2CEF">
        <w:t xml:space="preserve">separated by </w:t>
      </w:r>
      <w:r w:rsidRPr="00C05650">
        <w:t>genotype</w:t>
      </w:r>
      <w:r w:rsidR="00FC2CEF">
        <w:t xml:space="preserve"> through</w:t>
      </w:r>
      <w:r w:rsidRPr="00C05650">
        <w:t xml:space="preserve"> screening for fluorescence markers, counted and then allowed to </w:t>
      </w:r>
      <w:proofErr w:type="spellStart"/>
      <w:r w:rsidRPr="00C05650">
        <w:t>eclose</w:t>
      </w:r>
      <w:proofErr w:type="spellEnd"/>
      <w:r w:rsidRPr="00C05650">
        <w:t>. From each cross,</w:t>
      </w:r>
      <w:r w:rsidR="00A93593">
        <w:t xml:space="preserve"> given equal survival,</w:t>
      </w:r>
      <w:r w:rsidRPr="00C05650">
        <w:t xml:space="preserve"> </w:t>
      </w:r>
      <w:r w:rsidR="00B56097" w:rsidRPr="00C05650">
        <w:t xml:space="preserve">pupae of </w:t>
      </w:r>
      <w:r w:rsidRPr="00C05650">
        <w:t xml:space="preserve">four genotypes should have been </w:t>
      </w:r>
      <w:r w:rsidRPr="00C05650">
        <w:lastRenderedPageBreak/>
        <w:t xml:space="preserve">present (e.g. </w:t>
      </w:r>
      <w:r w:rsidRPr="00C05650">
        <w:rPr>
          <w:i/>
        </w:rPr>
        <w:t>Hr5/ie1</w:t>
      </w:r>
      <w:r w:rsidRPr="00C05650">
        <w:t xml:space="preserve">-tTAV single heterozygotes, </w:t>
      </w:r>
      <w:proofErr w:type="spellStart"/>
      <w:r w:rsidRPr="00C05650">
        <w:t>tetO-AaHIT</w:t>
      </w:r>
      <w:proofErr w:type="spellEnd"/>
      <w:r w:rsidRPr="00C05650">
        <w:t xml:space="preserve"> single heterozygotes,</w:t>
      </w:r>
      <w:r w:rsidR="00341123" w:rsidRPr="00C05650">
        <w:t xml:space="preserve"> </w:t>
      </w:r>
      <w:r w:rsidR="00341123" w:rsidRPr="00C05650">
        <w:rPr>
          <w:i/>
        </w:rPr>
        <w:t>Hr5/ie1</w:t>
      </w:r>
      <w:r w:rsidR="00341123" w:rsidRPr="00C05650">
        <w:t>&gt;</w:t>
      </w:r>
      <w:proofErr w:type="spellStart"/>
      <w:r w:rsidR="00341123" w:rsidRPr="00C05650">
        <w:t>AaHIT</w:t>
      </w:r>
      <w:proofErr w:type="spellEnd"/>
      <w:r w:rsidR="009033C8">
        <w:t xml:space="preserve"> double heterozygotes</w:t>
      </w:r>
      <w:r w:rsidR="00341123" w:rsidRPr="00C05650">
        <w:t xml:space="preserve"> - </w:t>
      </w:r>
      <w:r w:rsidRPr="00C05650">
        <w:t xml:space="preserve">and wild-type) at a 1:1:1:1 ratio. Deviation from this ratio </w:t>
      </w:r>
      <w:r w:rsidR="00A93593">
        <w:t>indicates</w:t>
      </w:r>
      <w:r w:rsidRPr="00C05650">
        <w:t xml:space="preserve"> potential fitness costs </w:t>
      </w:r>
      <w:r w:rsidR="00A93593">
        <w:t>in</w:t>
      </w:r>
      <w:r w:rsidR="00A93593" w:rsidRPr="00C05650">
        <w:t xml:space="preserve"> </w:t>
      </w:r>
      <w:r w:rsidRPr="00C05650">
        <w:t xml:space="preserve">the </w:t>
      </w:r>
      <w:r w:rsidR="00A93593">
        <w:t>under-represented genotypes</w:t>
      </w:r>
      <w:r w:rsidRPr="00C05650">
        <w:t xml:space="preserve">. </w:t>
      </w:r>
      <w:r w:rsidR="00B56097" w:rsidRPr="00C05650">
        <w:t>Overall, we found no significant deviation from this ratio for any of the treat</w:t>
      </w:r>
      <w:r w:rsidR="000440EC" w:rsidRPr="00C05650">
        <w:t>ment conditions (see Table 2</w:t>
      </w:r>
      <w:r w:rsidR="00B56097" w:rsidRPr="00C05650">
        <w:t>)</w:t>
      </w:r>
      <w:r w:rsidR="00FC2CEF">
        <w:t>.</w:t>
      </w:r>
      <w:r w:rsidR="00FC2CEF" w:rsidRPr="00FC2CEF">
        <w:t xml:space="preserve"> </w:t>
      </w:r>
      <w:r w:rsidR="00FC2CEF" w:rsidRPr="00C05650">
        <w:t xml:space="preserve">Similarly, the number of adults </w:t>
      </w:r>
      <w:proofErr w:type="spellStart"/>
      <w:r w:rsidR="00FC2CEF" w:rsidRPr="00C05650">
        <w:t>eclosing</w:t>
      </w:r>
      <w:proofErr w:type="spellEnd"/>
      <w:r w:rsidR="00FC2CEF" w:rsidRPr="00C05650">
        <w:t xml:space="preserve"> from these pupae did not significantly differ from the expected 1:1:1:1 ratio (see Table 3)</w:t>
      </w:r>
      <w:r w:rsidR="00FC2CEF">
        <w:t>.</w:t>
      </w:r>
    </w:p>
    <w:p w14:paraId="7470AE9B" w14:textId="455074C1" w:rsidR="00D4509A" w:rsidRDefault="00D4509A" w:rsidP="00E55A03">
      <w:pPr>
        <w:spacing w:line="360" w:lineRule="auto"/>
        <w:jc w:val="both"/>
      </w:pPr>
    </w:p>
    <w:p w14:paraId="339340BD" w14:textId="3E0C7761" w:rsidR="00866048" w:rsidRPr="00C05650" w:rsidRDefault="000440EC" w:rsidP="000440EC">
      <w:pPr>
        <w:jc w:val="both"/>
        <w:rPr>
          <w:sz w:val="20"/>
          <w:szCs w:val="20"/>
        </w:rPr>
      </w:pPr>
      <w:r w:rsidRPr="00C05650">
        <w:rPr>
          <w:sz w:val="20"/>
          <w:szCs w:val="20"/>
        </w:rPr>
        <w:t>Table 2</w:t>
      </w:r>
      <w:r w:rsidR="00866048" w:rsidRPr="00C05650">
        <w:rPr>
          <w:sz w:val="20"/>
          <w:szCs w:val="20"/>
        </w:rPr>
        <w:t>:</w:t>
      </w:r>
      <w:r w:rsidRPr="00C05650">
        <w:rPr>
          <w:sz w:val="20"/>
          <w:szCs w:val="20"/>
        </w:rPr>
        <w:t xml:space="preserve"> Results of </w:t>
      </w:r>
      <w:r w:rsidR="0013161F" w:rsidRPr="00C05650">
        <w:rPr>
          <w:sz w:val="20"/>
          <w:szCs w:val="20"/>
        </w:rPr>
        <w:t xml:space="preserve">Chi-square test of given probabilities comparing numbers of pupae recorded across the four genotypes and an expected 1:1:1:1 ratio. Each combination of </w:t>
      </w:r>
      <w:proofErr w:type="spellStart"/>
      <w:r w:rsidR="0013161F" w:rsidRPr="00C05650">
        <w:rPr>
          <w:sz w:val="20"/>
          <w:szCs w:val="20"/>
        </w:rPr>
        <w:t>tTAV</w:t>
      </w:r>
      <w:proofErr w:type="spellEnd"/>
      <w:r w:rsidR="0013161F" w:rsidRPr="00C05650">
        <w:rPr>
          <w:sz w:val="20"/>
          <w:szCs w:val="20"/>
        </w:rPr>
        <w:t xml:space="preserve"> line and tetracycline treatment analysed separately. No significant differences observed from expected ratio.</w:t>
      </w:r>
    </w:p>
    <w:tbl>
      <w:tblPr>
        <w:tblStyle w:val="TableGrid"/>
        <w:tblW w:w="0" w:type="auto"/>
        <w:tblLook w:val="04A0" w:firstRow="1" w:lastRow="0" w:firstColumn="1" w:lastColumn="0" w:noHBand="0" w:noVBand="1"/>
      </w:tblPr>
      <w:tblGrid>
        <w:gridCol w:w="2764"/>
        <w:gridCol w:w="2763"/>
        <w:gridCol w:w="2763"/>
      </w:tblGrid>
      <w:tr w:rsidR="00B56097" w:rsidRPr="00C05650" w14:paraId="32E28115" w14:textId="77777777" w:rsidTr="00FC2CEF">
        <w:tc>
          <w:tcPr>
            <w:tcW w:w="2838" w:type="dxa"/>
          </w:tcPr>
          <w:p w14:paraId="21E776CF" w14:textId="12F1CE68" w:rsidR="00B56097" w:rsidRPr="00C05650" w:rsidRDefault="000440EC" w:rsidP="00E46056">
            <w:pPr>
              <w:spacing w:line="276" w:lineRule="auto"/>
              <w:jc w:val="center"/>
              <w:rPr>
                <w:b/>
                <w:sz w:val="20"/>
                <w:szCs w:val="20"/>
              </w:rPr>
            </w:pPr>
            <w:proofErr w:type="spellStart"/>
            <w:r w:rsidRPr="00C05650">
              <w:rPr>
                <w:b/>
                <w:sz w:val="20"/>
                <w:szCs w:val="20"/>
              </w:rPr>
              <w:t>tTAV</w:t>
            </w:r>
            <w:proofErr w:type="spellEnd"/>
            <w:r w:rsidRPr="00C05650">
              <w:rPr>
                <w:b/>
                <w:sz w:val="20"/>
                <w:szCs w:val="20"/>
              </w:rPr>
              <w:t xml:space="preserve"> line used</w:t>
            </w:r>
          </w:p>
        </w:tc>
        <w:tc>
          <w:tcPr>
            <w:tcW w:w="2839" w:type="dxa"/>
          </w:tcPr>
          <w:p w14:paraId="47C59879" w14:textId="77777777" w:rsidR="00B56097" w:rsidRPr="00C05650" w:rsidRDefault="00B40EF0" w:rsidP="00E46056">
            <w:pPr>
              <w:spacing w:line="276" w:lineRule="auto"/>
              <w:jc w:val="center"/>
              <w:rPr>
                <w:b/>
                <w:sz w:val="20"/>
                <w:szCs w:val="20"/>
              </w:rPr>
            </w:pPr>
            <w:r w:rsidRPr="00C05650">
              <w:rPr>
                <w:b/>
                <w:sz w:val="20"/>
                <w:szCs w:val="20"/>
              </w:rPr>
              <w:t>o</w:t>
            </w:r>
            <w:r w:rsidR="00B56097" w:rsidRPr="00C05650">
              <w:rPr>
                <w:b/>
                <w:sz w:val="20"/>
                <w:szCs w:val="20"/>
              </w:rPr>
              <w:t>n-</w:t>
            </w:r>
            <w:proofErr w:type="spellStart"/>
            <w:r w:rsidR="00B56097" w:rsidRPr="00C05650">
              <w:rPr>
                <w:b/>
                <w:sz w:val="20"/>
                <w:szCs w:val="20"/>
              </w:rPr>
              <w:t>tet</w:t>
            </w:r>
            <w:proofErr w:type="spellEnd"/>
          </w:p>
        </w:tc>
        <w:tc>
          <w:tcPr>
            <w:tcW w:w="2839" w:type="dxa"/>
          </w:tcPr>
          <w:p w14:paraId="0277396B" w14:textId="77777777" w:rsidR="00B56097" w:rsidRPr="00C05650" w:rsidRDefault="00B40EF0" w:rsidP="00E46056">
            <w:pPr>
              <w:spacing w:line="276" w:lineRule="auto"/>
              <w:jc w:val="center"/>
              <w:rPr>
                <w:b/>
                <w:sz w:val="20"/>
                <w:szCs w:val="20"/>
              </w:rPr>
            </w:pPr>
            <w:r w:rsidRPr="00C05650">
              <w:rPr>
                <w:b/>
                <w:sz w:val="20"/>
                <w:szCs w:val="20"/>
              </w:rPr>
              <w:t>o</w:t>
            </w:r>
            <w:r w:rsidR="00B56097" w:rsidRPr="00C05650">
              <w:rPr>
                <w:b/>
                <w:sz w:val="20"/>
                <w:szCs w:val="20"/>
              </w:rPr>
              <w:t>ff-</w:t>
            </w:r>
            <w:proofErr w:type="spellStart"/>
            <w:r w:rsidR="00B56097" w:rsidRPr="00C05650">
              <w:rPr>
                <w:b/>
                <w:sz w:val="20"/>
                <w:szCs w:val="20"/>
              </w:rPr>
              <w:t>tet</w:t>
            </w:r>
            <w:proofErr w:type="spellEnd"/>
          </w:p>
        </w:tc>
      </w:tr>
      <w:tr w:rsidR="00B56097" w:rsidRPr="00C05650" w14:paraId="592D50A7" w14:textId="77777777" w:rsidTr="00FC2CEF">
        <w:tc>
          <w:tcPr>
            <w:tcW w:w="2838" w:type="dxa"/>
            <w:tcBorders>
              <w:bottom w:val="single" w:sz="4" w:space="0" w:color="auto"/>
            </w:tcBorders>
          </w:tcPr>
          <w:p w14:paraId="367ED9D9" w14:textId="77777777" w:rsidR="00B56097" w:rsidRPr="00C05650" w:rsidRDefault="00B56097" w:rsidP="00382B1B">
            <w:pPr>
              <w:spacing w:line="276" w:lineRule="auto"/>
              <w:jc w:val="both"/>
              <w:rPr>
                <w:sz w:val="20"/>
                <w:szCs w:val="20"/>
              </w:rPr>
            </w:pPr>
            <w:r w:rsidRPr="00C05650">
              <w:rPr>
                <w:i/>
                <w:sz w:val="20"/>
                <w:szCs w:val="20"/>
              </w:rPr>
              <w:t>Hr5/ie1</w:t>
            </w:r>
            <w:r w:rsidRPr="00C05650">
              <w:rPr>
                <w:sz w:val="20"/>
                <w:szCs w:val="20"/>
              </w:rPr>
              <w:t>-tTAV</w:t>
            </w:r>
          </w:p>
        </w:tc>
        <w:tc>
          <w:tcPr>
            <w:tcW w:w="2839" w:type="dxa"/>
          </w:tcPr>
          <w:p w14:paraId="0D8E3D38" w14:textId="035B401B" w:rsidR="00B56097" w:rsidRPr="00C05650" w:rsidRDefault="00B40EF0"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6.75, df = 3, p-value = 0.080</w:t>
            </w:r>
          </w:p>
        </w:tc>
        <w:tc>
          <w:tcPr>
            <w:tcW w:w="2839" w:type="dxa"/>
          </w:tcPr>
          <w:p w14:paraId="40215100" w14:textId="7C90D581" w:rsidR="00B56097" w:rsidRPr="00C05650" w:rsidRDefault="00B40EF0"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3.64, df = 3, p-value = 0.30</w:t>
            </w:r>
            <w:r w:rsidR="003C2F49">
              <w:rPr>
                <w:rFonts w:eastAsia="Times New Roman" w:cstheme="majorHAnsi"/>
                <w:color w:val="000000"/>
                <w:sz w:val="20"/>
                <w:szCs w:val="20"/>
                <w:lang w:eastAsia="en-GB"/>
              </w:rPr>
              <w:t>3</w:t>
            </w:r>
          </w:p>
        </w:tc>
      </w:tr>
      <w:tr w:rsidR="00B56097" w:rsidRPr="00C05650" w14:paraId="481EF78D" w14:textId="77777777" w:rsidTr="00FC2CEF">
        <w:tc>
          <w:tcPr>
            <w:tcW w:w="2838" w:type="dxa"/>
          </w:tcPr>
          <w:p w14:paraId="3A7C06D6" w14:textId="77777777" w:rsidR="00B56097" w:rsidRPr="00C05650" w:rsidRDefault="00B56097" w:rsidP="00382B1B">
            <w:pPr>
              <w:spacing w:line="276" w:lineRule="auto"/>
              <w:jc w:val="both"/>
              <w:rPr>
                <w:sz w:val="20"/>
                <w:szCs w:val="20"/>
              </w:rPr>
            </w:pPr>
            <w:r w:rsidRPr="00C05650">
              <w:rPr>
                <w:i/>
                <w:sz w:val="20"/>
                <w:szCs w:val="20"/>
              </w:rPr>
              <w:t>Op/ie2</w:t>
            </w:r>
            <w:r w:rsidRPr="00C05650">
              <w:rPr>
                <w:sz w:val="20"/>
                <w:szCs w:val="20"/>
              </w:rPr>
              <w:t>-tTAV</w:t>
            </w:r>
          </w:p>
        </w:tc>
        <w:tc>
          <w:tcPr>
            <w:tcW w:w="2839" w:type="dxa"/>
          </w:tcPr>
          <w:p w14:paraId="1AA9A05D" w14:textId="51387A7B" w:rsidR="00B56097" w:rsidRPr="00C05650" w:rsidRDefault="00B56097" w:rsidP="003C2F49">
            <w:pPr>
              <w:pStyle w:val="HTMLPreformatted"/>
              <w:shd w:val="clear" w:color="auto" w:fill="FFFFFF"/>
              <w:spacing w:line="276" w:lineRule="auto"/>
              <w:rPr>
                <w:rFonts w:asciiTheme="minorHAnsi" w:hAnsiTheme="minorHAnsi"/>
              </w:rPr>
            </w:pPr>
            <w:r w:rsidRPr="00C05650">
              <w:rPr>
                <w:rFonts w:asciiTheme="minorHAnsi" w:hAnsiTheme="minorHAnsi" w:cstheme="majorHAnsi"/>
                <w:color w:val="000000"/>
              </w:rPr>
              <w:t>X-squared = 0.065</w:t>
            </w:r>
            <w:r w:rsidR="003C2F49">
              <w:rPr>
                <w:rFonts w:asciiTheme="minorHAnsi" w:hAnsiTheme="minorHAnsi" w:cstheme="majorHAnsi"/>
                <w:color w:val="000000"/>
              </w:rPr>
              <w:t>, df = 3, p-value = 0.996</w:t>
            </w:r>
          </w:p>
        </w:tc>
        <w:tc>
          <w:tcPr>
            <w:tcW w:w="2839" w:type="dxa"/>
          </w:tcPr>
          <w:p w14:paraId="75C2AACA" w14:textId="4B3C7BCF" w:rsidR="00B56097" w:rsidRPr="00C05650" w:rsidRDefault="00B56097"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5.2</w:t>
            </w:r>
            <w:r w:rsidR="003C2F49">
              <w:rPr>
                <w:rFonts w:eastAsia="Times New Roman" w:cstheme="majorHAnsi"/>
                <w:color w:val="000000"/>
                <w:sz w:val="20"/>
                <w:szCs w:val="20"/>
                <w:lang w:eastAsia="en-GB"/>
              </w:rPr>
              <w:t>1</w:t>
            </w:r>
            <w:r w:rsidRPr="00C05650">
              <w:rPr>
                <w:rFonts w:eastAsia="Times New Roman" w:cstheme="majorHAnsi"/>
                <w:color w:val="000000"/>
                <w:sz w:val="20"/>
                <w:szCs w:val="20"/>
                <w:lang w:eastAsia="en-GB"/>
              </w:rPr>
              <w:t>, df = 3, p-value = 0.157</w:t>
            </w:r>
          </w:p>
        </w:tc>
      </w:tr>
    </w:tbl>
    <w:p w14:paraId="711BDFCB" w14:textId="77777777" w:rsidR="00866048" w:rsidRDefault="00866048" w:rsidP="00E55A03">
      <w:pPr>
        <w:spacing w:line="360" w:lineRule="auto"/>
        <w:jc w:val="both"/>
      </w:pPr>
    </w:p>
    <w:p w14:paraId="0D187682" w14:textId="77777777" w:rsidR="001E00E7" w:rsidRPr="00C05650" w:rsidRDefault="001E00E7" w:rsidP="00E55A03">
      <w:pPr>
        <w:spacing w:line="360" w:lineRule="auto"/>
        <w:jc w:val="both"/>
      </w:pPr>
    </w:p>
    <w:p w14:paraId="1F2813DB" w14:textId="009CF112" w:rsidR="0013161F" w:rsidRPr="00C05650" w:rsidRDefault="000440EC" w:rsidP="0013161F">
      <w:pPr>
        <w:jc w:val="both"/>
        <w:rPr>
          <w:sz w:val="20"/>
          <w:szCs w:val="20"/>
        </w:rPr>
      </w:pPr>
      <w:r w:rsidRPr="00C05650">
        <w:rPr>
          <w:sz w:val="20"/>
          <w:szCs w:val="20"/>
        </w:rPr>
        <w:t>Table 3</w:t>
      </w:r>
      <w:r w:rsidR="00866048" w:rsidRPr="00C05650">
        <w:rPr>
          <w:sz w:val="20"/>
          <w:szCs w:val="20"/>
        </w:rPr>
        <w:t>:</w:t>
      </w:r>
      <w:r w:rsidR="0013161F" w:rsidRPr="00C05650">
        <w:rPr>
          <w:sz w:val="20"/>
          <w:szCs w:val="20"/>
        </w:rPr>
        <w:t xml:space="preserve"> Results of Chi-square test of given probabilities comparing numb</w:t>
      </w:r>
      <w:r w:rsidR="00535A53" w:rsidRPr="00C05650">
        <w:rPr>
          <w:sz w:val="20"/>
          <w:szCs w:val="20"/>
        </w:rPr>
        <w:t>ers of adults</w:t>
      </w:r>
      <w:r w:rsidR="0013161F" w:rsidRPr="00C05650">
        <w:rPr>
          <w:sz w:val="20"/>
          <w:szCs w:val="20"/>
        </w:rPr>
        <w:t xml:space="preserve"> recorded across the four genotypes and an expected 1:1:1:1 ratio. Each combination of </w:t>
      </w:r>
      <w:proofErr w:type="spellStart"/>
      <w:r w:rsidR="0013161F" w:rsidRPr="00C05650">
        <w:rPr>
          <w:sz w:val="20"/>
          <w:szCs w:val="20"/>
        </w:rPr>
        <w:t>tTAV</w:t>
      </w:r>
      <w:proofErr w:type="spellEnd"/>
      <w:r w:rsidR="0013161F" w:rsidRPr="00C05650">
        <w:rPr>
          <w:sz w:val="20"/>
          <w:szCs w:val="20"/>
        </w:rPr>
        <w:t xml:space="preserve"> line and tetracycline treatment analysed separately. No significant differences observed from expected ratio.</w:t>
      </w:r>
    </w:p>
    <w:tbl>
      <w:tblPr>
        <w:tblStyle w:val="TableGrid"/>
        <w:tblW w:w="0" w:type="auto"/>
        <w:tblLook w:val="04A0" w:firstRow="1" w:lastRow="0" w:firstColumn="1" w:lastColumn="0" w:noHBand="0" w:noVBand="1"/>
      </w:tblPr>
      <w:tblGrid>
        <w:gridCol w:w="2764"/>
        <w:gridCol w:w="2763"/>
        <w:gridCol w:w="2763"/>
      </w:tblGrid>
      <w:tr w:rsidR="00B40EF0" w:rsidRPr="00C05650" w14:paraId="415A1D1A" w14:textId="77777777" w:rsidTr="00B40EF0">
        <w:tc>
          <w:tcPr>
            <w:tcW w:w="2838" w:type="dxa"/>
          </w:tcPr>
          <w:p w14:paraId="444F2166" w14:textId="61882D1E" w:rsidR="00B40EF0" w:rsidRPr="00C05650" w:rsidRDefault="000440EC" w:rsidP="00E46056">
            <w:pPr>
              <w:spacing w:line="276" w:lineRule="auto"/>
              <w:jc w:val="center"/>
              <w:rPr>
                <w:b/>
                <w:sz w:val="20"/>
                <w:szCs w:val="20"/>
              </w:rPr>
            </w:pPr>
            <w:proofErr w:type="spellStart"/>
            <w:r w:rsidRPr="00C05650">
              <w:rPr>
                <w:b/>
                <w:sz w:val="20"/>
                <w:szCs w:val="20"/>
              </w:rPr>
              <w:t>tTAV</w:t>
            </w:r>
            <w:proofErr w:type="spellEnd"/>
            <w:r w:rsidRPr="00C05650">
              <w:rPr>
                <w:b/>
                <w:sz w:val="20"/>
                <w:szCs w:val="20"/>
              </w:rPr>
              <w:t xml:space="preserve"> line used</w:t>
            </w:r>
          </w:p>
        </w:tc>
        <w:tc>
          <w:tcPr>
            <w:tcW w:w="2839" w:type="dxa"/>
          </w:tcPr>
          <w:p w14:paraId="2AC10C6A" w14:textId="77777777" w:rsidR="00B40EF0" w:rsidRPr="00C05650" w:rsidRDefault="00B40EF0" w:rsidP="00E46056">
            <w:pPr>
              <w:spacing w:line="276" w:lineRule="auto"/>
              <w:jc w:val="center"/>
              <w:rPr>
                <w:b/>
                <w:sz w:val="20"/>
                <w:szCs w:val="20"/>
              </w:rPr>
            </w:pPr>
            <w:r w:rsidRPr="00C05650">
              <w:rPr>
                <w:b/>
                <w:sz w:val="20"/>
                <w:szCs w:val="20"/>
              </w:rPr>
              <w:t>on-</w:t>
            </w:r>
            <w:proofErr w:type="spellStart"/>
            <w:r w:rsidRPr="00C05650">
              <w:rPr>
                <w:b/>
                <w:sz w:val="20"/>
                <w:szCs w:val="20"/>
              </w:rPr>
              <w:t>tet</w:t>
            </w:r>
            <w:proofErr w:type="spellEnd"/>
          </w:p>
        </w:tc>
        <w:tc>
          <w:tcPr>
            <w:tcW w:w="2839" w:type="dxa"/>
          </w:tcPr>
          <w:p w14:paraId="4B06077D" w14:textId="77777777" w:rsidR="00B40EF0" w:rsidRPr="00C05650" w:rsidRDefault="00B40EF0" w:rsidP="00E46056">
            <w:pPr>
              <w:spacing w:line="276" w:lineRule="auto"/>
              <w:jc w:val="center"/>
              <w:rPr>
                <w:b/>
                <w:sz w:val="20"/>
                <w:szCs w:val="20"/>
              </w:rPr>
            </w:pPr>
            <w:r w:rsidRPr="00C05650">
              <w:rPr>
                <w:b/>
                <w:sz w:val="20"/>
                <w:szCs w:val="20"/>
              </w:rPr>
              <w:t>off-</w:t>
            </w:r>
            <w:proofErr w:type="spellStart"/>
            <w:r w:rsidRPr="00C05650">
              <w:rPr>
                <w:b/>
                <w:sz w:val="20"/>
                <w:szCs w:val="20"/>
              </w:rPr>
              <w:t>tet</w:t>
            </w:r>
            <w:proofErr w:type="spellEnd"/>
          </w:p>
        </w:tc>
      </w:tr>
      <w:tr w:rsidR="00B40EF0" w:rsidRPr="00C05650" w14:paraId="15B633E3" w14:textId="77777777" w:rsidTr="00F5014D">
        <w:trPr>
          <w:trHeight w:val="430"/>
        </w:trPr>
        <w:tc>
          <w:tcPr>
            <w:tcW w:w="2838" w:type="dxa"/>
          </w:tcPr>
          <w:p w14:paraId="391B4E5B" w14:textId="77777777" w:rsidR="00B40EF0" w:rsidRPr="00C05650" w:rsidRDefault="00B40EF0" w:rsidP="00382B1B">
            <w:pPr>
              <w:spacing w:line="276" w:lineRule="auto"/>
              <w:jc w:val="both"/>
              <w:rPr>
                <w:sz w:val="20"/>
                <w:szCs w:val="20"/>
              </w:rPr>
            </w:pPr>
            <w:r w:rsidRPr="00C05650">
              <w:rPr>
                <w:i/>
                <w:sz w:val="20"/>
                <w:szCs w:val="20"/>
              </w:rPr>
              <w:t>Hr5/ie1</w:t>
            </w:r>
            <w:r w:rsidRPr="00C05650">
              <w:rPr>
                <w:sz w:val="20"/>
                <w:szCs w:val="20"/>
              </w:rPr>
              <w:t>-tTAV</w:t>
            </w:r>
          </w:p>
        </w:tc>
        <w:tc>
          <w:tcPr>
            <w:tcW w:w="2839" w:type="dxa"/>
          </w:tcPr>
          <w:p w14:paraId="105CB456" w14:textId="15B2BF04" w:rsidR="00B40EF0" w:rsidRPr="00C05650" w:rsidRDefault="00B40EF0"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5.4</w:t>
            </w:r>
            <w:r w:rsidR="003C2F49">
              <w:rPr>
                <w:rFonts w:eastAsia="Times New Roman" w:cstheme="majorHAnsi"/>
                <w:color w:val="000000"/>
                <w:sz w:val="20"/>
                <w:szCs w:val="20"/>
                <w:lang w:eastAsia="en-GB"/>
              </w:rPr>
              <w:t>9</w:t>
            </w:r>
            <w:r w:rsidRPr="00C05650">
              <w:rPr>
                <w:rFonts w:eastAsia="Times New Roman" w:cstheme="majorHAnsi"/>
                <w:color w:val="000000"/>
                <w:sz w:val="20"/>
                <w:szCs w:val="20"/>
                <w:lang w:eastAsia="en-GB"/>
              </w:rPr>
              <w:t>, df = 3, p-value = 0.139</w:t>
            </w:r>
          </w:p>
        </w:tc>
        <w:tc>
          <w:tcPr>
            <w:tcW w:w="2839" w:type="dxa"/>
          </w:tcPr>
          <w:p w14:paraId="57ACA802" w14:textId="4ABD005E" w:rsidR="00B40EF0" w:rsidRPr="00C05650" w:rsidRDefault="00B40EF0"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5.43, df = 3, p-value = 0.14</w:t>
            </w:r>
            <w:r w:rsidR="003C2F49">
              <w:rPr>
                <w:rFonts w:eastAsia="Times New Roman" w:cstheme="majorHAnsi"/>
                <w:color w:val="000000"/>
                <w:sz w:val="20"/>
                <w:szCs w:val="20"/>
                <w:lang w:eastAsia="en-GB"/>
              </w:rPr>
              <w:t>3</w:t>
            </w:r>
          </w:p>
        </w:tc>
      </w:tr>
      <w:tr w:rsidR="00B40EF0" w:rsidRPr="00C05650" w14:paraId="30086547" w14:textId="77777777" w:rsidTr="00B40EF0">
        <w:tc>
          <w:tcPr>
            <w:tcW w:w="2838" w:type="dxa"/>
          </w:tcPr>
          <w:p w14:paraId="09F1592B" w14:textId="77777777" w:rsidR="00B40EF0" w:rsidRPr="00C05650" w:rsidRDefault="00B40EF0" w:rsidP="00382B1B">
            <w:pPr>
              <w:spacing w:line="276" w:lineRule="auto"/>
              <w:jc w:val="both"/>
              <w:rPr>
                <w:sz w:val="20"/>
                <w:szCs w:val="20"/>
              </w:rPr>
            </w:pPr>
            <w:r w:rsidRPr="00C05650">
              <w:rPr>
                <w:i/>
                <w:sz w:val="20"/>
                <w:szCs w:val="20"/>
              </w:rPr>
              <w:t>Op/ie2</w:t>
            </w:r>
            <w:r w:rsidRPr="00C05650">
              <w:rPr>
                <w:sz w:val="20"/>
                <w:szCs w:val="20"/>
              </w:rPr>
              <w:t>-tTAV</w:t>
            </w:r>
          </w:p>
        </w:tc>
        <w:tc>
          <w:tcPr>
            <w:tcW w:w="2839" w:type="dxa"/>
          </w:tcPr>
          <w:p w14:paraId="0AF687F6" w14:textId="416A4AA4" w:rsidR="00B40EF0" w:rsidRPr="00C05650" w:rsidRDefault="00B40EF0" w:rsidP="003C2F49">
            <w:pPr>
              <w:spacing w:line="276" w:lineRule="auto"/>
              <w:jc w:val="both"/>
              <w:rPr>
                <w:sz w:val="20"/>
                <w:szCs w:val="20"/>
              </w:rPr>
            </w:pPr>
            <w:r w:rsidRPr="00C05650">
              <w:rPr>
                <w:rFonts w:eastAsia="Times New Roman" w:cstheme="majorHAnsi"/>
                <w:color w:val="000000"/>
                <w:sz w:val="20"/>
                <w:szCs w:val="20"/>
                <w:lang w:eastAsia="en-GB"/>
              </w:rPr>
              <w:t>X-squared = 0.0</w:t>
            </w:r>
            <w:r w:rsidR="003C2F49">
              <w:rPr>
                <w:rFonts w:eastAsia="Times New Roman" w:cstheme="majorHAnsi"/>
                <w:color w:val="000000"/>
                <w:sz w:val="20"/>
                <w:szCs w:val="20"/>
                <w:lang w:eastAsia="en-GB"/>
              </w:rPr>
              <w:t>10</w:t>
            </w:r>
            <w:r w:rsidRPr="00C05650">
              <w:rPr>
                <w:rFonts w:eastAsia="Times New Roman" w:cstheme="majorHAnsi"/>
                <w:color w:val="000000"/>
                <w:sz w:val="20"/>
                <w:szCs w:val="20"/>
                <w:lang w:eastAsia="en-GB"/>
              </w:rPr>
              <w:t>, df = 3, p-value = 0.99</w:t>
            </w:r>
            <w:r w:rsidR="003C2F49">
              <w:rPr>
                <w:rFonts w:eastAsia="Times New Roman" w:cstheme="majorHAnsi"/>
                <w:color w:val="000000"/>
                <w:sz w:val="20"/>
                <w:szCs w:val="20"/>
                <w:lang w:eastAsia="en-GB"/>
              </w:rPr>
              <w:t>2</w:t>
            </w:r>
          </w:p>
        </w:tc>
        <w:tc>
          <w:tcPr>
            <w:tcW w:w="2839" w:type="dxa"/>
          </w:tcPr>
          <w:p w14:paraId="2ECAAAD4" w14:textId="7049CBA8" w:rsidR="00B40EF0" w:rsidRPr="00C05650" w:rsidRDefault="00F5014D" w:rsidP="003C2F49">
            <w:pPr>
              <w:spacing w:line="276" w:lineRule="auto"/>
              <w:rPr>
                <w:sz w:val="20"/>
                <w:szCs w:val="20"/>
              </w:rPr>
            </w:pPr>
            <w:r w:rsidRPr="00C05650">
              <w:rPr>
                <w:rFonts w:eastAsia="Times New Roman" w:cs="Times New Roman"/>
                <w:color w:val="000000" w:themeColor="text1"/>
                <w:sz w:val="20"/>
                <w:szCs w:val="20"/>
                <w:shd w:val="clear" w:color="auto" w:fill="FFFFFF"/>
              </w:rPr>
              <w:t>X-squared = 4.22, df = 3, p-value = 0.238</w:t>
            </w:r>
          </w:p>
        </w:tc>
      </w:tr>
    </w:tbl>
    <w:p w14:paraId="5EB6FAF0" w14:textId="77777777" w:rsidR="003C2F49" w:rsidRDefault="003C2F49" w:rsidP="00E55A03">
      <w:pPr>
        <w:spacing w:line="360" w:lineRule="auto"/>
        <w:jc w:val="both"/>
      </w:pPr>
    </w:p>
    <w:p w14:paraId="3089AF60" w14:textId="5016EFAB" w:rsidR="00990D99" w:rsidRPr="00A25E5B" w:rsidRDefault="0051208F" w:rsidP="00E55A03">
      <w:pPr>
        <w:spacing w:line="360" w:lineRule="auto"/>
        <w:jc w:val="both"/>
      </w:pPr>
      <w:r w:rsidRPr="00C05650">
        <w:t>W</w:t>
      </w:r>
      <w:r w:rsidR="000D705D">
        <w:t>ith the absence of an observed</w:t>
      </w:r>
      <w:r w:rsidRPr="00C05650">
        <w:t xml:space="preserve"> effect</w:t>
      </w:r>
      <w:r w:rsidR="00FC2CEF">
        <w:t xml:space="preserve"> on survival</w:t>
      </w:r>
      <w:r w:rsidRPr="00C05650">
        <w:t xml:space="preserve"> at larval</w:t>
      </w:r>
      <w:r w:rsidR="00900F3D" w:rsidRPr="00C05650">
        <w:t>/pupal</w:t>
      </w:r>
      <w:r w:rsidRPr="00C05650">
        <w:t xml:space="preserve"> stages, we next tested whether a phenotype consistent with the mode of action of </w:t>
      </w:r>
      <w:proofErr w:type="spellStart"/>
      <w:r w:rsidRPr="00C05650">
        <w:t>AaHIT</w:t>
      </w:r>
      <w:proofErr w:type="spellEnd"/>
      <w:r w:rsidRPr="00C05650">
        <w:t xml:space="preserve"> could be detected in adult stages. </w:t>
      </w:r>
      <w:r w:rsidR="008C2C79" w:rsidRPr="00C05650">
        <w:t>Reciprocal crosses were again performed as previously giving eight pupal genotype cohorts for</w:t>
      </w:r>
      <w:r w:rsidR="00C16F59" w:rsidRPr="00C05650">
        <w:t xml:space="preserve"> each of the two </w:t>
      </w:r>
      <w:proofErr w:type="spellStart"/>
      <w:r w:rsidR="00C16F59" w:rsidRPr="00C05650">
        <w:t>tTAV</w:t>
      </w:r>
      <w:proofErr w:type="spellEnd"/>
      <w:r w:rsidR="00C16F59" w:rsidRPr="00C05650">
        <w:t xml:space="preserve"> line (e.g.</w:t>
      </w:r>
      <w:r w:rsidR="008C2C79" w:rsidRPr="00C05650">
        <w:t xml:space="preserve"> for the </w:t>
      </w:r>
      <w:r w:rsidR="008C2C79" w:rsidRPr="00C05650">
        <w:rPr>
          <w:i/>
        </w:rPr>
        <w:t>Hr5/ie1</w:t>
      </w:r>
      <w:r w:rsidR="008C2C79" w:rsidRPr="00C05650">
        <w:t>-tTAV line - four genotypes on- and off-</w:t>
      </w:r>
      <w:proofErr w:type="spellStart"/>
      <w:r w:rsidR="008C2C79" w:rsidRPr="00C05650">
        <w:t>tet</w:t>
      </w:r>
      <w:proofErr w:type="spellEnd"/>
      <w:r w:rsidR="008C2C79" w:rsidRPr="00C05650">
        <w:t xml:space="preserve"> = eight cohorts). All pupae were subsequently sexed giving a total of 16 cohorts per </w:t>
      </w:r>
      <w:proofErr w:type="spellStart"/>
      <w:r w:rsidR="008C2C79" w:rsidRPr="00C05650">
        <w:t>tTAV</w:t>
      </w:r>
      <w:proofErr w:type="spellEnd"/>
      <w:r w:rsidR="008C2C79" w:rsidRPr="00C05650">
        <w:t xml:space="preserve"> line (i.e. 32 cohorts total). Pupae from each cohort were placed in a separate cage and observed daily. </w:t>
      </w:r>
      <w:r w:rsidR="00341123" w:rsidRPr="00C05650">
        <w:t xml:space="preserve">No </w:t>
      </w:r>
      <w:r w:rsidR="00FC2CEF">
        <w:t xml:space="preserve">abnormal </w:t>
      </w:r>
      <w:r w:rsidR="00341123" w:rsidRPr="00C05650">
        <w:t xml:space="preserve">phenotype was observed </w:t>
      </w:r>
      <w:r w:rsidR="00C16F59" w:rsidRPr="00C05650">
        <w:t xml:space="preserve">in </w:t>
      </w:r>
      <w:r w:rsidR="00341123" w:rsidRPr="00C05650">
        <w:t>any</w:t>
      </w:r>
      <w:r w:rsidR="006E36EB" w:rsidRPr="00C05650">
        <w:t xml:space="preserve"> of the</w:t>
      </w:r>
      <w:r w:rsidR="00341123" w:rsidRPr="00C05650">
        <w:t xml:space="preserve"> single heterozygote or wild-type cage</w:t>
      </w:r>
      <w:r w:rsidR="006E36EB" w:rsidRPr="00C05650">
        <w:t>s</w:t>
      </w:r>
      <w:r w:rsidR="00341123" w:rsidRPr="00C05650">
        <w:t xml:space="preserve"> of either sex or tetracycline treatment. However, beginning 1 day post </w:t>
      </w:r>
      <w:proofErr w:type="spellStart"/>
      <w:r w:rsidR="00341123" w:rsidRPr="00C05650">
        <w:t>eclosion</w:t>
      </w:r>
      <w:proofErr w:type="spellEnd"/>
      <w:r w:rsidR="00341123" w:rsidRPr="00C05650">
        <w:t xml:space="preserve"> (</w:t>
      </w:r>
      <w:r w:rsidR="00900F3D" w:rsidRPr="00C05650">
        <w:t xml:space="preserve">1 </w:t>
      </w:r>
      <w:proofErr w:type="spellStart"/>
      <w:r w:rsidR="00341123" w:rsidRPr="00C05650">
        <w:t>dpe</w:t>
      </w:r>
      <w:proofErr w:type="spellEnd"/>
      <w:r w:rsidR="00341123" w:rsidRPr="00C05650">
        <w:t xml:space="preserve">) for the </w:t>
      </w:r>
      <w:r w:rsidR="00341123" w:rsidRPr="00C05650">
        <w:rPr>
          <w:i/>
        </w:rPr>
        <w:t>Hr5/ie1</w:t>
      </w:r>
      <w:r w:rsidR="00341123" w:rsidRPr="00C05650">
        <w:t>&gt;</w:t>
      </w:r>
      <w:proofErr w:type="spellStart"/>
      <w:r w:rsidR="00341123" w:rsidRPr="00C05650">
        <w:t>AaHIT</w:t>
      </w:r>
      <w:proofErr w:type="spellEnd"/>
      <w:r w:rsidR="00341123" w:rsidRPr="00C05650">
        <w:t xml:space="preserve"> cohort and 2</w:t>
      </w:r>
      <w:r w:rsidR="00FC2CEF">
        <w:t xml:space="preserve"> </w:t>
      </w:r>
      <w:proofErr w:type="spellStart"/>
      <w:r w:rsidR="00341123" w:rsidRPr="00C05650">
        <w:t>dpe</w:t>
      </w:r>
      <w:proofErr w:type="spellEnd"/>
      <w:r w:rsidR="00341123" w:rsidRPr="00C05650">
        <w:t xml:space="preserve"> for the </w:t>
      </w:r>
      <w:r w:rsidR="00341123" w:rsidRPr="00C05650">
        <w:rPr>
          <w:i/>
        </w:rPr>
        <w:t>Op/ie2</w:t>
      </w:r>
      <w:r w:rsidR="00341123" w:rsidRPr="00C05650">
        <w:t>&gt;</w:t>
      </w:r>
      <w:proofErr w:type="spellStart"/>
      <w:r w:rsidR="00341123" w:rsidRPr="00C05650">
        <w:t>AaHIT</w:t>
      </w:r>
      <w:proofErr w:type="spellEnd"/>
      <w:r w:rsidR="00341123" w:rsidRPr="00C05650">
        <w:t xml:space="preserve"> </w:t>
      </w:r>
      <w:r w:rsidR="004C4D9E" w:rsidRPr="00C05650">
        <w:t>cohort, adults were o</w:t>
      </w:r>
      <w:r w:rsidR="004C4491" w:rsidRPr="00C05650">
        <w:t>bserved displaying a ‘shaking</w:t>
      </w:r>
      <w:r w:rsidR="004C4D9E" w:rsidRPr="00C05650">
        <w:t xml:space="preserve">’ phenotype typified by </w:t>
      </w:r>
      <w:r w:rsidR="004C4D9E" w:rsidRPr="00C05650">
        <w:lastRenderedPageBreak/>
        <w:t>uncontrolled and rapid vibration of the wings and</w:t>
      </w:r>
      <w:r w:rsidR="00426DBD" w:rsidRPr="00C05650">
        <w:t xml:space="preserve"> body and</w:t>
      </w:r>
      <w:r w:rsidR="00C16F59" w:rsidRPr="00C05650">
        <w:t xml:space="preserve"> </w:t>
      </w:r>
      <w:r w:rsidR="00426DBD" w:rsidRPr="00C05650">
        <w:t>uncoordinated</w:t>
      </w:r>
      <w:r w:rsidR="00C16F59" w:rsidRPr="00C05650">
        <w:t xml:space="preserve"> locomot</w:t>
      </w:r>
      <w:r w:rsidR="00426DBD" w:rsidRPr="00C05650">
        <w:t>ion</w:t>
      </w:r>
      <w:r w:rsidR="00900F3D" w:rsidRPr="00C05650">
        <w:t xml:space="preserve"> (see F</w:t>
      </w:r>
      <w:r w:rsidR="00942903" w:rsidRPr="00C05650">
        <w:t>igur</w:t>
      </w:r>
      <w:r w:rsidR="00900F3D" w:rsidRPr="00C05650">
        <w:t>e 3. and videos</w:t>
      </w:r>
      <w:commentRangeStart w:id="5"/>
      <w:r w:rsidR="00900F3D" w:rsidRPr="00C05650">
        <w:t xml:space="preserve"> </w:t>
      </w:r>
      <w:r w:rsidR="00900F3D" w:rsidRPr="00C05650">
        <w:rPr>
          <w:highlight w:val="green"/>
        </w:rPr>
        <w:t>XXXXX</w:t>
      </w:r>
      <w:commentRangeEnd w:id="5"/>
      <w:r w:rsidR="001E00E7">
        <w:rPr>
          <w:rStyle w:val="CommentReference"/>
        </w:rPr>
        <w:commentReference w:id="5"/>
      </w:r>
      <w:r w:rsidR="00942903" w:rsidRPr="00C05650">
        <w:t>)</w:t>
      </w:r>
      <w:r w:rsidR="00CA4B67" w:rsidRPr="00C05650">
        <w:t>.</w:t>
      </w:r>
      <w:r w:rsidR="00426DBD" w:rsidRPr="00C05650">
        <w:t xml:space="preserve"> Additionally, it was</w:t>
      </w:r>
      <w:r w:rsidR="00C32ACC">
        <w:t xml:space="preserve"> anecdotally</w:t>
      </w:r>
      <w:r w:rsidR="00426DBD" w:rsidRPr="00C05650">
        <w:t xml:space="preserve"> observed that these cages had fewer flying individuals (i.e. more of their individuals were stationary on the floor/walls of the cage), although this </w:t>
      </w:r>
      <w:r w:rsidR="00F101FA">
        <w:t>observation</w:t>
      </w:r>
      <w:r w:rsidR="00F101FA" w:rsidRPr="00C05650">
        <w:t xml:space="preserve"> </w:t>
      </w:r>
      <w:r w:rsidR="00426DBD" w:rsidRPr="00C05650">
        <w:t xml:space="preserve">was not assessed statistically. </w:t>
      </w:r>
      <w:r w:rsidR="00CA4B67" w:rsidRPr="00C05650">
        <w:t xml:space="preserve">After being recorded as </w:t>
      </w:r>
      <w:r w:rsidR="004C4491" w:rsidRPr="00C05650">
        <w:t xml:space="preserve">shaking and sexed by eye, </w:t>
      </w:r>
      <w:r w:rsidR="00CA4B67" w:rsidRPr="00C05650">
        <w:t>adult</w:t>
      </w:r>
      <w:r w:rsidR="004C4491" w:rsidRPr="00C05650">
        <w:t>s</w:t>
      </w:r>
      <w:r w:rsidR="00CA4B67" w:rsidRPr="00C05650">
        <w:t xml:space="preserve"> displaying this phenotype</w:t>
      </w:r>
      <w:r w:rsidR="004C4491" w:rsidRPr="00C05650">
        <w:t xml:space="preserve"> were placed individually in </w:t>
      </w:r>
      <w:proofErr w:type="spellStart"/>
      <w:r w:rsidR="004C4491" w:rsidRPr="00C05650">
        <w:t>RNA</w:t>
      </w:r>
      <w:r w:rsidR="004C4491" w:rsidRPr="00C05650">
        <w:rPr>
          <w:i/>
        </w:rPr>
        <w:t>later</w:t>
      </w:r>
      <w:proofErr w:type="spellEnd"/>
      <w:r w:rsidR="004C4491" w:rsidRPr="00C05650">
        <w:rPr>
          <w:i/>
        </w:rPr>
        <w:t xml:space="preserve"> </w:t>
      </w:r>
      <w:r w:rsidR="00FC2CEF" w:rsidRPr="00FC2CEF">
        <w:t>(Invitrogen, Carlsbad, Ca, USA).</w:t>
      </w:r>
      <w:r w:rsidR="00FC2CEF">
        <w:rPr>
          <w:i/>
        </w:rPr>
        <w:t xml:space="preserve"> </w:t>
      </w:r>
      <w:r w:rsidR="004C4491" w:rsidRPr="00C05650">
        <w:t>and stored at -80</w:t>
      </w:r>
      <w:r w:rsidR="00FC2CEF" w:rsidRPr="00C05650">
        <w:t>˚</w:t>
      </w:r>
      <w:r w:rsidR="00FC2CEF">
        <w:t xml:space="preserve"> </w:t>
      </w:r>
      <w:r w:rsidR="004C4491" w:rsidRPr="00C05650">
        <w:t xml:space="preserve">C for subsequent analysis. </w:t>
      </w:r>
      <w:r w:rsidR="00CA4B67" w:rsidRPr="00C05650">
        <w:t>In each cohort, t</w:t>
      </w:r>
      <w:r w:rsidR="004C4D9E" w:rsidRPr="00C05650">
        <w:t>he number of individuals displaying this phenotype</w:t>
      </w:r>
      <w:r w:rsidR="00CA4B67" w:rsidRPr="00C05650">
        <w:t xml:space="preserve"> </w:t>
      </w:r>
      <w:r w:rsidR="004C4491" w:rsidRPr="00C05650">
        <w:t xml:space="preserve">(per day) </w:t>
      </w:r>
      <w:r w:rsidR="00CA4B67" w:rsidRPr="00C05650">
        <w:t>i</w:t>
      </w:r>
      <w:r w:rsidR="004C4491" w:rsidRPr="00C05650">
        <w:t>ncreased for two days at which point it reached its peak (</w:t>
      </w:r>
      <w:r w:rsidR="004C4491" w:rsidRPr="00C05650">
        <w:rPr>
          <w:i/>
        </w:rPr>
        <w:t>Hr5/ie1</w:t>
      </w:r>
      <w:r w:rsidR="00C16F59" w:rsidRPr="00C05650">
        <w:t>&gt;</w:t>
      </w:r>
      <w:proofErr w:type="spellStart"/>
      <w:r w:rsidR="00C16F59" w:rsidRPr="00C05650">
        <w:t>AaHIT</w:t>
      </w:r>
      <w:proofErr w:type="spellEnd"/>
      <w:r w:rsidR="00C16F59" w:rsidRPr="00C05650">
        <w:t>, 3</w:t>
      </w:r>
      <w:r w:rsidR="00FC2CEF">
        <w:t xml:space="preserve"> </w:t>
      </w:r>
      <w:proofErr w:type="spellStart"/>
      <w:r w:rsidR="00C16F59" w:rsidRPr="00C05650">
        <w:t>dpe</w:t>
      </w:r>
      <w:proofErr w:type="spellEnd"/>
      <w:r w:rsidR="004C4491" w:rsidRPr="00C05650">
        <w:t xml:space="preserve">: 39.9% of males and 33.9% of females started shaking. </w:t>
      </w:r>
      <w:r w:rsidR="004C4491" w:rsidRPr="00C05650">
        <w:rPr>
          <w:i/>
        </w:rPr>
        <w:t>Op/ie2</w:t>
      </w:r>
      <w:r w:rsidR="00C16F59" w:rsidRPr="00C05650">
        <w:t>&gt;</w:t>
      </w:r>
      <w:proofErr w:type="spellStart"/>
      <w:r w:rsidR="00C16F59" w:rsidRPr="00C05650">
        <w:t>AaHIT</w:t>
      </w:r>
      <w:proofErr w:type="spellEnd"/>
      <w:r w:rsidR="00C16F59" w:rsidRPr="00C05650">
        <w:t>, 4</w:t>
      </w:r>
      <w:r w:rsidR="00FC2CEF">
        <w:t xml:space="preserve"> </w:t>
      </w:r>
      <w:proofErr w:type="spellStart"/>
      <w:r w:rsidR="00C16F59" w:rsidRPr="00C05650">
        <w:t>dpe</w:t>
      </w:r>
      <w:proofErr w:type="spellEnd"/>
      <w:r w:rsidR="004C4491" w:rsidRPr="00C05650">
        <w:t>: 30.</w:t>
      </w:r>
      <w:r w:rsidR="003C2F49">
        <w:t>9</w:t>
      </w:r>
      <w:r w:rsidR="004C4491" w:rsidRPr="00C05650">
        <w:t>% of males and 22.</w:t>
      </w:r>
      <w:r w:rsidR="003C2F49">
        <w:t>6</w:t>
      </w:r>
      <w:r w:rsidR="004C4491" w:rsidRPr="00C05650">
        <w:t>% of females started shaking – in both cases percentages are of the starting number of individuals</w:t>
      </w:r>
      <w:r w:rsidR="00FC2CEF">
        <w:t xml:space="preserve"> of that sex</w:t>
      </w:r>
      <w:r w:rsidR="004C4491" w:rsidRPr="00C05650">
        <w:t xml:space="preserve"> in that cage, not the</w:t>
      </w:r>
      <w:r w:rsidR="00C16F59" w:rsidRPr="00C05650">
        <w:t xml:space="preserve"> number </w:t>
      </w:r>
      <w:r w:rsidR="006E36EB" w:rsidRPr="00C05650">
        <w:t>of remaining individuals</w:t>
      </w:r>
      <w:r w:rsidR="004C4491" w:rsidRPr="00C05650">
        <w:t xml:space="preserve">. </w:t>
      </w:r>
      <w:r w:rsidR="00C16F59" w:rsidRPr="00C05650">
        <w:t xml:space="preserve">Over the seven days of observation a total of 82.4% of males and 65.1% of females from the </w:t>
      </w:r>
      <w:bookmarkStart w:id="6" w:name="_Hlk36026518"/>
      <w:r w:rsidR="00C16F59" w:rsidRPr="00C05650">
        <w:rPr>
          <w:i/>
        </w:rPr>
        <w:t>Hr5/ie1</w:t>
      </w:r>
      <w:r w:rsidR="00C16F59" w:rsidRPr="00C05650">
        <w:t>&gt;</w:t>
      </w:r>
      <w:proofErr w:type="spellStart"/>
      <w:r w:rsidR="00C16F59" w:rsidRPr="00C05650">
        <w:t>AaHIT</w:t>
      </w:r>
      <w:proofErr w:type="spellEnd"/>
      <w:r w:rsidR="00C16F59" w:rsidRPr="00C05650">
        <w:t xml:space="preserve"> </w:t>
      </w:r>
      <w:bookmarkEnd w:id="6"/>
      <w:r w:rsidR="00C16F59" w:rsidRPr="00C05650">
        <w:t>cohort and 57.</w:t>
      </w:r>
      <w:r w:rsidR="003C2F49">
        <w:t>4</w:t>
      </w:r>
      <w:r w:rsidR="00C16F59" w:rsidRPr="00C05650">
        <w:t>% of males and 48.</w:t>
      </w:r>
      <w:r w:rsidR="003C2F49">
        <w:t>4</w:t>
      </w:r>
      <w:r w:rsidR="00C16F59" w:rsidRPr="00C05650">
        <w:t xml:space="preserve">% of females from the </w:t>
      </w:r>
      <w:bookmarkStart w:id="7" w:name="_Hlk36026531"/>
      <w:r w:rsidR="00C16F59" w:rsidRPr="00C05650">
        <w:rPr>
          <w:i/>
        </w:rPr>
        <w:t>Op/ie2</w:t>
      </w:r>
      <w:r w:rsidR="00C16F59" w:rsidRPr="00C05650">
        <w:t>&gt;</w:t>
      </w:r>
      <w:proofErr w:type="spellStart"/>
      <w:r w:rsidR="00C16F59" w:rsidRPr="00C05650">
        <w:t>AaHIT</w:t>
      </w:r>
      <w:proofErr w:type="spellEnd"/>
      <w:r w:rsidR="00C16F59" w:rsidRPr="00C05650">
        <w:t xml:space="preserve"> </w:t>
      </w:r>
      <w:bookmarkEnd w:id="7"/>
      <w:r w:rsidR="00C16F59" w:rsidRPr="00C05650">
        <w:t>cohort were observed s</w:t>
      </w:r>
      <w:r w:rsidR="00CA5552" w:rsidRPr="00C05650">
        <w:t>haking. Observations ceased at 6</w:t>
      </w:r>
      <w:r w:rsidR="00FC2CEF">
        <w:t xml:space="preserve"> </w:t>
      </w:r>
      <w:proofErr w:type="spellStart"/>
      <w:r w:rsidR="00CA5552" w:rsidRPr="00C05650">
        <w:t>dpe</w:t>
      </w:r>
      <w:proofErr w:type="spellEnd"/>
      <w:r w:rsidR="00CA5552" w:rsidRPr="00C05650">
        <w:t xml:space="preserve"> and 7</w:t>
      </w:r>
      <w:r w:rsidR="00FC2CEF">
        <w:t xml:space="preserve"> </w:t>
      </w:r>
      <w:proofErr w:type="spellStart"/>
      <w:r w:rsidR="00C16F59" w:rsidRPr="00C05650">
        <w:t>dpe</w:t>
      </w:r>
      <w:proofErr w:type="spellEnd"/>
      <w:r w:rsidR="00C16F59" w:rsidRPr="00C05650">
        <w:t xml:space="preserve"> for </w:t>
      </w:r>
      <w:r w:rsidR="00C16F59" w:rsidRPr="00C05650">
        <w:rPr>
          <w:i/>
        </w:rPr>
        <w:t>Hr5/ie1</w:t>
      </w:r>
      <w:r w:rsidR="00C16F59" w:rsidRPr="00C05650">
        <w:t>&gt;</w:t>
      </w:r>
      <w:proofErr w:type="spellStart"/>
      <w:r w:rsidR="00C16F59" w:rsidRPr="00C05650">
        <w:t>AaHIT</w:t>
      </w:r>
      <w:proofErr w:type="spellEnd"/>
      <w:r w:rsidR="00C16F59" w:rsidRPr="00C05650">
        <w:t xml:space="preserve"> and </w:t>
      </w:r>
      <w:r w:rsidR="00C16F59" w:rsidRPr="00C05650">
        <w:rPr>
          <w:i/>
        </w:rPr>
        <w:t>Op/ie2</w:t>
      </w:r>
      <w:r w:rsidR="00C16F59" w:rsidRPr="00C05650">
        <w:t>&gt;</w:t>
      </w:r>
      <w:proofErr w:type="spellStart"/>
      <w:r w:rsidR="00C16F59" w:rsidRPr="00C05650">
        <w:t>AaHIT</w:t>
      </w:r>
      <w:proofErr w:type="spellEnd"/>
      <w:r w:rsidR="00C16F59" w:rsidRPr="00C05650">
        <w:t xml:space="preserve">, respectively, as at this point all adults in these cages had either been recorded as shaking (and thus removed) or were dead. </w:t>
      </w:r>
      <w:r w:rsidR="00990D99" w:rsidRPr="00C05650">
        <w:t xml:space="preserve">An analysis of the shaking behaviour observed (number of shaking events over time) using a Cox’s Proportional Hazards Test suggested a strongly significant effect of </w:t>
      </w:r>
      <w:proofErr w:type="spellStart"/>
      <w:r w:rsidR="00990D99" w:rsidRPr="00C05650">
        <w:t>tTAV</w:t>
      </w:r>
      <w:proofErr w:type="spellEnd"/>
      <w:r w:rsidR="00990D99" w:rsidRPr="00C05650">
        <w:t xml:space="preserve"> line on shaking hazard (</w:t>
      </w:r>
      <w:r w:rsidR="00990D99" w:rsidRPr="00C05650">
        <w:rPr>
          <w:i/>
        </w:rPr>
        <w:t>Hr5/ie1</w:t>
      </w:r>
      <w:r w:rsidR="00D226D4" w:rsidRPr="00C05650">
        <w:t>&gt;</w:t>
      </w:r>
      <w:proofErr w:type="spellStart"/>
      <w:r w:rsidR="00D226D4" w:rsidRPr="00C05650">
        <w:t>AaHIT</w:t>
      </w:r>
      <w:proofErr w:type="spellEnd"/>
      <w:r w:rsidR="00CA5552" w:rsidRPr="00C05650">
        <w:t xml:space="preserve"> cohorts 1.57-2.7 times (57% - </w:t>
      </w:r>
      <w:r w:rsidR="00D226D4" w:rsidRPr="00C05650">
        <w:t>170%) </w:t>
      </w:r>
      <w:r w:rsidR="00990D99" w:rsidRPr="00C05650">
        <w:t xml:space="preserve">more likely to display shaking behaviour than </w:t>
      </w:r>
      <w:r w:rsidR="00990D99" w:rsidRPr="00C05650">
        <w:rPr>
          <w:i/>
        </w:rPr>
        <w:t>Op/ie2</w:t>
      </w:r>
      <w:r w:rsidR="00990D99" w:rsidRPr="00C05650">
        <w:t>&gt;</w:t>
      </w:r>
      <w:proofErr w:type="spellStart"/>
      <w:r w:rsidR="00990D99" w:rsidRPr="00C05650">
        <w:t>AaHIT</w:t>
      </w:r>
      <w:proofErr w:type="spellEnd"/>
      <w:r w:rsidR="00990D99" w:rsidRPr="00C05650">
        <w:t xml:space="preserve"> cohorts) (</w:t>
      </w:r>
      <w:r w:rsidR="00942903" w:rsidRPr="00C05650">
        <w:t xml:space="preserve">n =370, </w:t>
      </w:r>
      <w:r w:rsidR="00990D99" w:rsidRPr="00C05650">
        <w:t>Z = -5.11, p&lt;0.005) but no significant effect of sex on shaking hazard at this level of replication (</w:t>
      </w:r>
      <w:r w:rsidR="00942903" w:rsidRPr="00C05650">
        <w:t xml:space="preserve">n= 370, </w:t>
      </w:r>
      <w:r w:rsidR="00990D99" w:rsidRPr="00C05650">
        <w:t>Z = 1.</w:t>
      </w:r>
      <w:r w:rsidR="003C2F49">
        <w:t>8</w:t>
      </w:r>
      <w:r w:rsidR="00990D99" w:rsidRPr="00C05650">
        <w:t>, p = 0.073)</w:t>
      </w:r>
      <w:r w:rsidR="00942903" w:rsidRPr="00C05650">
        <w:t>.</w:t>
      </w:r>
      <w:r w:rsidR="00A25E5B">
        <w:t xml:space="preserve"> From an applied standpoint, these results would suggest further work into non cell-autonomous expression systems in DBM may benefit from the prioritisation of the </w:t>
      </w:r>
      <w:r w:rsidR="00A25E5B" w:rsidRPr="00C05650">
        <w:rPr>
          <w:i/>
        </w:rPr>
        <w:t>Hr5/ie1</w:t>
      </w:r>
      <w:r w:rsidR="00A25E5B">
        <w:rPr>
          <w:i/>
        </w:rPr>
        <w:t xml:space="preserve"> </w:t>
      </w:r>
      <w:r w:rsidR="00A25E5B">
        <w:t xml:space="preserve">promoter over the </w:t>
      </w:r>
      <w:r w:rsidR="00A25E5B" w:rsidRPr="00C05650">
        <w:rPr>
          <w:i/>
        </w:rPr>
        <w:t>Op/ie2</w:t>
      </w:r>
      <w:r w:rsidR="00A25E5B">
        <w:rPr>
          <w:i/>
        </w:rPr>
        <w:t xml:space="preserve"> </w:t>
      </w:r>
      <w:r w:rsidR="00A25E5B">
        <w:t xml:space="preserve">promoter. However, </w:t>
      </w:r>
      <w:r w:rsidR="00121957">
        <w:t>to assess the generality of this</w:t>
      </w:r>
      <w:r w:rsidR="00A25E5B">
        <w:t xml:space="preserve"> conclusion further analysis of other insertion sites bearing these constructs to account for any potential positional effects</w:t>
      </w:r>
      <w:r w:rsidR="00121957">
        <w:t xml:space="preserve"> would be required</w:t>
      </w:r>
      <w:r w:rsidR="00A25E5B">
        <w:t xml:space="preserve">. </w:t>
      </w:r>
    </w:p>
    <w:p w14:paraId="59339D86" w14:textId="77777777" w:rsidR="00363F41" w:rsidRPr="00C05650" w:rsidRDefault="00363F41" w:rsidP="00E55A03">
      <w:pPr>
        <w:spacing w:line="360" w:lineRule="auto"/>
        <w:jc w:val="both"/>
      </w:pPr>
    </w:p>
    <w:p w14:paraId="22F45142" w14:textId="43F71853" w:rsidR="00D226D4" w:rsidRPr="00C05650" w:rsidRDefault="00B84C14" w:rsidP="00E55A03">
      <w:pPr>
        <w:spacing w:line="360" w:lineRule="auto"/>
        <w:jc w:val="both"/>
      </w:pPr>
      <w:r w:rsidRPr="00C05650">
        <w:rPr>
          <w:noProof/>
          <w:lang w:val="en-US"/>
        </w:rPr>
        <w:lastRenderedPageBreak/>
        <w:drawing>
          <wp:inline distT="0" distB="0" distL="0" distR="0" wp14:anchorId="796D10AD" wp14:editId="45DC9BA2">
            <wp:extent cx="6664025" cy="41814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_V4 copy.png"/>
                    <pic:cNvPicPr/>
                  </pic:nvPicPr>
                  <pic:blipFill>
                    <a:blip r:embed="rId17">
                      <a:extLst>
                        <a:ext uri="{28A0092B-C50C-407E-A947-70E740481C1C}">
                          <a14:useLocalDpi xmlns:a14="http://schemas.microsoft.com/office/drawing/2010/main" val="0"/>
                        </a:ext>
                      </a:extLst>
                    </a:blip>
                    <a:stretch>
                      <a:fillRect/>
                    </a:stretch>
                  </pic:blipFill>
                  <pic:spPr>
                    <a:xfrm>
                      <a:off x="0" y="0"/>
                      <a:ext cx="6684341" cy="4194223"/>
                    </a:xfrm>
                    <a:prstGeom prst="rect">
                      <a:avLst/>
                    </a:prstGeom>
                  </pic:spPr>
                </pic:pic>
              </a:graphicData>
            </a:graphic>
          </wp:inline>
        </w:drawing>
      </w:r>
    </w:p>
    <w:p w14:paraId="11DE06A1" w14:textId="1AF54386" w:rsidR="00D226D4" w:rsidRPr="00C05650" w:rsidRDefault="00900F3D" w:rsidP="00CA5552">
      <w:pPr>
        <w:jc w:val="both"/>
        <w:rPr>
          <w:sz w:val="20"/>
          <w:szCs w:val="20"/>
        </w:rPr>
      </w:pPr>
      <w:r w:rsidRPr="00C05650">
        <w:rPr>
          <w:sz w:val="20"/>
          <w:szCs w:val="20"/>
        </w:rPr>
        <w:t>Figure 3:</w:t>
      </w:r>
      <w:r w:rsidR="00F624B7" w:rsidRPr="00C05650">
        <w:rPr>
          <w:sz w:val="20"/>
          <w:szCs w:val="20"/>
        </w:rPr>
        <w:t xml:space="preserve"> </w:t>
      </w:r>
      <w:r w:rsidR="00F624B7" w:rsidRPr="00363F41">
        <w:rPr>
          <w:b/>
          <w:sz w:val="20"/>
          <w:szCs w:val="20"/>
        </w:rPr>
        <w:t xml:space="preserve">Expression of </w:t>
      </w:r>
      <w:proofErr w:type="spellStart"/>
      <w:r w:rsidR="00F624B7" w:rsidRPr="00363F41">
        <w:rPr>
          <w:b/>
          <w:sz w:val="20"/>
          <w:szCs w:val="20"/>
        </w:rPr>
        <w:t>AaHIT</w:t>
      </w:r>
      <w:proofErr w:type="spellEnd"/>
      <w:r w:rsidR="00F624B7" w:rsidRPr="00363F41">
        <w:rPr>
          <w:b/>
          <w:sz w:val="20"/>
          <w:szCs w:val="20"/>
        </w:rPr>
        <w:t xml:space="preserve"> causes an adult ‘shaking’ phenotype</w:t>
      </w:r>
      <w:r w:rsidR="00F73418" w:rsidRPr="00C05650">
        <w:rPr>
          <w:sz w:val="20"/>
          <w:szCs w:val="20"/>
        </w:rPr>
        <w:t>. Upper panel:</w:t>
      </w:r>
      <w:r w:rsidRPr="00C05650">
        <w:rPr>
          <w:sz w:val="20"/>
          <w:szCs w:val="20"/>
        </w:rPr>
        <w:t xml:space="preserve"> </w:t>
      </w:r>
      <w:r w:rsidR="00F73418" w:rsidRPr="00C05650">
        <w:rPr>
          <w:sz w:val="20"/>
          <w:szCs w:val="20"/>
        </w:rPr>
        <w:t>Cumulative proportion of adults in each cohort recorded as</w:t>
      </w:r>
      <w:r w:rsidRPr="00C05650">
        <w:rPr>
          <w:sz w:val="20"/>
          <w:szCs w:val="20"/>
        </w:rPr>
        <w:t xml:space="preserve"> shaking </w:t>
      </w:r>
      <w:r w:rsidR="00F73418" w:rsidRPr="00C05650">
        <w:rPr>
          <w:sz w:val="20"/>
          <w:szCs w:val="20"/>
        </w:rPr>
        <w:t xml:space="preserve">each day </w:t>
      </w:r>
      <w:r w:rsidRPr="00C05650">
        <w:rPr>
          <w:sz w:val="20"/>
          <w:szCs w:val="20"/>
        </w:rPr>
        <w:t>over</w:t>
      </w:r>
      <w:r w:rsidR="00F73418" w:rsidRPr="00C05650">
        <w:rPr>
          <w:sz w:val="20"/>
          <w:szCs w:val="20"/>
        </w:rPr>
        <w:t xml:space="preserve"> the </w:t>
      </w:r>
      <w:proofErr w:type="gramStart"/>
      <w:r w:rsidR="00F73418" w:rsidRPr="00C05650">
        <w:rPr>
          <w:sz w:val="20"/>
          <w:szCs w:val="20"/>
        </w:rPr>
        <w:t>seven</w:t>
      </w:r>
      <w:r w:rsidRPr="00C05650">
        <w:rPr>
          <w:sz w:val="20"/>
          <w:szCs w:val="20"/>
        </w:rPr>
        <w:t xml:space="preserve"> day</w:t>
      </w:r>
      <w:proofErr w:type="gramEnd"/>
      <w:r w:rsidRPr="00C05650">
        <w:rPr>
          <w:sz w:val="20"/>
          <w:szCs w:val="20"/>
        </w:rPr>
        <w:t xml:space="preserve"> observation perio</w:t>
      </w:r>
      <w:r w:rsidR="00CA5552" w:rsidRPr="00C05650">
        <w:rPr>
          <w:sz w:val="20"/>
          <w:szCs w:val="20"/>
        </w:rPr>
        <w:t>d. This figure only displays</w:t>
      </w:r>
      <w:r w:rsidRPr="00C05650">
        <w:rPr>
          <w:sz w:val="20"/>
          <w:szCs w:val="20"/>
        </w:rPr>
        <w:t xml:space="preserve"> results for the four double heterozygous cohorts (i.e.</w:t>
      </w:r>
      <w:r w:rsidR="00CA5552" w:rsidRPr="00C05650">
        <w:rPr>
          <w:sz w:val="20"/>
          <w:szCs w:val="20"/>
        </w:rPr>
        <w:t xml:space="preserve"> </w:t>
      </w:r>
      <w:r w:rsidR="00CA5552" w:rsidRPr="00C05650">
        <w:rPr>
          <w:i/>
          <w:sz w:val="20"/>
          <w:szCs w:val="20"/>
        </w:rPr>
        <w:t>Hr5/ie1</w:t>
      </w:r>
      <w:r w:rsidR="00CA5552" w:rsidRPr="00C05650">
        <w:rPr>
          <w:sz w:val="20"/>
          <w:szCs w:val="20"/>
        </w:rPr>
        <w:t>&gt;</w:t>
      </w:r>
      <w:proofErr w:type="spellStart"/>
      <w:r w:rsidR="00CA5552" w:rsidRPr="00C05650">
        <w:rPr>
          <w:sz w:val="20"/>
          <w:szCs w:val="20"/>
        </w:rPr>
        <w:t>AaHIT</w:t>
      </w:r>
      <w:proofErr w:type="spellEnd"/>
      <w:r w:rsidR="00CA5552" w:rsidRPr="00C05650">
        <w:rPr>
          <w:sz w:val="20"/>
          <w:szCs w:val="20"/>
        </w:rPr>
        <w:t xml:space="preserve"> and</w:t>
      </w:r>
      <w:r w:rsidRPr="00C05650">
        <w:rPr>
          <w:sz w:val="20"/>
          <w:szCs w:val="20"/>
        </w:rPr>
        <w:t xml:space="preserve"> </w:t>
      </w:r>
      <w:r w:rsidR="00CA5552" w:rsidRPr="00C05650">
        <w:rPr>
          <w:i/>
          <w:sz w:val="20"/>
          <w:szCs w:val="20"/>
        </w:rPr>
        <w:t>Op/ie2</w:t>
      </w:r>
      <w:r w:rsidR="00CA5552" w:rsidRPr="00C05650">
        <w:rPr>
          <w:sz w:val="20"/>
          <w:szCs w:val="20"/>
        </w:rPr>
        <w:t>&gt;</w:t>
      </w:r>
      <w:proofErr w:type="spellStart"/>
      <w:r w:rsidR="00CA5552" w:rsidRPr="00C05650">
        <w:rPr>
          <w:sz w:val="20"/>
          <w:szCs w:val="20"/>
        </w:rPr>
        <w:t>AaHIT</w:t>
      </w:r>
      <w:proofErr w:type="spellEnd"/>
      <w:r w:rsidRPr="00C05650">
        <w:rPr>
          <w:sz w:val="20"/>
          <w:szCs w:val="20"/>
        </w:rPr>
        <w:t xml:space="preserve"> </w:t>
      </w:r>
      <w:r w:rsidR="00CA5552" w:rsidRPr="00C05650">
        <w:rPr>
          <w:sz w:val="20"/>
          <w:szCs w:val="20"/>
        </w:rPr>
        <w:t xml:space="preserve">males and females) </w:t>
      </w:r>
      <w:r w:rsidRPr="00C05650">
        <w:rPr>
          <w:sz w:val="20"/>
          <w:szCs w:val="20"/>
        </w:rPr>
        <w:t>as no shaking events were observed in any of the other 28 cohorts</w:t>
      </w:r>
      <w:r w:rsidR="00363F41">
        <w:rPr>
          <w:sz w:val="20"/>
          <w:szCs w:val="20"/>
        </w:rPr>
        <w:t xml:space="preserve"> assessed</w:t>
      </w:r>
      <w:r w:rsidR="00CA5552" w:rsidRPr="00C05650">
        <w:rPr>
          <w:sz w:val="20"/>
          <w:szCs w:val="20"/>
        </w:rPr>
        <w:t xml:space="preserve">. </w:t>
      </w:r>
      <w:r w:rsidR="00F73418" w:rsidRPr="00C05650">
        <w:rPr>
          <w:sz w:val="20"/>
          <w:szCs w:val="20"/>
        </w:rPr>
        <w:t xml:space="preserve">Lower panel: data from which cumulative proportions were calculated. </w:t>
      </w:r>
      <w:r w:rsidR="00CA5552" w:rsidRPr="00C05650">
        <w:rPr>
          <w:sz w:val="20"/>
          <w:szCs w:val="20"/>
        </w:rPr>
        <w:t>Results analysed using a C</w:t>
      </w:r>
      <w:r w:rsidR="00C52CA2" w:rsidRPr="00C05650">
        <w:rPr>
          <w:sz w:val="20"/>
          <w:szCs w:val="20"/>
        </w:rPr>
        <w:t xml:space="preserve">ox’s Proportional Hazards test suggesting </w:t>
      </w:r>
      <w:r w:rsidR="00C52CA2" w:rsidRPr="00C05650">
        <w:rPr>
          <w:i/>
          <w:sz w:val="20"/>
          <w:szCs w:val="20"/>
        </w:rPr>
        <w:t>Hr5/Ie1</w:t>
      </w:r>
      <w:r w:rsidR="00C52CA2" w:rsidRPr="00C05650">
        <w:rPr>
          <w:sz w:val="20"/>
          <w:szCs w:val="20"/>
        </w:rPr>
        <w:t>&gt;</w:t>
      </w:r>
      <w:proofErr w:type="spellStart"/>
      <w:r w:rsidR="00C52CA2" w:rsidRPr="00C05650">
        <w:rPr>
          <w:sz w:val="20"/>
          <w:szCs w:val="20"/>
        </w:rPr>
        <w:t>AaHIT</w:t>
      </w:r>
      <w:proofErr w:type="spellEnd"/>
      <w:r w:rsidR="00C52CA2" w:rsidRPr="00C05650">
        <w:rPr>
          <w:sz w:val="20"/>
          <w:szCs w:val="20"/>
        </w:rPr>
        <w:t xml:space="preserve"> individuals were significantly more likely to display a shaking phenotype than </w:t>
      </w:r>
      <w:r w:rsidR="00C52CA2" w:rsidRPr="00C05650">
        <w:rPr>
          <w:i/>
          <w:sz w:val="20"/>
          <w:szCs w:val="20"/>
        </w:rPr>
        <w:t>Op/ie2</w:t>
      </w:r>
      <w:r w:rsidR="00C52CA2" w:rsidRPr="00C05650">
        <w:rPr>
          <w:sz w:val="20"/>
          <w:szCs w:val="20"/>
        </w:rPr>
        <w:t>&gt;</w:t>
      </w:r>
      <w:proofErr w:type="spellStart"/>
      <w:r w:rsidR="00C52CA2" w:rsidRPr="00C05650">
        <w:rPr>
          <w:sz w:val="20"/>
          <w:szCs w:val="20"/>
        </w:rPr>
        <w:t>AaHIT</w:t>
      </w:r>
      <w:proofErr w:type="spellEnd"/>
      <w:r w:rsidR="00C52CA2" w:rsidRPr="00C05650">
        <w:rPr>
          <w:sz w:val="20"/>
          <w:szCs w:val="20"/>
        </w:rPr>
        <w:t xml:space="preserve"> individuals (n =370, Z = -5.11, p&lt;0.005) but no significant effect of sex.</w:t>
      </w:r>
    </w:p>
    <w:p w14:paraId="27046538" w14:textId="77777777" w:rsidR="00BD7ED2" w:rsidRPr="00C05650" w:rsidRDefault="00BD7ED2" w:rsidP="00E55A03">
      <w:pPr>
        <w:spacing w:line="360" w:lineRule="auto"/>
        <w:jc w:val="both"/>
      </w:pPr>
    </w:p>
    <w:p w14:paraId="0AF3BF50" w14:textId="0AC2AA77" w:rsidR="0021703A" w:rsidRPr="00C05650" w:rsidRDefault="0021703A" w:rsidP="00E55A03">
      <w:pPr>
        <w:spacing w:line="360" w:lineRule="auto"/>
        <w:jc w:val="both"/>
      </w:pPr>
      <w:r w:rsidRPr="00C05650">
        <w:t xml:space="preserve">Given that the </w:t>
      </w:r>
      <w:r w:rsidRPr="00C05650">
        <w:rPr>
          <w:i/>
        </w:rPr>
        <w:t xml:space="preserve">Hr5/ie1 </w:t>
      </w:r>
      <w:r w:rsidRPr="00C05650">
        <w:t>and</w:t>
      </w:r>
      <w:r w:rsidRPr="00C05650">
        <w:rPr>
          <w:i/>
        </w:rPr>
        <w:t xml:space="preserve"> Op/ie2</w:t>
      </w:r>
      <w:r w:rsidRPr="00C05650">
        <w:t xml:space="preserve"> promoters are known</w:t>
      </w:r>
      <w:r w:rsidR="00363F41">
        <w:t xml:space="preserve"> from previous work</w:t>
      </w:r>
      <w:r w:rsidRPr="00C05650">
        <w:t xml:space="preserve"> to express from early stages in DBM</w:t>
      </w:r>
      <w:r w:rsidR="00177216" w:rsidRPr="00C05650">
        <w:t xml:space="preserve"> (e.g. from eggs)</w:t>
      </w:r>
      <w:r w:rsidRPr="00C05650">
        <w:t>, including as directors of fluorescent protein</w:t>
      </w:r>
      <w:r w:rsidR="00D226D4" w:rsidRPr="00C05650">
        <w:t xml:space="preserve"> marker</w:t>
      </w:r>
      <w:r w:rsidRPr="00C05650">
        <w:t xml:space="preserve"> expression in the two lines used here, we were intrigued as to why the shaking phenotype </w:t>
      </w:r>
      <w:r w:rsidR="00177216" w:rsidRPr="00C05650">
        <w:t xml:space="preserve">observed </w:t>
      </w:r>
      <w:r w:rsidRPr="00C05650">
        <w:t>was confined to adult stages.</w:t>
      </w:r>
      <w:r w:rsidR="000C2E5A" w:rsidRPr="00C05650">
        <w:t xml:space="preserve"> In order to explore </w:t>
      </w:r>
      <w:proofErr w:type="gramStart"/>
      <w:r w:rsidR="000C2E5A" w:rsidRPr="00C05650">
        <w:t>this</w:t>
      </w:r>
      <w:proofErr w:type="gramEnd"/>
      <w:r w:rsidR="000C2E5A" w:rsidRPr="00C05650">
        <w:t xml:space="preserve"> </w:t>
      </w:r>
      <w:r w:rsidR="00BD7ED2" w:rsidRPr="00C05650">
        <w:t xml:space="preserve">we performed qPCR analysis of </w:t>
      </w:r>
      <w:proofErr w:type="spellStart"/>
      <w:r w:rsidR="00BD7ED2" w:rsidRPr="00C05650">
        <w:t>AaHIT</w:t>
      </w:r>
      <w:proofErr w:type="spellEnd"/>
      <w:r w:rsidR="00BD7ED2" w:rsidRPr="00C05650">
        <w:t xml:space="preserve"> expression</w:t>
      </w:r>
      <w:r w:rsidR="00177216" w:rsidRPr="00C05650">
        <w:t xml:space="preserve"> using a selection of those </w:t>
      </w:r>
      <w:r w:rsidR="004A2996" w:rsidRPr="00C05650">
        <w:t>individuals that</w:t>
      </w:r>
      <w:r w:rsidR="00177216" w:rsidRPr="00C05650">
        <w:t xml:space="preserve"> had been </w:t>
      </w:r>
      <w:r w:rsidR="004A2996" w:rsidRPr="00C05650">
        <w:t>collected from the on-</w:t>
      </w:r>
      <w:proofErr w:type="spellStart"/>
      <w:r w:rsidR="004A2996" w:rsidRPr="00C05650">
        <w:t>tet</w:t>
      </w:r>
      <w:proofErr w:type="spellEnd"/>
      <w:r w:rsidR="004A2996" w:rsidRPr="00C05650">
        <w:t xml:space="preserve"> and off-</w:t>
      </w:r>
      <w:proofErr w:type="spellStart"/>
      <w:r w:rsidR="004A2996" w:rsidRPr="00C05650">
        <w:t>tet</w:t>
      </w:r>
      <w:proofErr w:type="spellEnd"/>
      <w:r w:rsidR="004A2996" w:rsidRPr="00C05650">
        <w:t xml:space="preserve"> </w:t>
      </w:r>
      <w:r w:rsidR="004A2996" w:rsidRPr="00C05650">
        <w:rPr>
          <w:i/>
        </w:rPr>
        <w:t>Hr5/ie1</w:t>
      </w:r>
      <w:r w:rsidR="004A2996" w:rsidRPr="00C05650">
        <w:t>&gt;</w:t>
      </w:r>
      <w:proofErr w:type="spellStart"/>
      <w:r w:rsidR="004A2996" w:rsidRPr="00C05650">
        <w:t>AaHIT</w:t>
      </w:r>
      <w:proofErr w:type="spellEnd"/>
      <w:r w:rsidR="004A2996" w:rsidRPr="00C05650">
        <w:t xml:space="preserve"> cohorts during the previous experiment</w:t>
      </w:r>
      <w:r w:rsidR="00C05650">
        <w:t xml:space="preserve"> (F</w:t>
      </w:r>
      <w:r w:rsidR="004A2996" w:rsidRPr="00C05650">
        <w:t>igure 4).</w:t>
      </w:r>
    </w:p>
    <w:p w14:paraId="6C90F9BA" w14:textId="10C93DC6" w:rsidR="00BD7ED2" w:rsidRPr="00C05650" w:rsidRDefault="00BD7ED2" w:rsidP="00E55A03">
      <w:pPr>
        <w:spacing w:line="360" w:lineRule="auto"/>
        <w:jc w:val="both"/>
      </w:pPr>
    </w:p>
    <w:p w14:paraId="0356B5A8" w14:textId="77777777" w:rsidR="000C5531" w:rsidRDefault="000C5531" w:rsidP="00EE5F0C">
      <w:pPr>
        <w:pStyle w:val="Normal1"/>
        <w:spacing w:line="360" w:lineRule="auto"/>
        <w:jc w:val="both"/>
        <w:rPr>
          <w:ins w:id="8" w:author="Philip Leftwich (BIO - Staff)" w:date="2020-09-04T13:38:00Z"/>
          <w:rFonts w:asciiTheme="minorHAnsi" w:hAnsiTheme="minorHAnsi"/>
        </w:rPr>
      </w:pPr>
      <w:ins w:id="9" w:author="Philip Leftwich (BIO - Staff)" w:date="2020-09-04T13:37:00Z">
        <w:r>
          <w:rPr>
            <w:rFonts w:asciiTheme="minorHAnsi" w:hAnsiTheme="minorHAnsi"/>
            <w:noProof/>
            <w:lang w:val="en-US"/>
          </w:rPr>
          <w:lastRenderedPageBreak/>
          <w:drawing>
            <wp:inline distT="0" distB="0" distL="0" distR="0" wp14:anchorId="158DC7C7" wp14:editId="7E16CF45">
              <wp:extent cx="4381500" cy="316198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stretch>
                        <a:fillRect/>
                      </a:stretch>
                    </pic:blipFill>
                    <pic:spPr>
                      <a:xfrm>
                        <a:off x="0" y="0"/>
                        <a:ext cx="4402031" cy="3176798"/>
                      </a:xfrm>
                      <a:prstGeom prst="rect">
                        <a:avLst/>
                      </a:prstGeom>
                    </pic:spPr>
                  </pic:pic>
                </a:graphicData>
              </a:graphic>
            </wp:inline>
          </w:drawing>
        </w:r>
      </w:ins>
    </w:p>
    <w:tbl>
      <w:tblPr>
        <w:tblW w:w="0" w:type="auto"/>
        <w:tblInd w:w="1327" w:type="dxa"/>
        <w:tblCellMar>
          <w:top w:w="15" w:type="dxa"/>
          <w:left w:w="15" w:type="dxa"/>
          <w:bottom w:w="15" w:type="dxa"/>
          <w:right w:w="15" w:type="dxa"/>
        </w:tblCellMar>
        <w:tblLook w:val="04A0" w:firstRow="1" w:lastRow="0" w:firstColumn="1" w:lastColumn="0" w:noHBand="0" w:noVBand="1"/>
        <w:tblPrChange w:id="10" w:author="Philip Leftwich (BIO - Staff)" w:date="2020-09-04T13:54:00Z">
          <w:tblPr>
            <w:tblW w:w="0" w:type="auto"/>
            <w:tblCellMar>
              <w:top w:w="15" w:type="dxa"/>
              <w:left w:w="15" w:type="dxa"/>
              <w:bottom w:w="15" w:type="dxa"/>
              <w:right w:w="15" w:type="dxa"/>
            </w:tblCellMar>
            <w:tblLook w:val="04A0" w:firstRow="1" w:lastRow="0" w:firstColumn="1" w:lastColumn="0" w:noHBand="0" w:noVBand="1"/>
          </w:tblPr>
        </w:tblPrChange>
      </w:tblPr>
      <w:tblGrid>
        <w:gridCol w:w="1966"/>
        <w:gridCol w:w="964"/>
        <w:gridCol w:w="1426"/>
        <w:gridCol w:w="1405"/>
        <w:tblGridChange w:id="11">
          <w:tblGrid>
            <w:gridCol w:w="1966"/>
            <w:gridCol w:w="964"/>
            <w:gridCol w:w="1426"/>
            <w:gridCol w:w="766"/>
          </w:tblGrid>
        </w:tblGridChange>
      </w:tblGrid>
      <w:tr w:rsidR="005C0788" w:rsidRPr="005C0788" w14:paraId="487FB791" w14:textId="77777777" w:rsidTr="005C0788">
        <w:trPr>
          <w:ins w:id="12" w:author="Philip Leftwich (BIO - Staff)" w:date="2020-09-04T13:54:00Z"/>
        </w:trPr>
        <w:tc>
          <w:tcPr>
            <w:tcW w:w="0" w:type="auto"/>
            <w:tcBorders>
              <w:top w:val="double" w:sz="6" w:space="0" w:color="auto"/>
            </w:tcBorders>
            <w:tcMar>
              <w:top w:w="113" w:type="dxa"/>
              <w:left w:w="113" w:type="dxa"/>
              <w:bottom w:w="113" w:type="dxa"/>
              <w:right w:w="113" w:type="dxa"/>
            </w:tcMar>
            <w:vAlign w:val="center"/>
            <w:hideMark/>
            <w:tcPrChange w:id="13" w:author="Philip Leftwich (BIO - Staff)" w:date="2020-09-04T13:54:00Z">
              <w:tcPr>
                <w:tcW w:w="0" w:type="auto"/>
                <w:tcBorders>
                  <w:top w:val="double" w:sz="6" w:space="0" w:color="auto"/>
                </w:tcBorders>
                <w:tcMar>
                  <w:top w:w="113" w:type="dxa"/>
                  <w:left w:w="113" w:type="dxa"/>
                  <w:bottom w:w="113" w:type="dxa"/>
                  <w:right w:w="113" w:type="dxa"/>
                </w:tcMar>
                <w:vAlign w:val="center"/>
                <w:hideMark/>
              </w:tcPr>
            </w:tcPrChange>
          </w:tcPr>
          <w:p w14:paraId="78033DD5" w14:textId="77777777" w:rsidR="005C0788" w:rsidRPr="005C0788" w:rsidRDefault="005C0788" w:rsidP="005C0788">
            <w:pPr>
              <w:ind w:left="720"/>
              <w:rPr>
                <w:ins w:id="14" w:author="Philip Leftwich (BIO - Staff)" w:date="2020-09-04T13:54:00Z"/>
                <w:rFonts w:ascii="Times New Roman" w:eastAsia="Times New Roman" w:hAnsi="Times New Roman" w:cs="Times New Roman"/>
                <w:b/>
                <w:bCs/>
                <w:lang w:eastAsia="en-GB"/>
              </w:rPr>
              <w:pPrChange w:id="15" w:author="Philip Leftwich (BIO - Staff)" w:date="2020-09-04T13:54:00Z">
                <w:pPr/>
              </w:pPrChange>
            </w:pPr>
            <w:ins w:id="16" w:author="Philip Leftwich (BIO - Staff)" w:date="2020-09-04T13:54:00Z">
              <w:r w:rsidRPr="005C0788">
                <w:rPr>
                  <w:rFonts w:ascii="Times New Roman" w:eastAsia="Times New Roman" w:hAnsi="Times New Roman" w:cs="Times New Roman"/>
                  <w:b/>
                  <w:bCs/>
                  <w:lang w:eastAsia="en-GB"/>
                </w:rPr>
                <w:t> </w:t>
              </w:r>
            </w:ins>
          </w:p>
        </w:tc>
        <w:tc>
          <w:tcPr>
            <w:tcW w:w="3795" w:type="dxa"/>
            <w:gridSpan w:val="3"/>
            <w:tcBorders>
              <w:top w:val="double" w:sz="6" w:space="0" w:color="auto"/>
            </w:tcBorders>
            <w:tcMar>
              <w:top w:w="113" w:type="dxa"/>
              <w:left w:w="113" w:type="dxa"/>
              <w:bottom w:w="113" w:type="dxa"/>
              <w:right w:w="113" w:type="dxa"/>
            </w:tcMar>
            <w:vAlign w:val="center"/>
            <w:hideMark/>
            <w:tcPrChange w:id="17" w:author="Philip Leftwich (BIO - Staff)" w:date="2020-09-04T13:54:00Z">
              <w:tcPr>
                <w:tcW w:w="0" w:type="auto"/>
                <w:gridSpan w:val="3"/>
                <w:tcBorders>
                  <w:top w:val="double" w:sz="6" w:space="0" w:color="auto"/>
                </w:tcBorders>
                <w:tcMar>
                  <w:top w:w="113" w:type="dxa"/>
                  <w:left w:w="113" w:type="dxa"/>
                  <w:bottom w:w="113" w:type="dxa"/>
                  <w:right w:w="113" w:type="dxa"/>
                </w:tcMar>
                <w:vAlign w:val="center"/>
                <w:hideMark/>
              </w:tcPr>
            </w:tcPrChange>
          </w:tcPr>
          <w:p w14:paraId="2F681F26" w14:textId="5509A3E6" w:rsidR="005C0788" w:rsidRPr="005C0788" w:rsidRDefault="005C0788" w:rsidP="005C0788">
            <w:pPr>
              <w:jc w:val="center"/>
              <w:rPr>
                <w:ins w:id="18" w:author="Philip Leftwich (BIO - Staff)" w:date="2020-09-04T13:54:00Z"/>
                <w:rFonts w:ascii="Times New Roman" w:eastAsia="Times New Roman" w:hAnsi="Times New Roman" w:cs="Times New Roman"/>
                <w:b/>
                <w:bCs/>
                <w:lang w:eastAsia="en-GB"/>
                <w:rPrChange w:id="19" w:author="Philip Leftwich (BIO - Staff)" w:date="2020-09-04T13:55:00Z">
                  <w:rPr>
                    <w:ins w:id="20" w:author="Philip Leftwich (BIO - Staff)" w:date="2020-09-04T13:54:00Z"/>
                    <w:rFonts w:ascii="Times New Roman" w:eastAsia="Times New Roman" w:hAnsi="Times New Roman" w:cs="Times New Roman"/>
                    <w:b/>
                    <w:bCs/>
                    <w:lang w:eastAsia="en-GB"/>
                  </w:rPr>
                </w:rPrChange>
              </w:rPr>
              <w:pPrChange w:id="21" w:author="Philip Leftwich (BIO - Staff)" w:date="2020-09-04T13:55:00Z">
                <w:pPr>
                  <w:jc w:val="center"/>
                </w:pPr>
              </w:pPrChange>
            </w:pPr>
            <w:ins w:id="22" w:author="Philip Leftwich (BIO - Staff)" w:date="2020-09-04T13:55:00Z">
              <w:r>
                <w:rPr>
                  <w:rFonts w:ascii="Times New Roman" w:eastAsia="Times New Roman" w:hAnsi="Times New Roman" w:cs="Times New Roman"/>
                  <w:b/>
                  <w:bCs/>
                  <w:lang w:eastAsia="en-GB"/>
                </w:rPr>
                <w:t>r</w:t>
              </w:r>
              <w:r w:rsidRPr="005C0788">
                <w:rPr>
                  <w:rFonts w:ascii="Times New Roman" w:eastAsia="Times New Roman" w:hAnsi="Times New Roman" w:cs="Times New Roman"/>
                  <w:b/>
                  <w:bCs/>
                  <w:lang w:eastAsia="en-GB"/>
                </w:rPr>
                <w:t>ank</w:t>
              </w:r>
              <w:r>
                <w:rPr>
                  <w:rFonts w:ascii="Times New Roman" w:eastAsia="Times New Roman" w:hAnsi="Times New Roman" w:cs="Times New Roman"/>
                  <w:b/>
                  <w:bCs/>
                  <w:lang w:eastAsia="en-GB"/>
                </w:rPr>
                <w:t xml:space="preserve"> </w:t>
              </w:r>
            </w:ins>
            <w:ins w:id="23" w:author="Philip Leftwich (BIO - Staff)" w:date="2020-09-04T13:54:00Z">
              <w:r w:rsidRPr="005C0788">
                <w:rPr>
                  <w:rFonts w:ascii="Times New Roman" w:eastAsia="Times New Roman" w:hAnsi="Times New Roman" w:cs="Times New Roman"/>
                  <w:b/>
                  <w:bCs/>
                  <w:lang w:eastAsia="en-GB"/>
                  <w:rPrChange w:id="24" w:author="Philip Leftwich (BIO - Staff)" w:date="2020-09-04T13:55:00Z">
                    <w:rPr>
                      <w:rFonts w:ascii="Times New Roman" w:eastAsia="Times New Roman" w:hAnsi="Times New Roman" w:cs="Times New Roman"/>
                      <w:b/>
                      <w:bCs/>
                      <w:lang w:eastAsia="en-GB"/>
                    </w:rPr>
                  </w:rPrChange>
                </w:rPr>
                <w:t>(relative</w:t>
              </w:r>
              <w:r w:rsidRPr="005C0788">
                <w:rPr>
                  <w:rFonts w:ascii="Times New Roman" w:eastAsia="Times New Roman" w:hAnsi="Times New Roman" w:cs="Times New Roman"/>
                  <w:b/>
                  <w:bCs/>
                  <w:lang w:eastAsia="en-GB"/>
                  <w:rPrChange w:id="25" w:author="Philip Leftwich (BIO - Staff)" w:date="2020-09-04T13:55:00Z">
                    <w:rPr>
                      <w:rFonts w:ascii="Times New Roman" w:eastAsia="Times New Roman" w:hAnsi="Times New Roman" w:cs="Times New Roman"/>
                      <w:b/>
                      <w:bCs/>
                      <w:lang w:eastAsia="en-GB"/>
                    </w:rPr>
                  </w:rPrChange>
                </w:rPr>
                <w:br/>
                <w:t>quantification values)</w:t>
              </w:r>
            </w:ins>
          </w:p>
        </w:tc>
      </w:tr>
      <w:tr w:rsidR="005C0788" w:rsidRPr="005C0788" w14:paraId="158CF094" w14:textId="77777777" w:rsidTr="005C0788">
        <w:trPr>
          <w:ins w:id="26" w:author="Philip Leftwich (BIO - Staff)" w:date="2020-09-04T13:54:00Z"/>
        </w:trPr>
        <w:tc>
          <w:tcPr>
            <w:tcW w:w="0" w:type="auto"/>
            <w:tcBorders>
              <w:bottom w:val="single" w:sz="6" w:space="0" w:color="auto"/>
            </w:tcBorders>
            <w:vAlign w:val="center"/>
            <w:hideMark/>
            <w:tcPrChange w:id="27" w:author="Philip Leftwich (BIO - Staff)" w:date="2020-09-04T13:54:00Z">
              <w:tcPr>
                <w:tcW w:w="0" w:type="auto"/>
                <w:tcBorders>
                  <w:bottom w:val="single" w:sz="6" w:space="0" w:color="auto"/>
                </w:tcBorders>
                <w:vAlign w:val="center"/>
                <w:hideMark/>
              </w:tcPr>
            </w:tcPrChange>
          </w:tcPr>
          <w:p w14:paraId="66B20972" w14:textId="77777777" w:rsidR="005C0788" w:rsidRPr="005C0788" w:rsidRDefault="005C0788" w:rsidP="005C0788">
            <w:pPr>
              <w:rPr>
                <w:ins w:id="28" w:author="Philip Leftwich (BIO - Staff)" w:date="2020-09-04T13:54:00Z"/>
                <w:rFonts w:ascii="Times New Roman" w:eastAsia="Times New Roman" w:hAnsi="Times New Roman" w:cs="Times New Roman"/>
                <w:i/>
                <w:iCs/>
                <w:lang w:eastAsia="en-GB"/>
              </w:rPr>
            </w:pPr>
            <w:ins w:id="29" w:author="Philip Leftwich (BIO - Staff)" w:date="2020-09-04T13:54:00Z">
              <w:r w:rsidRPr="005C0788">
                <w:rPr>
                  <w:rFonts w:ascii="Times New Roman" w:eastAsia="Times New Roman" w:hAnsi="Times New Roman" w:cs="Times New Roman"/>
                  <w:i/>
                  <w:iCs/>
                  <w:lang w:eastAsia="en-GB"/>
                </w:rPr>
                <w:t>Predictors</w:t>
              </w:r>
            </w:ins>
          </w:p>
        </w:tc>
        <w:tc>
          <w:tcPr>
            <w:tcW w:w="0" w:type="auto"/>
            <w:tcBorders>
              <w:bottom w:val="single" w:sz="6" w:space="0" w:color="auto"/>
            </w:tcBorders>
            <w:vAlign w:val="center"/>
            <w:hideMark/>
            <w:tcPrChange w:id="30" w:author="Philip Leftwich (BIO - Staff)" w:date="2020-09-04T13:54:00Z">
              <w:tcPr>
                <w:tcW w:w="0" w:type="auto"/>
                <w:tcBorders>
                  <w:bottom w:val="single" w:sz="6" w:space="0" w:color="auto"/>
                </w:tcBorders>
                <w:vAlign w:val="center"/>
                <w:hideMark/>
              </w:tcPr>
            </w:tcPrChange>
          </w:tcPr>
          <w:p w14:paraId="57213719" w14:textId="77777777" w:rsidR="005C0788" w:rsidRPr="005C0788" w:rsidRDefault="005C0788" w:rsidP="005C0788">
            <w:pPr>
              <w:jc w:val="center"/>
              <w:rPr>
                <w:ins w:id="31" w:author="Philip Leftwich (BIO - Staff)" w:date="2020-09-04T13:54:00Z"/>
                <w:rFonts w:ascii="Times New Roman" w:eastAsia="Times New Roman" w:hAnsi="Times New Roman" w:cs="Times New Roman"/>
                <w:i/>
                <w:iCs/>
                <w:lang w:eastAsia="en-GB"/>
              </w:rPr>
            </w:pPr>
            <w:ins w:id="32" w:author="Philip Leftwich (BIO - Staff)" w:date="2020-09-04T13:54:00Z">
              <w:r w:rsidRPr="005C0788">
                <w:rPr>
                  <w:rFonts w:ascii="Times New Roman" w:eastAsia="Times New Roman" w:hAnsi="Times New Roman" w:cs="Times New Roman"/>
                  <w:i/>
                  <w:iCs/>
                  <w:lang w:eastAsia="en-GB"/>
                </w:rPr>
                <w:t>Estimates</w:t>
              </w:r>
            </w:ins>
          </w:p>
        </w:tc>
        <w:tc>
          <w:tcPr>
            <w:tcW w:w="0" w:type="auto"/>
            <w:tcBorders>
              <w:bottom w:val="single" w:sz="6" w:space="0" w:color="auto"/>
            </w:tcBorders>
            <w:vAlign w:val="center"/>
            <w:hideMark/>
            <w:tcPrChange w:id="33" w:author="Philip Leftwich (BIO - Staff)" w:date="2020-09-04T13:54:00Z">
              <w:tcPr>
                <w:tcW w:w="0" w:type="auto"/>
                <w:tcBorders>
                  <w:bottom w:val="single" w:sz="6" w:space="0" w:color="auto"/>
                </w:tcBorders>
                <w:vAlign w:val="center"/>
                <w:hideMark/>
              </w:tcPr>
            </w:tcPrChange>
          </w:tcPr>
          <w:p w14:paraId="304BAE5F" w14:textId="77777777" w:rsidR="005C0788" w:rsidRPr="005C0788" w:rsidRDefault="005C0788" w:rsidP="005C0788">
            <w:pPr>
              <w:jc w:val="center"/>
              <w:rPr>
                <w:ins w:id="34" w:author="Philip Leftwich (BIO - Staff)" w:date="2020-09-04T13:54:00Z"/>
                <w:rFonts w:ascii="Times New Roman" w:eastAsia="Times New Roman" w:hAnsi="Times New Roman" w:cs="Times New Roman"/>
                <w:i/>
                <w:iCs/>
                <w:lang w:eastAsia="en-GB"/>
              </w:rPr>
            </w:pPr>
            <w:ins w:id="35" w:author="Philip Leftwich (BIO - Staff)" w:date="2020-09-04T13:54:00Z">
              <w:r w:rsidRPr="005C0788">
                <w:rPr>
                  <w:rFonts w:ascii="Times New Roman" w:eastAsia="Times New Roman" w:hAnsi="Times New Roman" w:cs="Times New Roman"/>
                  <w:i/>
                  <w:iCs/>
                  <w:lang w:eastAsia="en-GB"/>
                </w:rPr>
                <w:t>CI</w:t>
              </w:r>
            </w:ins>
          </w:p>
        </w:tc>
        <w:tc>
          <w:tcPr>
            <w:tcW w:w="1405" w:type="dxa"/>
            <w:tcBorders>
              <w:bottom w:val="single" w:sz="6" w:space="0" w:color="auto"/>
            </w:tcBorders>
            <w:vAlign w:val="center"/>
            <w:hideMark/>
            <w:tcPrChange w:id="36" w:author="Philip Leftwich (BIO - Staff)" w:date="2020-09-04T13:54:00Z">
              <w:tcPr>
                <w:tcW w:w="0" w:type="auto"/>
                <w:tcBorders>
                  <w:bottom w:val="single" w:sz="6" w:space="0" w:color="auto"/>
                </w:tcBorders>
                <w:vAlign w:val="center"/>
                <w:hideMark/>
              </w:tcPr>
            </w:tcPrChange>
          </w:tcPr>
          <w:p w14:paraId="626D48C1" w14:textId="77777777" w:rsidR="005C0788" w:rsidRPr="005C0788" w:rsidRDefault="005C0788" w:rsidP="005C0788">
            <w:pPr>
              <w:jc w:val="center"/>
              <w:rPr>
                <w:ins w:id="37" w:author="Philip Leftwich (BIO - Staff)" w:date="2020-09-04T13:54:00Z"/>
                <w:rFonts w:ascii="Times New Roman" w:eastAsia="Times New Roman" w:hAnsi="Times New Roman" w:cs="Times New Roman"/>
                <w:i/>
                <w:iCs/>
                <w:lang w:eastAsia="en-GB"/>
              </w:rPr>
            </w:pPr>
            <w:ins w:id="38" w:author="Philip Leftwich (BIO - Staff)" w:date="2020-09-04T13:54:00Z">
              <w:r w:rsidRPr="005C0788">
                <w:rPr>
                  <w:rFonts w:ascii="Times New Roman" w:eastAsia="Times New Roman" w:hAnsi="Times New Roman" w:cs="Times New Roman"/>
                  <w:i/>
                  <w:iCs/>
                  <w:lang w:eastAsia="en-GB"/>
                </w:rPr>
                <w:t>p</w:t>
              </w:r>
            </w:ins>
          </w:p>
        </w:tc>
      </w:tr>
      <w:tr w:rsidR="005C0788" w:rsidRPr="005C0788" w14:paraId="6566959E" w14:textId="77777777" w:rsidTr="005C0788">
        <w:trPr>
          <w:ins w:id="39" w:author="Philip Leftwich (BIO - Staff)" w:date="2020-09-04T13:54:00Z"/>
        </w:trPr>
        <w:tc>
          <w:tcPr>
            <w:tcW w:w="0" w:type="auto"/>
            <w:tcMar>
              <w:top w:w="113" w:type="dxa"/>
              <w:left w:w="113" w:type="dxa"/>
              <w:bottom w:w="113" w:type="dxa"/>
              <w:right w:w="113" w:type="dxa"/>
            </w:tcMar>
            <w:hideMark/>
            <w:tcPrChange w:id="40" w:author="Philip Leftwich (BIO - Staff)" w:date="2020-09-04T13:54:00Z">
              <w:tcPr>
                <w:tcW w:w="0" w:type="auto"/>
                <w:tcMar>
                  <w:top w:w="113" w:type="dxa"/>
                  <w:left w:w="113" w:type="dxa"/>
                  <w:bottom w:w="113" w:type="dxa"/>
                  <w:right w:w="113" w:type="dxa"/>
                </w:tcMar>
                <w:hideMark/>
              </w:tcPr>
            </w:tcPrChange>
          </w:tcPr>
          <w:p w14:paraId="5AF616C9" w14:textId="568E4CD3" w:rsidR="005C0788" w:rsidRPr="005C0788" w:rsidRDefault="00561068" w:rsidP="005C0788">
            <w:pPr>
              <w:rPr>
                <w:ins w:id="41" w:author="Philip Leftwich (BIO - Staff)" w:date="2020-09-04T13:54:00Z"/>
                <w:rFonts w:ascii="Times New Roman" w:eastAsia="Times New Roman" w:hAnsi="Times New Roman" w:cs="Times New Roman"/>
                <w:lang w:eastAsia="en-GB"/>
              </w:rPr>
            </w:pPr>
            <w:proofErr w:type="spellStart"/>
            <w:ins w:id="42" w:author="Philip Leftwich (BIO - Staff)" w:date="2020-09-04T13:55:00Z">
              <w:r>
                <w:rPr>
                  <w:rFonts w:ascii="Times New Roman" w:eastAsia="Times New Roman" w:hAnsi="Times New Roman" w:cs="Times New Roman"/>
                  <w:lang w:eastAsia="en-GB"/>
                </w:rPr>
                <w:t>life_stage</w:t>
              </w:r>
              <w:proofErr w:type="spellEnd"/>
              <w:r>
                <w:rPr>
                  <w:rFonts w:ascii="Times New Roman" w:eastAsia="Times New Roman" w:hAnsi="Times New Roman" w:cs="Times New Roman"/>
                  <w:lang w:eastAsia="en-GB"/>
                </w:rPr>
                <w:t xml:space="preserve"> [L2]</w:t>
              </w:r>
            </w:ins>
          </w:p>
        </w:tc>
        <w:tc>
          <w:tcPr>
            <w:tcW w:w="0" w:type="auto"/>
            <w:tcMar>
              <w:top w:w="113" w:type="dxa"/>
              <w:left w:w="113" w:type="dxa"/>
              <w:bottom w:w="113" w:type="dxa"/>
              <w:right w:w="113" w:type="dxa"/>
            </w:tcMar>
            <w:hideMark/>
            <w:tcPrChange w:id="43" w:author="Philip Leftwich (BIO - Staff)" w:date="2020-09-04T13:54:00Z">
              <w:tcPr>
                <w:tcW w:w="0" w:type="auto"/>
                <w:tcMar>
                  <w:top w:w="113" w:type="dxa"/>
                  <w:left w:w="113" w:type="dxa"/>
                  <w:bottom w:w="113" w:type="dxa"/>
                  <w:right w:w="113" w:type="dxa"/>
                </w:tcMar>
                <w:hideMark/>
              </w:tcPr>
            </w:tcPrChange>
          </w:tcPr>
          <w:p w14:paraId="2DD4FFA0" w14:textId="77777777" w:rsidR="005C0788" w:rsidRPr="005C0788" w:rsidRDefault="005C0788" w:rsidP="005C0788">
            <w:pPr>
              <w:jc w:val="center"/>
              <w:rPr>
                <w:ins w:id="44" w:author="Philip Leftwich (BIO - Staff)" w:date="2020-09-04T13:54:00Z"/>
                <w:rFonts w:ascii="Times New Roman" w:eastAsia="Times New Roman" w:hAnsi="Times New Roman" w:cs="Times New Roman"/>
                <w:lang w:eastAsia="en-GB"/>
              </w:rPr>
            </w:pPr>
            <w:ins w:id="45" w:author="Philip Leftwich (BIO - Staff)" w:date="2020-09-04T13:54:00Z">
              <w:r w:rsidRPr="005C0788">
                <w:rPr>
                  <w:rFonts w:ascii="Times New Roman" w:eastAsia="Times New Roman" w:hAnsi="Times New Roman" w:cs="Times New Roman"/>
                  <w:lang w:eastAsia="en-GB"/>
                </w:rPr>
                <w:t>3.00</w:t>
              </w:r>
            </w:ins>
          </w:p>
        </w:tc>
        <w:tc>
          <w:tcPr>
            <w:tcW w:w="0" w:type="auto"/>
            <w:tcMar>
              <w:top w:w="113" w:type="dxa"/>
              <w:left w:w="113" w:type="dxa"/>
              <w:bottom w:w="113" w:type="dxa"/>
              <w:right w:w="113" w:type="dxa"/>
            </w:tcMar>
            <w:hideMark/>
            <w:tcPrChange w:id="46" w:author="Philip Leftwich (BIO - Staff)" w:date="2020-09-04T13:54:00Z">
              <w:tcPr>
                <w:tcW w:w="0" w:type="auto"/>
                <w:tcMar>
                  <w:top w:w="113" w:type="dxa"/>
                  <w:left w:w="113" w:type="dxa"/>
                  <w:bottom w:w="113" w:type="dxa"/>
                  <w:right w:w="113" w:type="dxa"/>
                </w:tcMar>
                <w:hideMark/>
              </w:tcPr>
            </w:tcPrChange>
          </w:tcPr>
          <w:p w14:paraId="5F5F7876" w14:textId="77777777" w:rsidR="005C0788" w:rsidRPr="005C0788" w:rsidRDefault="005C0788" w:rsidP="005C0788">
            <w:pPr>
              <w:jc w:val="center"/>
              <w:rPr>
                <w:ins w:id="47" w:author="Philip Leftwich (BIO - Staff)" w:date="2020-09-04T13:54:00Z"/>
                <w:rFonts w:ascii="Times New Roman" w:eastAsia="Times New Roman" w:hAnsi="Times New Roman" w:cs="Times New Roman"/>
                <w:lang w:eastAsia="en-GB"/>
              </w:rPr>
            </w:pPr>
            <w:ins w:id="48" w:author="Philip Leftwich (BIO - Staff)" w:date="2020-09-04T13:54:00Z">
              <w:r w:rsidRPr="005C0788">
                <w:rPr>
                  <w:rFonts w:ascii="Times New Roman" w:eastAsia="Times New Roman" w:hAnsi="Times New Roman" w:cs="Times New Roman"/>
                  <w:lang w:eastAsia="en-GB"/>
                </w:rPr>
                <w:t>-0.52 – 6.52</w:t>
              </w:r>
            </w:ins>
          </w:p>
        </w:tc>
        <w:tc>
          <w:tcPr>
            <w:tcW w:w="1405" w:type="dxa"/>
            <w:tcMar>
              <w:top w:w="113" w:type="dxa"/>
              <w:left w:w="113" w:type="dxa"/>
              <w:bottom w:w="113" w:type="dxa"/>
              <w:right w:w="113" w:type="dxa"/>
            </w:tcMar>
            <w:hideMark/>
            <w:tcPrChange w:id="49" w:author="Philip Leftwich (BIO - Staff)" w:date="2020-09-04T13:54:00Z">
              <w:tcPr>
                <w:tcW w:w="0" w:type="auto"/>
                <w:tcMar>
                  <w:top w:w="113" w:type="dxa"/>
                  <w:left w:w="113" w:type="dxa"/>
                  <w:bottom w:w="113" w:type="dxa"/>
                  <w:right w:w="113" w:type="dxa"/>
                </w:tcMar>
                <w:hideMark/>
              </w:tcPr>
            </w:tcPrChange>
          </w:tcPr>
          <w:p w14:paraId="6C9D30D0" w14:textId="77777777" w:rsidR="005C0788" w:rsidRPr="005C0788" w:rsidRDefault="005C0788" w:rsidP="005C0788">
            <w:pPr>
              <w:jc w:val="center"/>
              <w:rPr>
                <w:ins w:id="50" w:author="Philip Leftwich (BIO - Staff)" w:date="2020-09-04T13:54:00Z"/>
                <w:rFonts w:ascii="Times New Roman" w:eastAsia="Times New Roman" w:hAnsi="Times New Roman" w:cs="Times New Roman"/>
                <w:lang w:eastAsia="en-GB"/>
              </w:rPr>
            </w:pPr>
            <w:ins w:id="51" w:author="Philip Leftwich (BIO - Staff)" w:date="2020-09-04T13:54:00Z">
              <w:r w:rsidRPr="005C0788">
                <w:rPr>
                  <w:rFonts w:ascii="Times New Roman" w:eastAsia="Times New Roman" w:hAnsi="Times New Roman" w:cs="Times New Roman"/>
                  <w:lang w:eastAsia="en-GB"/>
                </w:rPr>
                <w:t>0.086</w:t>
              </w:r>
            </w:ins>
          </w:p>
        </w:tc>
      </w:tr>
      <w:tr w:rsidR="005C0788" w:rsidRPr="005C0788" w14:paraId="10D86273" w14:textId="77777777" w:rsidTr="005C0788">
        <w:trPr>
          <w:ins w:id="52" w:author="Philip Leftwich (BIO - Staff)" w:date="2020-09-04T13:54:00Z"/>
        </w:trPr>
        <w:tc>
          <w:tcPr>
            <w:tcW w:w="0" w:type="auto"/>
            <w:tcMar>
              <w:top w:w="113" w:type="dxa"/>
              <w:left w:w="113" w:type="dxa"/>
              <w:bottom w:w="113" w:type="dxa"/>
              <w:right w:w="113" w:type="dxa"/>
            </w:tcMar>
            <w:hideMark/>
            <w:tcPrChange w:id="53" w:author="Philip Leftwich (BIO - Staff)" w:date="2020-09-04T13:54:00Z">
              <w:tcPr>
                <w:tcW w:w="0" w:type="auto"/>
                <w:tcMar>
                  <w:top w:w="113" w:type="dxa"/>
                  <w:left w:w="113" w:type="dxa"/>
                  <w:bottom w:w="113" w:type="dxa"/>
                  <w:right w:w="113" w:type="dxa"/>
                </w:tcMar>
                <w:hideMark/>
              </w:tcPr>
            </w:tcPrChange>
          </w:tcPr>
          <w:p w14:paraId="2B86CA8E" w14:textId="77777777" w:rsidR="005C0788" w:rsidRPr="005C0788" w:rsidRDefault="005C0788" w:rsidP="005C0788">
            <w:pPr>
              <w:rPr>
                <w:ins w:id="54" w:author="Philip Leftwich (BIO - Staff)" w:date="2020-09-04T13:54:00Z"/>
                <w:rFonts w:ascii="Times New Roman" w:eastAsia="Times New Roman" w:hAnsi="Times New Roman" w:cs="Times New Roman"/>
                <w:lang w:eastAsia="en-GB"/>
              </w:rPr>
            </w:pPr>
            <w:proofErr w:type="spellStart"/>
            <w:ins w:id="55" w:author="Philip Leftwich (BIO - Staff)" w:date="2020-09-04T13:54:00Z">
              <w:r w:rsidRPr="005C0788">
                <w:rPr>
                  <w:rFonts w:ascii="Times New Roman" w:eastAsia="Times New Roman" w:hAnsi="Times New Roman" w:cs="Times New Roman"/>
                  <w:lang w:eastAsia="en-GB"/>
                </w:rPr>
                <w:t>life_stage</w:t>
              </w:r>
              <w:proofErr w:type="spellEnd"/>
              <w:r w:rsidRPr="005C0788">
                <w:rPr>
                  <w:rFonts w:ascii="Times New Roman" w:eastAsia="Times New Roman" w:hAnsi="Times New Roman" w:cs="Times New Roman"/>
                  <w:lang w:eastAsia="en-GB"/>
                </w:rPr>
                <w:t xml:space="preserve"> [L4]</w:t>
              </w:r>
            </w:ins>
          </w:p>
        </w:tc>
        <w:tc>
          <w:tcPr>
            <w:tcW w:w="0" w:type="auto"/>
            <w:tcMar>
              <w:top w:w="113" w:type="dxa"/>
              <w:left w:w="113" w:type="dxa"/>
              <w:bottom w:w="113" w:type="dxa"/>
              <w:right w:w="113" w:type="dxa"/>
            </w:tcMar>
            <w:hideMark/>
            <w:tcPrChange w:id="56" w:author="Philip Leftwich (BIO - Staff)" w:date="2020-09-04T13:54:00Z">
              <w:tcPr>
                <w:tcW w:w="0" w:type="auto"/>
                <w:tcMar>
                  <w:top w:w="113" w:type="dxa"/>
                  <w:left w:w="113" w:type="dxa"/>
                  <w:bottom w:w="113" w:type="dxa"/>
                  <w:right w:w="113" w:type="dxa"/>
                </w:tcMar>
                <w:hideMark/>
              </w:tcPr>
            </w:tcPrChange>
          </w:tcPr>
          <w:p w14:paraId="6D158299" w14:textId="77777777" w:rsidR="005C0788" w:rsidRPr="005C0788" w:rsidRDefault="005C0788" w:rsidP="005C0788">
            <w:pPr>
              <w:jc w:val="center"/>
              <w:rPr>
                <w:ins w:id="57" w:author="Philip Leftwich (BIO - Staff)" w:date="2020-09-04T13:54:00Z"/>
                <w:rFonts w:ascii="Times New Roman" w:eastAsia="Times New Roman" w:hAnsi="Times New Roman" w:cs="Times New Roman"/>
                <w:lang w:eastAsia="en-GB"/>
              </w:rPr>
            </w:pPr>
            <w:ins w:id="58" w:author="Philip Leftwich (BIO - Staff)" w:date="2020-09-04T13:54:00Z">
              <w:r w:rsidRPr="005C0788">
                <w:rPr>
                  <w:rFonts w:ascii="Times New Roman" w:eastAsia="Times New Roman" w:hAnsi="Times New Roman" w:cs="Times New Roman"/>
                  <w:lang w:eastAsia="en-GB"/>
                </w:rPr>
                <w:t>3.83</w:t>
              </w:r>
            </w:ins>
          </w:p>
        </w:tc>
        <w:tc>
          <w:tcPr>
            <w:tcW w:w="0" w:type="auto"/>
            <w:tcMar>
              <w:top w:w="113" w:type="dxa"/>
              <w:left w:w="113" w:type="dxa"/>
              <w:bottom w:w="113" w:type="dxa"/>
              <w:right w:w="113" w:type="dxa"/>
            </w:tcMar>
            <w:hideMark/>
            <w:tcPrChange w:id="59" w:author="Philip Leftwich (BIO - Staff)" w:date="2020-09-04T13:54:00Z">
              <w:tcPr>
                <w:tcW w:w="0" w:type="auto"/>
                <w:tcMar>
                  <w:top w:w="113" w:type="dxa"/>
                  <w:left w:w="113" w:type="dxa"/>
                  <w:bottom w:w="113" w:type="dxa"/>
                  <w:right w:w="113" w:type="dxa"/>
                </w:tcMar>
                <w:hideMark/>
              </w:tcPr>
            </w:tcPrChange>
          </w:tcPr>
          <w:p w14:paraId="6D401FB1" w14:textId="77777777" w:rsidR="005C0788" w:rsidRPr="005C0788" w:rsidRDefault="005C0788" w:rsidP="005C0788">
            <w:pPr>
              <w:jc w:val="center"/>
              <w:rPr>
                <w:ins w:id="60" w:author="Philip Leftwich (BIO - Staff)" w:date="2020-09-04T13:54:00Z"/>
                <w:rFonts w:ascii="Times New Roman" w:eastAsia="Times New Roman" w:hAnsi="Times New Roman" w:cs="Times New Roman"/>
                <w:lang w:eastAsia="en-GB"/>
              </w:rPr>
            </w:pPr>
            <w:ins w:id="61" w:author="Philip Leftwich (BIO - Staff)" w:date="2020-09-04T13:54:00Z">
              <w:r w:rsidRPr="005C0788">
                <w:rPr>
                  <w:rFonts w:ascii="Times New Roman" w:eastAsia="Times New Roman" w:hAnsi="Times New Roman" w:cs="Times New Roman"/>
                  <w:lang w:eastAsia="en-GB"/>
                </w:rPr>
                <w:t>-1.14 – 8.81</w:t>
              </w:r>
            </w:ins>
          </w:p>
        </w:tc>
        <w:tc>
          <w:tcPr>
            <w:tcW w:w="1405" w:type="dxa"/>
            <w:tcMar>
              <w:top w:w="113" w:type="dxa"/>
              <w:left w:w="113" w:type="dxa"/>
              <w:bottom w:w="113" w:type="dxa"/>
              <w:right w:w="113" w:type="dxa"/>
            </w:tcMar>
            <w:hideMark/>
            <w:tcPrChange w:id="62" w:author="Philip Leftwich (BIO - Staff)" w:date="2020-09-04T13:54:00Z">
              <w:tcPr>
                <w:tcW w:w="0" w:type="auto"/>
                <w:tcMar>
                  <w:top w:w="113" w:type="dxa"/>
                  <w:left w:w="113" w:type="dxa"/>
                  <w:bottom w:w="113" w:type="dxa"/>
                  <w:right w:w="113" w:type="dxa"/>
                </w:tcMar>
                <w:hideMark/>
              </w:tcPr>
            </w:tcPrChange>
          </w:tcPr>
          <w:p w14:paraId="500CA9BC" w14:textId="77777777" w:rsidR="005C0788" w:rsidRPr="005C0788" w:rsidRDefault="005C0788" w:rsidP="005C0788">
            <w:pPr>
              <w:jc w:val="center"/>
              <w:rPr>
                <w:ins w:id="63" w:author="Philip Leftwich (BIO - Staff)" w:date="2020-09-04T13:54:00Z"/>
                <w:rFonts w:ascii="Times New Roman" w:eastAsia="Times New Roman" w:hAnsi="Times New Roman" w:cs="Times New Roman"/>
                <w:lang w:eastAsia="en-GB"/>
              </w:rPr>
            </w:pPr>
            <w:ins w:id="64" w:author="Philip Leftwich (BIO - Staff)" w:date="2020-09-04T13:54:00Z">
              <w:r w:rsidRPr="005C0788">
                <w:rPr>
                  <w:rFonts w:ascii="Times New Roman" w:eastAsia="Times New Roman" w:hAnsi="Times New Roman" w:cs="Times New Roman"/>
                  <w:lang w:eastAsia="en-GB"/>
                </w:rPr>
                <w:t>0.115</w:t>
              </w:r>
            </w:ins>
          </w:p>
        </w:tc>
      </w:tr>
      <w:tr w:rsidR="005C0788" w:rsidRPr="005C0788" w14:paraId="4AD88742" w14:textId="77777777" w:rsidTr="005C0788">
        <w:trPr>
          <w:ins w:id="65" w:author="Philip Leftwich (BIO - Staff)" w:date="2020-09-04T13:54:00Z"/>
        </w:trPr>
        <w:tc>
          <w:tcPr>
            <w:tcW w:w="0" w:type="auto"/>
            <w:tcMar>
              <w:top w:w="113" w:type="dxa"/>
              <w:left w:w="113" w:type="dxa"/>
              <w:bottom w:w="113" w:type="dxa"/>
              <w:right w:w="113" w:type="dxa"/>
            </w:tcMar>
            <w:hideMark/>
            <w:tcPrChange w:id="66" w:author="Philip Leftwich (BIO - Staff)" w:date="2020-09-04T13:54:00Z">
              <w:tcPr>
                <w:tcW w:w="0" w:type="auto"/>
                <w:tcMar>
                  <w:top w:w="113" w:type="dxa"/>
                  <w:left w:w="113" w:type="dxa"/>
                  <w:bottom w:w="113" w:type="dxa"/>
                  <w:right w:w="113" w:type="dxa"/>
                </w:tcMar>
                <w:hideMark/>
              </w:tcPr>
            </w:tcPrChange>
          </w:tcPr>
          <w:p w14:paraId="58457E63" w14:textId="77777777" w:rsidR="005C0788" w:rsidRPr="005C0788" w:rsidRDefault="005C0788" w:rsidP="005C0788">
            <w:pPr>
              <w:rPr>
                <w:ins w:id="67" w:author="Philip Leftwich (BIO - Staff)" w:date="2020-09-04T13:54:00Z"/>
                <w:rFonts w:ascii="Times New Roman" w:eastAsia="Times New Roman" w:hAnsi="Times New Roman" w:cs="Times New Roman"/>
                <w:lang w:eastAsia="en-GB"/>
              </w:rPr>
            </w:pPr>
            <w:proofErr w:type="spellStart"/>
            <w:ins w:id="68" w:author="Philip Leftwich (BIO - Staff)" w:date="2020-09-04T13:54:00Z">
              <w:r w:rsidRPr="005C0788">
                <w:rPr>
                  <w:rFonts w:ascii="Times New Roman" w:eastAsia="Times New Roman" w:hAnsi="Times New Roman" w:cs="Times New Roman"/>
                  <w:lang w:eastAsia="en-GB"/>
                </w:rPr>
                <w:t>life_stage</w:t>
              </w:r>
              <w:proofErr w:type="spellEnd"/>
              <w:r w:rsidRPr="005C0788">
                <w:rPr>
                  <w:rFonts w:ascii="Times New Roman" w:eastAsia="Times New Roman" w:hAnsi="Times New Roman" w:cs="Times New Roman"/>
                  <w:lang w:eastAsia="en-GB"/>
                </w:rPr>
                <w:t xml:space="preserve"> [Pupae]</w:t>
              </w:r>
            </w:ins>
          </w:p>
        </w:tc>
        <w:tc>
          <w:tcPr>
            <w:tcW w:w="0" w:type="auto"/>
            <w:tcMar>
              <w:top w:w="113" w:type="dxa"/>
              <w:left w:w="113" w:type="dxa"/>
              <w:bottom w:w="113" w:type="dxa"/>
              <w:right w:w="113" w:type="dxa"/>
            </w:tcMar>
            <w:hideMark/>
            <w:tcPrChange w:id="69" w:author="Philip Leftwich (BIO - Staff)" w:date="2020-09-04T13:54:00Z">
              <w:tcPr>
                <w:tcW w:w="0" w:type="auto"/>
                <w:tcMar>
                  <w:top w:w="113" w:type="dxa"/>
                  <w:left w:w="113" w:type="dxa"/>
                  <w:bottom w:w="113" w:type="dxa"/>
                  <w:right w:w="113" w:type="dxa"/>
                </w:tcMar>
                <w:hideMark/>
              </w:tcPr>
            </w:tcPrChange>
          </w:tcPr>
          <w:p w14:paraId="7D0E8709" w14:textId="77777777" w:rsidR="005C0788" w:rsidRPr="005C0788" w:rsidRDefault="005C0788" w:rsidP="005C0788">
            <w:pPr>
              <w:jc w:val="center"/>
              <w:rPr>
                <w:ins w:id="70" w:author="Philip Leftwich (BIO - Staff)" w:date="2020-09-04T13:54:00Z"/>
                <w:rFonts w:ascii="Times New Roman" w:eastAsia="Times New Roman" w:hAnsi="Times New Roman" w:cs="Times New Roman"/>
                <w:lang w:eastAsia="en-GB"/>
              </w:rPr>
            </w:pPr>
            <w:ins w:id="71" w:author="Philip Leftwich (BIO - Staff)" w:date="2020-09-04T13:54:00Z">
              <w:r w:rsidRPr="005C0788">
                <w:rPr>
                  <w:rFonts w:ascii="Times New Roman" w:eastAsia="Times New Roman" w:hAnsi="Times New Roman" w:cs="Times New Roman"/>
                  <w:lang w:eastAsia="en-GB"/>
                </w:rPr>
                <w:t>2.83</w:t>
              </w:r>
            </w:ins>
          </w:p>
        </w:tc>
        <w:tc>
          <w:tcPr>
            <w:tcW w:w="0" w:type="auto"/>
            <w:tcMar>
              <w:top w:w="113" w:type="dxa"/>
              <w:left w:w="113" w:type="dxa"/>
              <w:bottom w:w="113" w:type="dxa"/>
              <w:right w:w="113" w:type="dxa"/>
            </w:tcMar>
            <w:hideMark/>
            <w:tcPrChange w:id="72" w:author="Philip Leftwich (BIO - Staff)" w:date="2020-09-04T13:54:00Z">
              <w:tcPr>
                <w:tcW w:w="0" w:type="auto"/>
                <w:tcMar>
                  <w:top w:w="113" w:type="dxa"/>
                  <w:left w:w="113" w:type="dxa"/>
                  <w:bottom w:w="113" w:type="dxa"/>
                  <w:right w:w="113" w:type="dxa"/>
                </w:tcMar>
                <w:hideMark/>
              </w:tcPr>
            </w:tcPrChange>
          </w:tcPr>
          <w:p w14:paraId="315F53C4" w14:textId="77777777" w:rsidR="005C0788" w:rsidRPr="005C0788" w:rsidRDefault="005C0788" w:rsidP="005C0788">
            <w:pPr>
              <w:jc w:val="center"/>
              <w:rPr>
                <w:ins w:id="73" w:author="Philip Leftwich (BIO - Staff)" w:date="2020-09-04T13:54:00Z"/>
                <w:rFonts w:ascii="Times New Roman" w:eastAsia="Times New Roman" w:hAnsi="Times New Roman" w:cs="Times New Roman"/>
                <w:lang w:eastAsia="en-GB"/>
              </w:rPr>
            </w:pPr>
            <w:ins w:id="74" w:author="Philip Leftwich (BIO - Staff)" w:date="2020-09-04T13:54:00Z">
              <w:r w:rsidRPr="005C0788">
                <w:rPr>
                  <w:rFonts w:ascii="Times New Roman" w:eastAsia="Times New Roman" w:hAnsi="Times New Roman" w:cs="Times New Roman"/>
                  <w:lang w:eastAsia="en-GB"/>
                </w:rPr>
                <w:t>-2.14 – 7.81</w:t>
              </w:r>
            </w:ins>
          </w:p>
        </w:tc>
        <w:tc>
          <w:tcPr>
            <w:tcW w:w="1405" w:type="dxa"/>
            <w:tcMar>
              <w:top w:w="113" w:type="dxa"/>
              <w:left w:w="113" w:type="dxa"/>
              <w:bottom w:w="113" w:type="dxa"/>
              <w:right w:w="113" w:type="dxa"/>
            </w:tcMar>
            <w:hideMark/>
            <w:tcPrChange w:id="75" w:author="Philip Leftwich (BIO - Staff)" w:date="2020-09-04T13:54:00Z">
              <w:tcPr>
                <w:tcW w:w="0" w:type="auto"/>
                <w:tcMar>
                  <w:top w:w="113" w:type="dxa"/>
                  <w:left w:w="113" w:type="dxa"/>
                  <w:bottom w:w="113" w:type="dxa"/>
                  <w:right w:w="113" w:type="dxa"/>
                </w:tcMar>
                <w:hideMark/>
              </w:tcPr>
            </w:tcPrChange>
          </w:tcPr>
          <w:p w14:paraId="311D4478" w14:textId="77777777" w:rsidR="005C0788" w:rsidRPr="005C0788" w:rsidRDefault="005C0788" w:rsidP="005C0788">
            <w:pPr>
              <w:jc w:val="center"/>
              <w:rPr>
                <w:ins w:id="76" w:author="Philip Leftwich (BIO - Staff)" w:date="2020-09-04T13:54:00Z"/>
                <w:rFonts w:ascii="Times New Roman" w:eastAsia="Times New Roman" w:hAnsi="Times New Roman" w:cs="Times New Roman"/>
                <w:lang w:eastAsia="en-GB"/>
              </w:rPr>
            </w:pPr>
            <w:ins w:id="77" w:author="Philip Leftwich (BIO - Staff)" w:date="2020-09-04T13:54:00Z">
              <w:r w:rsidRPr="005C0788">
                <w:rPr>
                  <w:rFonts w:ascii="Times New Roman" w:eastAsia="Times New Roman" w:hAnsi="Times New Roman" w:cs="Times New Roman"/>
                  <w:lang w:eastAsia="en-GB"/>
                </w:rPr>
                <w:t>0.230</w:t>
              </w:r>
            </w:ins>
          </w:p>
        </w:tc>
      </w:tr>
      <w:tr w:rsidR="005C0788" w:rsidRPr="005C0788" w14:paraId="119D207C" w14:textId="77777777" w:rsidTr="005C0788">
        <w:trPr>
          <w:ins w:id="78" w:author="Philip Leftwich (BIO - Staff)" w:date="2020-09-04T13:54:00Z"/>
        </w:trPr>
        <w:tc>
          <w:tcPr>
            <w:tcW w:w="0" w:type="auto"/>
            <w:tcMar>
              <w:top w:w="113" w:type="dxa"/>
              <w:left w:w="113" w:type="dxa"/>
              <w:bottom w:w="113" w:type="dxa"/>
              <w:right w:w="113" w:type="dxa"/>
            </w:tcMar>
            <w:hideMark/>
            <w:tcPrChange w:id="79" w:author="Philip Leftwich (BIO - Staff)" w:date="2020-09-04T13:54:00Z">
              <w:tcPr>
                <w:tcW w:w="0" w:type="auto"/>
                <w:tcMar>
                  <w:top w:w="113" w:type="dxa"/>
                  <w:left w:w="113" w:type="dxa"/>
                  <w:bottom w:w="113" w:type="dxa"/>
                  <w:right w:w="113" w:type="dxa"/>
                </w:tcMar>
                <w:hideMark/>
              </w:tcPr>
            </w:tcPrChange>
          </w:tcPr>
          <w:p w14:paraId="6FC9DCBE" w14:textId="77777777" w:rsidR="005C0788" w:rsidRPr="005C0788" w:rsidRDefault="005C0788" w:rsidP="005C0788">
            <w:pPr>
              <w:rPr>
                <w:ins w:id="80" w:author="Philip Leftwich (BIO - Staff)" w:date="2020-09-04T13:54:00Z"/>
                <w:rFonts w:ascii="Times New Roman" w:eastAsia="Times New Roman" w:hAnsi="Times New Roman" w:cs="Times New Roman"/>
                <w:lang w:eastAsia="en-GB"/>
              </w:rPr>
            </w:pPr>
            <w:proofErr w:type="spellStart"/>
            <w:ins w:id="81" w:author="Philip Leftwich (BIO - Staff)" w:date="2020-09-04T13:54:00Z">
              <w:r w:rsidRPr="005C0788">
                <w:rPr>
                  <w:rFonts w:ascii="Times New Roman" w:eastAsia="Times New Roman" w:hAnsi="Times New Roman" w:cs="Times New Roman"/>
                  <w:lang w:eastAsia="en-GB"/>
                </w:rPr>
                <w:t>life_stage</w:t>
              </w:r>
              <w:proofErr w:type="spellEnd"/>
              <w:r w:rsidRPr="005C0788">
                <w:rPr>
                  <w:rFonts w:ascii="Times New Roman" w:eastAsia="Times New Roman" w:hAnsi="Times New Roman" w:cs="Times New Roman"/>
                  <w:lang w:eastAsia="en-GB"/>
                </w:rPr>
                <w:t xml:space="preserve"> [3DPE]</w:t>
              </w:r>
            </w:ins>
          </w:p>
        </w:tc>
        <w:tc>
          <w:tcPr>
            <w:tcW w:w="0" w:type="auto"/>
            <w:tcMar>
              <w:top w:w="113" w:type="dxa"/>
              <w:left w:w="113" w:type="dxa"/>
              <w:bottom w:w="113" w:type="dxa"/>
              <w:right w:w="113" w:type="dxa"/>
            </w:tcMar>
            <w:hideMark/>
            <w:tcPrChange w:id="82" w:author="Philip Leftwich (BIO - Staff)" w:date="2020-09-04T13:54:00Z">
              <w:tcPr>
                <w:tcW w:w="0" w:type="auto"/>
                <w:tcMar>
                  <w:top w:w="113" w:type="dxa"/>
                  <w:left w:w="113" w:type="dxa"/>
                  <w:bottom w:w="113" w:type="dxa"/>
                  <w:right w:w="113" w:type="dxa"/>
                </w:tcMar>
                <w:hideMark/>
              </w:tcPr>
            </w:tcPrChange>
          </w:tcPr>
          <w:p w14:paraId="2E266933" w14:textId="77777777" w:rsidR="005C0788" w:rsidRPr="005C0788" w:rsidRDefault="005C0788" w:rsidP="005C0788">
            <w:pPr>
              <w:jc w:val="center"/>
              <w:rPr>
                <w:ins w:id="83" w:author="Philip Leftwich (BIO - Staff)" w:date="2020-09-04T13:54:00Z"/>
                <w:rFonts w:ascii="Times New Roman" w:eastAsia="Times New Roman" w:hAnsi="Times New Roman" w:cs="Times New Roman"/>
                <w:lang w:eastAsia="en-GB"/>
              </w:rPr>
            </w:pPr>
            <w:ins w:id="84" w:author="Philip Leftwich (BIO - Staff)" w:date="2020-09-04T13:54:00Z">
              <w:r w:rsidRPr="005C0788">
                <w:rPr>
                  <w:rFonts w:ascii="Times New Roman" w:eastAsia="Times New Roman" w:hAnsi="Times New Roman" w:cs="Times New Roman"/>
                  <w:lang w:eastAsia="en-GB"/>
                </w:rPr>
                <w:t>8.00</w:t>
              </w:r>
            </w:ins>
          </w:p>
        </w:tc>
        <w:tc>
          <w:tcPr>
            <w:tcW w:w="0" w:type="auto"/>
            <w:tcMar>
              <w:top w:w="113" w:type="dxa"/>
              <w:left w:w="113" w:type="dxa"/>
              <w:bottom w:w="113" w:type="dxa"/>
              <w:right w:w="113" w:type="dxa"/>
            </w:tcMar>
            <w:hideMark/>
            <w:tcPrChange w:id="85" w:author="Philip Leftwich (BIO - Staff)" w:date="2020-09-04T13:54:00Z">
              <w:tcPr>
                <w:tcW w:w="0" w:type="auto"/>
                <w:tcMar>
                  <w:top w:w="113" w:type="dxa"/>
                  <w:left w:w="113" w:type="dxa"/>
                  <w:bottom w:w="113" w:type="dxa"/>
                  <w:right w:w="113" w:type="dxa"/>
                </w:tcMar>
                <w:hideMark/>
              </w:tcPr>
            </w:tcPrChange>
          </w:tcPr>
          <w:p w14:paraId="129E8CE4" w14:textId="77777777" w:rsidR="005C0788" w:rsidRPr="005C0788" w:rsidRDefault="005C0788" w:rsidP="005C0788">
            <w:pPr>
              <w:jc w:val="center"/>
              <w:rPr>
                <w:ins w:id="86" w:author="Philip Leftwich (BIO - Staff)" w:date="2020-09-04T13:54:00Z"/>
                <w:rFonts w:ascii="Times New Roman" w:eastAsia="Times New Roman" w:hAnsi="Times New Roman" w:cs="Times New Roman"/>
                <w:lang w:eastAsia="en-GB"/>
              </w:rPr>
            </w:pPr>
            <w:ins w:id="87" w:author="Philip Leftwich (BIO - Staff)" w:date="2020-09-04T13:54:00Z">
              <w:r w:rsidRPr="005C0788">
                <w:rPr>
                  <w:rFonts w:ascii="Times New Roman" w:eastAsia="Times New Roman" w:hAnsi="Times New Roman" w:cs="Times New Roman"/>
                  <w:lang w:eastAsia="en-GB"/>
                </w:rPr>
                <w:t>3.34 – 12.66</w:t>
              </w:r>
            </w:ins>
          </w:p>
        </w:tc>
        <w:tc>
          <w:tcPr>
            <w:tcW w:w="1405" w:type="dxa"/>
            <w:tcMar>
              <w:top w:w="113" w:type="dxa"/>
              <w:left w:w="113" w:type="dxa"/>
              <w:bottom w:w="113" w:type="dxa"/>
              <w:right w:w="113" w:type="dxa"/>
            </w:tcMar>
            <w:hideMark/>
            <w:tcPrChange w:id="88" w:author="Philip Leftwich (BIO - Staff)" w:date="2020-09-04T13:54:00Z">
              <w:tcPr>
                <w:tcW w:w="0" w:type="auto"/>
                <w:tcMar>
                  <w:top w:w="113" w:type="dxa"/>
                  <w:left w:w="113" w:type="dxa"/>
                  <w:bottom w:w="113" w:type="dxa"/>
                  <w:right w:w="113" w:type="dxa"/>
                </w:tcMar>
                <w:hideMark/>
              </w:tcPr>
            </w:tcPrChange>
          </w:tcPr>
          <w:p w14:paraId="678FC59E" w14:textId="77777777" w:rsidR="005C0788" w:rsidRPr="005C0788" w:rsidRDefault="005C0788" w:rsidP="005C0788">
            <w:pPr>
              <w:jc w:val="center"/>
              <w:rPr>
                <w:ins w:id="89" w:author="Philip Leftwich (BIO - Staff)" w:date="2020-09-04T13:54:00Z"/>
                <w:rFonts w:ascii="Times New Roman" w:eastAsia="Times New Roman" w:hAnsi="Times New Roman" w:cs="Times New Roman"/>
                <w:lang w:eastAsia="en-GB"/>
              </w:rPr>
            </w:pPr>
            <w:ins w:id="90" w:author="Philip Leftwich (BIO - Staff)" w:date="2020-09-04T13:54:00Z">
              <w:r w:rsidRPr="005C0788">
                <w:rPr>
                  <w:rFonts w:ascii="Times New Roman" w:eastAsia="Times New Roman" w:hAnsi="Times New Roman" w:cs="Times New Roman"/>
                  <w:b/>
                  <w:bCs/>
                  <w:lang w:eastAsia="en-GB"/>
                </w:rPr>
                <w:t>0.004</w:t>
              </w:r>
            </w:ins>
          </w:p>
        </w:tc>
      </w:tr>
      <w:tr w:rsidR="005C0788" w:rsidRPr="005C0788" w14:paraId="2A3FD319" w14:textId="77777777" w:rsidTr="005C0788">
        <w:trPr>
          <w:ins w:id="91" w:author="Philip Leftwich (BIO - Staff)" w:date="2020-09-04T13:54:00Z"/>
        </w:trPr>
        <w:tc>
          <w:tcPr>
            <w:tcW w:w="0" w:type="auto"/>
            <w:tcBorders>
              <w:top w:val="single" w:sz="6" w:space="0" w:color="auto"/>
            </w:tcBorders>
            <w:tcMar>
              <w:top w:w="57" w:type="dxa"/>
              <w:left w:w="113" w:type="dxa"/>
              <w:bottom w:w="57" w:type="dxa"/>
              <w:right w:w="113" w:type="dxa"/>
            </w:tcMar>
            <w:hideMark/>
            <w:tcPrChange w:id="92" w:author="Philip Leftwich (BIO - Staff)" w:date="2020-09-04T13:54:00Z">
              <w:tcPr>
                <w:tcW w:w="0" w:type="auto"/>
                <w:tcBorders>
                  <w:top w:val="single" w:sz="6" w:space="0" w:color="auto"/>
                </w:tcBorders>
                <w:tcMar>
                  <w:top w:w="57" w:type="dxa"/>
                  <w:left w:w="113" w:type="dxa"/>
                  <w:bottom w:w="57" w:type="dxa"/>
                  <w:right w:w="113" w:type="dxa"/>
                </w:tcMar>
                <w:hideMark/>
              </w:tcPr>
            </w:tcPrChange>
          </w:tcPr>
          <w:p w14:paraId="53F3DF9B" w14:textId="77777777" w:rsidR="005C0788" w:rsidRPr="005C0788" w:rsidRDefault="005C0788" w:rsidP="005C0788">
            <w:pPr>
              <w:rPr>
                <w:ins w:id="93" w:author="Philip Leftwich (BIO - Staff)" w:date="2020-09-04T13:54:00Z"/>
                <w:rFonts w:ascii="Times New Roman" w:eastAsia="Times New Roman" w:hAnsi="Times New Roman" w:cs="Times New Roman"/>
                <w:lang w:eastAsia="en-GB"/>
              </w:rPr>
            </w:pPr>
            <w:ins w:id="94" w:author="Philip Leftwich (BIO - Staff)" w:date="2020-09-04T13:54:00Z">
              <w:r w:rsidRPr="005C0788">
                <w:rPr>
                  <w:rFonts w:ascii="Times New Roman" w:eastAsia="Times New Roman" w:hAnsi="Times New Roman" w:cs="Times New Roman"/>
                  <w:lang w:eastAsia="en-GB"/>
                </w:rPr>
                <w:t>Observations</w:t>
              </w:r>
            </w:ins>
          </w:p>
        </w:tc>
        <w:tc>
          <w:tcPr>
            <w:tcW w:w="3795" w:type="dxa"/>
            <w:gridSpan w:val="3"/>
            <w:tcBorders>
              <w:top w:val="single" w:sz="6" w:space="0" w:color="auto"/>
            </w:tcBorders>
            <w:tcMar>
              <w:top w:w="57" w:type="dxa"/>
              <w:left w:w="113" w:type="dxa"/>
              <w:bottom w:w="57" w:type="dxa"/>
              <w:right w:w="113" w:type="dxa"/>
            </w:tcMar>
            <w:hideMark/>
            <w:tcPrChange w:id="95" w:author="Philip Leftwich (BIO - Staff)" w:date="2020-09-04T13:54:00Z">
              <w:tcPr>
                <w:tcW w:w="0" w:type="auto"/>
                <w:gridSpan w:val="3"/>
                <w:tcBorders>
                  <w:top w:val="single" w:sz="6" w:space="0" w:color="auto"/>
                </w:tcBorders>
                <w:tcMar>
                  <w:top w:w="57" w:type="dxa"/>
                  <w:left w:w="113" w:type="dxa"/>
                  <w:bottom w:w="57" w:type="dxa"/>
                  <w:right w:w="113" w:type="dxa"/>
                </w:tcMar>
                <w:hideMark/>
              </w:tcPr>
            </w:tcPrChange>
          </w:tcPr>
          <w:p w14:paraId="4DD61DBE" w14:textId="77777777" w:rsidR="005C0788" w:rsidRPr="005C0788" w:rsidRDefault="005C0788" w:rsidP="005C0788">
            <w:pPr>
              <w:rPr>
                <w:ins w:id="96" w:author="Philip Leftwich (BIO - Staff)" w:date="2020-09-04T13:54:00Z"/>
                <w:rFonts w:ascii="Times New Roman" w:eastAsia="Times New Roman" w:hAnsi="Times New Roman" w:cs="Times New Roman"/>
                <w:lang w:eastAsia="en-GB"/>
              </w:rPr>
            </w:pPr>
            <w:ins w:id="97" w:author="Philip Leftwich (BIO - Staff)" w:date="2020-09-04T13:54:00Z">
              <w:r w:rsidRPr="005C0788">
                <w:rPr>
                  <w:rFonts w:ascii="Times New Roman" w:eastAsia="Times New Roman" w:hAnsi="Times New Roman" w:cs="Times New Roman"/>
                  <w:lang w:eastAsia="en-GB"/>
                </w:rPr>
                <w:t>13</w:t>
              </w:r>
            </w:ins>
          </w:p>
        </w:tc>
      </w:tr>
      <w:tr w:rsidR="005C0788" w:rsidRPr="005C0788" w14:paraId="1E778732" w14:textId="77777777" w:rsidTr="005C0788">
        <w:trPr>
          <w:ins w:id="98" w:author="Philip Leftwich (BIO - Staff)" w:date="2020-09-04T13:54:00Z"/>
        </w:trPr>
        <w:tc>
          <w:tcPr>
            <w:tcW w:w="0" w:type="auto"/>
            <w:tcMar>
              <w:top w:w="57" w:type="dxa"/>
              <w:left w:w="113" w:type="dxa"/>
              <w:bottom w:w="57" w:type="dxa"/>
              <w:right w:w="113" w:type="dxa"/>
            </w:tcMar>
            <w:hideMark/>
            <w:tcPrChange w:id="99" w:author="Philip Leftwich (BIO - Staff)" w:date="2020-09-04T13:54:00Z">
              <w:tcPr>
                <w:tcW w:w="0" w:type="auto"/>
                <w:tcMar>
                  <w:top w:w="57" w:type="dxa"/>
                  <w:left w:w="113" w:type="dxa"/>
                  <w:bottom w:w="57" w:type="dxa"/>
                  <w:right w:w="113" w:type="dxa"/>
                </w:tcMar>
                <w:hideMark/>
              </w:tcPr>
            </w:tcPrChange>
          </w:tcPr>
          <w:p w14:paraId="6D922E16" w14:textId="77777777" w:rsidR="005C0788" w:rsidRPr="005C0788" w:rsidRDefault="005C0788" w:rsidP="005C0788">
            <w:pPr>
              <w:rPr>
                <w:ins w:id="100" w:author="Philip Leftwich (BIO - Staff)" w:date="2020-09-04T13:54:00Z"/>
                <w:rFonts w:ascii="Times New Roman" w:eastAsia="Times New Roman" w:hAnsi="Times New Roman" w:cs="Times New Roman"/>
                <w:lang w:eastAsia="en-GB"/>
              </w:rPr>
            </w:pPr>
            <w:ins w:id="101" w:author="Philip Leftwich (BIO - Staff)" w:date="2020-09-04T13:54:00Z">
              <w:r w:rsidRPr="005C0788">
                <w:rPr>
                  <w:rFonts w:ascii="Times New Roman" w:eastAsia="Times New Roman" w:hAnsi="Times New Roman" w:cs="Times New Roman"/>
                  <w:lang w:eastAsia="en-GB"/>
                </w:rPr>
                <w:t>R</w:t>
              </w:r>
              <w:r w:rsidRPr="005C0788">
                <w:rPr>
                  <w:rFonts w:ascii="Times New Roman" w:eastAsia="Times New Roman" w:hAnsi="Times New Roman" w:cs="Times New Roman"/>
                  <w:vertAlign w:val="superscript"/>
                  <w:lang w:eastAsia="en-GB"/>
                </w:rPr>
                <w:t>2</w:t>
              </w:r>
              <w:r w:rsidRPr="005C0788">
                <w:rPr>
                  <w:rFonts w:ascii="Times New Roman" w:eastAsia="Times New Roman" w:hAnsi="Times New Roman" w:cs="Times New Roman"/>
                  <w:lang w:eastAsia="en-GB"/>
                </w:rPr>
                <w:t> / R</w:t>
              </w:r>
              <w:r w:rsidRPr="005C0788">
                <w:rPr>
                  <w:rFonts w:ascii="Times New Roman" w:eastAsia="Times New Roman" w:hAnsi="Times New Roman" w:cs="Times New Roman"/>
                  <w:vertAlign w:val="superscript"/>
                  <w:lang w:eastAsia="en-GB"/>
                </w:rPr>
                <w:t>2</w:t>
              </w:r>
              <w:r w:rsidRPr="005C0788">
                <w:rPr>
                  <w:rFonts w:ascii="Times New Roman" w:eastAsia="Times New Roman" w:hAnsi="Times New Roman" w:cs="Times New Roman"/>
                  <w:lang w:eastAsia="en-GB"/>
                </w:rPr>
                <w:t> adjusted</w:t>
              </w:r>
            </w:ins>
          </w:p>
        </w:tc>
        <w:tc>
          <w:tcPr>
            <w:tcW w:w="3795" w:type="dxa"/>
            <w:gridSpan w:val="3"/>
            <w:tcMar>
              <w:top w:w="57" w:type="dxa"/>
              <w:left w:w="113" w:type="dxa"/>
              <w:bottom w:w="57" w:type="dxa"/>
              <w:right w:w="113" w:type="dxa"/>
            </w:tcMar>
            <w:hideMark/>
            <w:tcPrChange w:id="102" w:author="Philip Leftwich (BIO - Staff)" w:date="2020-09-04T13:54:00Z">
              <w:tcPr>
                <w:tcW w:w="0" w:type="auto"/>
                <w:gridSpan w:val="3"/>
                <w:tcMar>
                  <w:top w:w="57" w:type="dxa"/>
                  <w:left w:w="113" w:type="dxa"/>
                  <w:bottom w:w="57" w:type="dxa"/>
                  <w:right w:w="113" w:type="dxa"/>
                </w:tcMar>
                <w:hideMark/>
              </w:tcPr>
            </w:tcPrChange>
          </w:tcPr>
          <w:p w14:paraId="1BFEF130" w14:textId="77777777" w:rsidR="005C0788" w:rsidRPr="005C0788" w:rsidRDefault="005C0788" w:rsidP="005C0788">
            <w:pPr>
              <w:rPr>
                <w:ins w:id="103" w:author="Philip Leftwich (BIO - Staff)" w:date="2020-09-04T13:54:00Z"/>
                <w:rFonts w:ascii="Times New Roman" w:eastAsia="Times New Roman" w:hAnsi="Times New Roman" w:cs="Times New Roman"/>
                <w:lang w:eastAsia="en-GB"/>
              </w:rPr>
            </w:pPr>
            <w:ins w:id="104" w:author="Philip Leftwich (BIO - Staff)" w:date="2020-09-04T13:54:00Z">
              <w:r w:rsidRPr="005C0788">
                <w:rPr>
                  <w:rFonts w:ascii="Times New Roman" w:eastAsia="Times New Roman" w:hAnsi="Times New Roman" w:cs="Times New Roman"/>
                  <w:lang w:eastAsia="en-GB"/>
                </w:rPr>
                <w:t>0.640 / 0.520</w:t>
              </w:r>
            </w:ins>
          </w:p>
        </w:tc>
      </w:tr>
    </w:tbl>
    <w:p w14:paraId="0BFC799D" w14:textId="31CF9367" w:rsidR="00EE5F0C" w:rsidRPr="00C05650" w:rsidRDefault="00EE5F0C" w:rsidP="00EE5F0C">
      <w:pPr>
        <w:pStyle w:val="Normal1"/>
        <w:spacing w:line="360" w:lineRule="auto"/>
        <w:jc w:val="both"/>
        <w:rPr>
          <w:rFonts w:asciiTheme="minorHAnsi" w:hAnsiTheme="minorHAnsi"/>
        </w:rPr>
      </w:pPr>
      <w:commentRangeStart w:id="105"/>
      <w:del w:id="106" w:author="Philip Leftwich (BIO - Staff)" w:date="2020-09-04T13:35:00Z">
        <w:r w:rsidRPr="00C05650" w:rsidDel="00275F1E">
          <w:rPr>
            <w:rFonts w:asciiTheme="minorHAnsi" w:hAnsiTheme="minorHAnsi"/>
            <w:noProof/>
            <w:lang w:val="en-US"/>
          </w:rPr>
          <w:drawing>
            <wp:inline distT="114300" distB="114300" distL="114300" distR="114300" wp14:anchorId="6C533352" wp14:editId="524FE17B">
              <wp:extent cx="5276850" cy="351790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9"/>
                      <a:srcRect/>
                      <a:stretch>
                        <a:fillRect/>
                      </a:stretch>
                    </pic:blipFill>
                    <pic:spPr>
                      <a:xfrm>
                        <a:off x="0" y="0"/>
                        <a:ext cx="5276850" cy="3517900"/>
                      </a:xfrm>
                      <a:prstGeom prst="rect">
                        <a:avLst/>
                      </a:prstGeom>
                      <a:ln/>
                    </pic:spPr>
                  </pic:pic>
                </a:graphicData>
              </a:graphic>
            </wp:inline>
          </w:drawing>
        </w:r>
      </w:del>
      <w:commentRangeEnd w:id="105"/>
      <w:r w:rsidR="00363F41">
        <w:rPr>
          <w:rStyle w:val="CommentReference"/>
          <w:rFonts w:asciiTheme="minorHAnsi" w:eastAsiaTheme="minorEastAsia" w:hAnsiTheme="minorHAnsi" w:cstheme="minorBidi"/>
        </w:rPr>
        <w:commentReference w:id="105"/>
      </w:r>
    </w:p>
    <w:p w14:paraId="6FD227F1" w14:textId="119DE430" w:rsidR="00EE5F0C" w:rsidRPr="00C05650" w:rsidRDefault="00586104" w:rsidP="001A6BBF">
      <w:pPr>
        <w:pStyle w:val="Normal1"/>
        <w:jc w:val="both"/>
        <w:rPr>
          <w:rFonts w:asciiTheme="minorHAnsi" w:hAnsiTheme="minorHAnsi"/>
          <w:sz w:val="20"/>
          <w:szCs w:val="20"/>
        </w:rPr>
      </w:pPr>
      <w:r w:rsidRPr="00C05650">
        <w:rPr>
          <w:rFonts w:asciiTheme="minorHAnsi" w:hAnsiTheme="minorHAnsi"/>
          <w:sz w:val="20"/>
          <w:szCs w:val="20"/>
        </w:rPr>
        <w:t>Figure 4</w:t>
      </w:r>
      <w:r w:rsidR="00EE5F0C" w:rsidRPr="00C05650">
        <w:rPr>
          <w:rFonts w:asciiTheme="minorHAnsi" w:hAnsiTheme="minorHAnsi"/>
          <w:sz w:val="20"/>
          <w:szCs w:val="20"/>
        </w:rPr>
        <w:t>.</w:t>
      </w:r>
      <w:r w:rsidR="001E00E7">
        <w:rPr>
          <w:rFonts w:asciiTheme="minorHAnsi" w:hAnsiTheme="minorHAnsi"/>
          <w:sz w:val="20"/>
          <w:szCs w:val="20"/>
        </w:rPr>
        <w:t xml:space="preserve"> </w:t>
      </w:r>
      <w:r w:rsidR="001E00E7" w:rsidRPr="001E00E7">
        <w:rPr>
          <w:rFonts w:asciiTheme="minorHAnsi" w:hAnsiTheme="minorHAnsi"/>
          <w:b/>
          <w:sz w:val="20"/>
          <w:szCs w:val="20"/>
        </w:rPr>
        <w:t xml:space="preserve">qPCR analysis of </w:t>
      </w:r>
      <w:proofErr w:type="spellStart"/>
      <w:r w:rsidR="001E00E7" w:rsidRPr="001E00E7">
        <w:rPr>
          <w:rFonts w:asciiTheme="minorHAnsi" w:hAnsiTheme="minorHAnsi"/>
          <w:b/>
          <w:sz w:val="20"/>
          <w:szCs w:val="20"/>
        </w:rPr>
        <w:t>AaHIT</w:t>
      </w:r>
      <w:proofErr w:type="spellEnd"/>
      <w:r w:rsidR="001E00E7" w:rsidRPr="001E00E7">
        <w:rPr>
          <w:rFonts w:asciiTheme="minorHAnsi" w:hAnsiTheme="minorHAnsi"/>
          <w:b/>
          <w:sz w:val="20"/>
          <w:szCs w:val="20"/>
        </w:rPr>
        <w:t xml:space="preserve"> expression</w:t>
      </w:r>
      <w:r w:rsidR="001E00E7">
        <w:rPr>
          <w:rFonts w:asciiTheme="minorHAnsi" w:hAnsiTheme="minorHAnsi"/>
          <w:b/>
          <w:sz w:val="20"/>
          <w:szCs w:val="20"/>
        </w:rPr>
        <w:t>.</w:t>
      </w:r>
      <w:r w:rsidR="00EE5F0C" w:rsidRPr="00C05650">
        <w:rPr>
          <w:rFonts w:asciiTheme="minorHAnsi" w:hAnsiTheme="minorHAnsi"/>
          <w:sz w:val="20"/>
          <w:szCs w:val="20"/>
        </w:rPr>
        <w:t xml:space="preserve"> </w:t>
      </w:r>
      <w:del w:id="107" w:author="Philip Leftwich (BIO - Staff)" w:date="2020-09-04T13:45:00Z">
        <w:r w:rsidR="00021E42" w:rsidDel="00BD471E">
          <w:rPr>
            <w:rFonts w:asciiTheme="minorHAnsi" w:hAnsiTheme="minorHAnsi"/>
            <w:sz w:val="20"/>
            <w:szCs w:val="20"/>
          </w:rPr>
          <w:delText>Mean r</w:delText>
        </w:r>
        <w:r w:rsidR="00EE5F0C" w:rsidRPr="00C05650" w:rsidDel="00BD471E">
          <w:rPr>
            <w:rFonts w:asciiTheme="minorHAnsi" w:hAnsiTheme="minorHAnsi"/>
            <w:sz w:val="20"/>
            <w:szCs w:val="20"/>
          </w:rPr>
          <w:delText>elative</w:delText>
        </w:r>
      </w:del>
      <w:ins w:id="108" w:author="Philip Leftwich (BIO - Staff)" w:date="2020-09-04T13:45:00Z">
        <w:r w:rsidR="00BD471E">
          <w:rPr>
            <w:rFonts w:asciiTheme="minorHAnsi" w:hAnsiTheme="minorHAnsi"/>
            <w:sz w:val="20"/>
            <w:szCs w:val="20"/>
          </w:rPr>
          <w:t>Normalized Relative</w:t>
        </w:r>
      </w:ins>
      <w:r w:rsidR="00EE5F0C" w:rsidRPr="00C05650">
        <w:rPr>
          <w:rFonts w:asciiTheme="minorHAnsi" w:hAnsiTheme="minorHAnsi"/>
          <w:sz w:val="20"/>
          <w:szCs w:val="20"/>
        </w:rPr>
        <w:t xml:space="preserve"> quantification (</w:t>
      </w:r>
      <w:ins w:id="109" w:author="Philip Leftwich (BIO - Staff)" w:date="2020-09-04T13:45:00Z">
        <w:r w:rsidR="00BD471E">
          <w:rPr>
            <w:rFonts w:asciiTheme="minorHAnsi" w:hAnsiTheme="minorHAnsi"/>
            <w:sz w:val="20"/>
            <w:szCs w:val="20"/>
          </w:rPr>
          <w:t>N</w:t>
        </w:r>
      </w:ins>
      <w:r w:rsidR="00EE5F0C" w:rsidRPr="00C05650">
        <w:rPr>
          <w:rFonts w:asciiTheme="minorHAnsi" w:hAnsiTheme="minorHAnsi"/>
          <w:sz w:val="20"/>
          <w:szCs w:val="20"/>
        </w:rPr>
        <w:t xml:space="preserve">RQ) values of </w:t>
      </w:r>
      <w:proofErr w:type="spellStart"/>
      <w:r w:rsidR="00EE5F0C" w:rsidRPr="00C05650">
        <w:rPr>
          <w:rFonts w:asciiTheme="minorHAnsi" w:hAnsiTheme="minorHAnsi"/>
          <w:sz w:val="20"/>
          <w:szCs w:val="20"/>
        </w:rPr>
        <w:t>A</w:t>
      </w:r>
      <w:r w:rsidR="004A2996" w:rsidRPr="00C05650">
        <w:rPr>
          <w:rFonts w:asciiTheme="minorHAnsi" w:hAnsiTheme="minorHAnsi"/>
          <w:sz w:val="20"/>
          <w:szCs w:val="20"/>
        </w:rPr>
        <w:t>aHIT</w:t>
      </w:r>
      <w:proofErr w:type="spellEnd"/>
      <w:r w:rsidR="004A2996" w:rsidRPr="00C05650">
        <w:rPr>
          <w:rFonts w:asciiTheme="minorHAnsi" w:hAnsiTheme="minorHAnsi"/>
          <w:sz w:val="20"/>
          <w:szCs w:val="20"/>
        </w:rPr>
        <w:t xml:space="preserve"> expression from </w:t>
      </w:r>
      <w:r w:rsidR="004A2996" w:rsidRPr="00C05650">
        <w:rPr>
          <w:rFonts w:asciiTheme="minorHAnsi" w:hAnsiTheme="minorHAnsi"/>
          <w:i/>
          <w:sz w:val="20"/>
          <w:szCs w:val="20"/>
        </w:rPr>
        <w:t>Hr5/ie1</w:t>
      </w:r>
      <w:r w:rsidR="004A2996" w:rsidRPr="00C05650">
        <w:rPr>
          <w:rFonts w:asciiTheme="minorHAnsi" w:hAnsiTheme="minorHAnsi"/>
          <w:sz w:val="20"/>
          <w:szCs w:val="20"/>
        </w:rPr>
        <w:t>&gt;</w:t>
      </w:r>
      <w:proofErr w:type="spellStart"/>
      <w:r w:rsidR="004A2996" w:rsidRPr="00C05650">
        <w:rPr>
          <w:rFonts w:asciiTheme="minorHAnsi" w:hAnsiTheme="minorHAnsi"/>
          <w:sz w:val="20"/>
          <w:szCs w:val="20"/>
        </w:rPr>
        <w:t>AaHIT</w:t>
      </w:r>
      <w:proofErr w:type="spellEnd"/>
      <w:r w:rsidR="004A2996" w:rsidRPr="00C05650">
        <w:rPr>
          <w:rFonts w:asciiTheme="minorHAnsi" w:hAnsiTheme="minorHAnsi"/>
          <w:sz w:val="20"/>
          <w:szCs w:val="20"/>
        </w:rPr>
        <w:t xml:space="preserve"> </w:t>
      </w:r>
      <w:r w:rsidR="00EE5F0C" w:rsidRPr="00C05650">
        <w:rPr>
          <w:rFonts w:asciiTheme="minorHAnsi" w:hAnsiTheme="minorHAnsi"/>
          <w:sz w:val="20"/>
          <w:szCs w:val="20"/>
        </w:rPr>
        <w:t xml:space="preserve">DBM reared </w:t>
      </w:r>
      <w:del w:id="110" w:author="Philip Leftwich (BIO - Staff)" w:date="2020-09-04T13:45:00Z">
        <w:r w:rsidR="00EE5F0C" w:rsidRPr="00C05650" w:rsidDel="00BD471E">
          <w:rPr>
            <w:rFonts w:asciiTheme="minorHAnsi" w:hAnsiTheme="minorHAnsi"/>
            <w:sz w:val="20"/>
            <w:szCs w:val="20"/>
          </w:rPr>
          <w:delText>on-</w:delText>
        </w:r>
        <w:r w:rsidR="004A2996" w:rsidRPr="00C05650" w:rsidDel="00BD471E">
          <w:rPr>
            <w:rFonts w:asciiTheme="minorHAnsi" w:hAnsiTheme="minorHAnsi"/>
            <w:sz w:val="20"/>
            <w:szCs w:val="20"/>
          </w:rPr>
          <w:delText>tet</w:delText>
        </w:r>
        <w:r w:rsidR="00EE5F0C" w:rsidRPr="00C05650" w:rsidDel="00BD471E">
          <w:rPr>
            <w:rFonts w:asciiTheme="minorHAnsi" w:hAnsiTheme="minorHAnsi"/>
            <w:sz w:val="20"/>
            <w:szCs w:val="20"/>
          </w:rPr>
          <w:delText xml:space="preserve"> and </w:delText>
        </w:r>
      </w:del>
      <w:r w:rsidR="00EE5F0C" w:rsidRPr="00C05650">
        <w:rPr>
          <w:rFonts w:asciiTheme="minorHAnsi" w:hAnsiTheme="minorHAnsi"/>
          <w:sz w:val="20"/>
          <w:szCs w:val="20"/>
        </w:rPr>
        <w:t>off-</w:t>
      </w:r>
      <w:proofErr w:type="spellStart"/>
      <w:r w:rsidR="00021E42">
        <w:rPr>
          <w:rFonts w:asciiTheme="minorHAnsi" w:hAnsiTheme="minorHAnsi"/>
          <w:sz w:val="20"/>
          <w:szCs w:val="20"/>
        </w:rPr>
        <w:t>tet</w:t>
      </w:r>
      <w:proofErr w:type="spellEnd"/>
      <w:r w:rsidR="00021E42">
        <w:rPr>
          <w:rFonts w:asciiTheme="minorHAnsi" w:hAnsiTheme="minorHAnsi"/>
          <w:sz w:val="20"/>
          <w:szCs w:val="20"/>
        </w:rPr>
        <w:t xml:space="preserve"> across several life stages  - </w:t>
      </w:r>
      <w:r w:rsidR="00EE5F0C" w:rsidRPr="00C05650">
        <w:rPr>
          <w:rFonts w:asciiTheme="minorHAnsi" w:hAnsiTheme="minorHAnsi"/>
          <w:sz w:val="20"/>
          <w:szCs w:val="20"/>
        </w:rPr>
        <w:t>L2</w:t>
      </w:r>
      <w:r w:rsidR="00A16D83" w:rsidRPr="00C05650">
        <w:rPr>
          <w:rFonts w:asciiTheme="minorHAnsi" w:hAnsiTheme="minorHAnsi"/>
          <w:sz w:val="20"/>
          <w:szCs w:val="20"/>
        </w:rPr>
        <w:t xml:space="preserve"> larvae</w:t>
      </w:r>
      <w:r w:rsidR="00EE5F0C" w:rsidRPr="00C05650">
        <w:rPr>
          <w:rFonts w:asciiTheme="minorHAnsi" w:hAnsiTheme="minorHAnsi"/>
          <w:sz w:val="20"/>
          <w:szCs w:val="20"/>
        </w:rPr>
        <w:t>, L4</w:t>
      </w:r>
      <w:r w:rsidR="00A16D83" w:rsidRPr="00C05650">
        <w:rPr>
          <w:rFonts w:asciiTheme="minorHAnsi" w:hAnsiTheme="minorHAnsi"/>
          <w:sz w:val="20"/>
          <w:szCs w:val="20"/>
        </w:rPr>
        <w:t xml:space="preserve"> larvae</w:t>
      </w:r>
      <w:r w:rsidR="00EE5F0C" w:rsidRPr="00C05650">
        <w:rPr>
          <w:rFonts w:asciiTheme="minorHAnsi" w:hAnsiTheme="minorHAnsi"/>
          <w:sz w:val="20"/>
          <w:szCs w:val="20"/>
        </w:rPr>
        <w:t xml:space="preserve">, pupae, </w:t>
      </w:r>
      <w:ins w:id="111" w:author="Philip Leftwich (BIO - Staff)" w:date="2020-09-04T13:46:00Z">
        <w:r w:rsidR="00850D9C">
          <w:rPr>
            <w:rFonts w:asciiTheme="minorHAnsi" w:hAnsiTheme="minorHAnsi"/>
            <w:sz w:val="20"/>
            <w:szCs w:val="20"/>
          </w:rPr>
          <w:t xml:space="preserve">and </w:t>
        </w:r>
      </w:ins>
      <w:del w:id="112" w:author="Philip Leftwich (BIO - Staff)" w:date="2020-09-04T13:46:00Z">
        <w:r w:rsidR="00EE5F0C" w:rsidRPr="00C05650" w:rsidDel="00BD471E">
          <w:rPr>
            <w:rFonts w:asciiTheme="minorHAnsi" w:hAnsiTheme="minorHAnsi"/>
            <w:sz w:val="20"/>
            <w:szCs w:val="20"/>
          </w:rPr>
          <w:delText xml:space="preserve">1-,2-,3, and </w:delText>
        </w:r>
        <w:r w:rsidR="00EE5F0C" w:rsidRPr="00C05650" w:rsidDel="00850D9C">
          <w:rPr>
            <w:rFonts w:asciiTheme="minorHAnsi" w:hAnsiTheme="minorHAnsi"/>
            <w:sz w:val="20"/>
            <w:szCs w:val="20"/>
          </w:rPr>
          <w:delText>4</w:delText>
        </w:r>
      </w:del>
      <w:ins w:id="113" w:author="Philip Leftwich (BIO - Staff)" w:date="2020-09-04T13:46:00Z">
        <w:r w:rsidR="00850D9C">
          <w:rPr>
            <w:rFonts w:asciiTheme="minorHAnsi" w:hAnsiTheme="minorHAnsi"/>
            <w:sz w:val="20"/>
            <w:szCs w:val="20"/>
          </w:rPr>
          <w:t>3</w:t>
        </w:r>
      </w:ins>
      <w:r w:rsidR="00EE5F0C" w:rsidRPr="00C05650">
        <w:rPr>
          <w:rFonts w:asciiTheme="minorHAnsi" w:hAnsiTheme="minorHAnsi"/>
          <w:sz w:val="20"/>
          <w:szCs w:val="20"/>
        </w:rPr>
        <w:t>-dpe</w:t>
      </w:r>
      <w:r w:rsidR="00A16D83" w:rsidRPr="00C05650">
        <w:rPr>
          <w:rFonts w:asciiTheme="minorHAnsi" w:hAnsiTheme="minorHAnsi"/>
          <w:sz w:val="20"/>
          <w:szCs w:val="20"/>
        </w:rPr>
        <w:t xml:space="preserve"> </w:t>
      </w:r>
      <w:r w:rsidR="00021E42">
        <w:rPr>
          <w:rFonts w:asciiTheme="minorHAnsi" w:hAnsiTheme="minorHAnsi"/>
          <w:sz w:val="20"/>
          <w:szCs w:val="20"/>
        </w:rPr>
        <w:t xml:space="preserve"> (days post </w:t>
      </w:r>
      <w:proofErr w:type="spellStart"/>
      <w:r w:rsidR="00021E42">
        <w:rPr>
          <w:rFonts w:asciiTheme="minorHAnsi" w:hAnsiTheme="minorHAnsi"/>
          <w:sz w:val="20"/>
          <w:szCs w:val="20"/>
        </w:rPr>
        <w:t>eclosion</w:t>
      </w:r>
      <w:proofErr w:type="spellEnd"/>
      <w:r w:rsidR="00021E42">
        <w:rPr>
          <w:rFonts w:asciiTheme="minorHAnsi" w:hAnsiTheme="minorHAnsi"/>
          <w:sz w:val="20"/>
          <w:szCs w:val="20"/>
        </w:rPr>
        <w:t xml:space="preserve">)  </w:t>
      </w:r>
      <w:r w:rsidR="00A16D83" w:rsidRPr="00C05650">
        <w:rPr>
          <w:rFonts w:asciiTheme="minorHAnsi" w:hAnsiTheme="minorHAnsi"/>
          <w:sz w:val="20"/>
          <w:szCs w:val="20"/>
        </w:rPr>
        <w:t>adults</w:t>
      </w:r>
      <w:r w:rsidR="00EE5F0C" w:rsidRPr="00C05650">
        <w:rPr>
          <w:rFonts w:asciiTheme="minorHAnsi" w:hAnsiTheme="minorHAnsi"/>
          <w:sz w:val="20"/>
          <w:szCs w:val="20"/>
        </w:rPr>
        <w:t xml:space="preserve">. </w:t>
      </w:r>
      <w:r w:rsidR="00021E42">
        <w:rPr>
          <w:rFonts w:asciiTheme="minorHAnsi" w:hAnsiTheme="minorHAnsi"/>
          <w:sz w:val="20"/>
          <w:szCs w:val="20"/>
        </w:rPr>
        <w:t xml:space="preserve"> Sample sizes provided in methods.</w:t>
      </w:r>
      <w:ins w:id="114" w:author="Philip Leftwich (BIO - Staff)" w:date="2020-09-04T13:46:00Z">
        <w:r w:rsidR="00850D9C">
          <w:rPr>
            <w:rFonts w:asciiTheme="minorHAnsi" w:hAnsiTheme="minorHAnsi"/>
            <w:sz w:val="20"/>
            <w:szCs w:val="20"/>
          </w:rPr>
          <w:t xml:space="preserve"> A Rank ordered Linear model was applied to NRQ values, and </w:t>
        </w:r>
      </w:ins>
      <w:ins w:id="115" w:author="Philip Leftwich (BIO - Staff)" w:date="2020-09-04T13:47:00Z">
        <w:r w:rsidR="000A40E0">
          <w:rPr>
            <w:rFonts w:asciiTheme="minorHAnsi" w:hAnsiTheme="minorHAnsi"/>
            <w:sz w:val="20"/>
            <w:szCs w:val="20"/>
          </w:rPr>
          <w:t>l</w:t>
        </w:r>
        <w:r w:rsidR="000A40E0" w:rsidRPr="000A40E0">
          <w:rPr>
            <w:rFonts w:asciiTheme="minorHAnsi" w:hAnsiTheme="minorHAnsi"/>
            <w:sz w:val="20"/>
            <w:szCs w:val="20"/>
          </w:rPr>
          <w:t>owercase letter groupings denote significant differences at P &lt; 0.05 following post hoc analysis</w:t>
        </w:r>
        <w:r w:rsidR="000A40E0">
          <w:rPr>
            <w:rFonts w:asciiTheme="minorHAnsi" w:hAnsiTheme="minorHAnsi"/>
            <w:sz w:val="20"/>
            <w:szCs w:val="20"/>
          </w:rPr>
          <w:t xml:space="preserve">. </w:t>
        </w:r>
      </w:ins>
    </w:p>
    <w:p w14:paraId="56B58001" w14:textId="77777777" w:rsidR="00EE5F0C" w:rsidRPr="00C05650" w:rsidRDefault="00EE5F0C" w:rsidP="001A6BBF">
      <w:pPr>
        <w:jc w:val="both"/>
        <w:rPr>
          <w:sz w:val="20"/>
          <w:szCs w:val="20"/>
        </w:rPr>
      </w:pPr>
    </w:p>
    <w:p w14:paraId="0D7909A1" w14:textId="77777777" w:rsidR="004A2996" w:rsidRPr="00C05650" w:rsidRDefault="004A2996" w:rsidP="001A6BBF">
      <w:pPr>
        <w:jc w:val="both"/>
        <w:rPr>
          <w:sz w:val="20"/>
          <w:szCs w:val="20"/>
        </w:rPr>
      </w:pPr>
    </w:p>
    <w:p w14:paraId="31226A87" w14:textId="3A180EF9" w:rsidR="00EE5F0C" w:rsidRPr="00C05650" w:rsidRDefault="004A2996" w:rsidP="00E55A03">
      <w:pPr>
        <w:spacing w:line="360" w:lineRule="auto"/>
        <w:jc w:val="both"/>
        <w:rPr>
          <w:rFonts w:eastAsia="Times New Roman" w:cs="Times New Roman"/>
        </w:rPr>
      </w:pPr>
      <w:r w:rsidRPr="00C05650">
        <w:t xml:space="preserve">In general, the results concurred with the observed </w:t>
      </w:r>
      <w:r w:rsidR="0085378D" w:rsidRPr="00C05650">
        <w:t xml:space="preserve">trends in </w:t>
      </w:r>
      <w:r w:rsidRPr="00C05650">
        <w:t>shaking behaviour</w:t>
      </w:r>
      <w:r w:rsidR="00430DE3" w:rsidRPr="00C05650">
        <w:t xml:space="preserve">. Levels of </w:t>
      </w:r>
      <w:proofErr w:type="spellStart"/>
      <w:r w:rsidR="00430DE3" w:rsidRPr="00C05650">
        <w:t>AaHIT</w:t>
      </w:r>
      <w:proofErr w:type="spellEnd"/>
      <w:r w:rsidR="00430DE3" w:rsidRPr="00C05650">
        <w:t xml:space="preserve"> transcript were relatively low at pre-adult stages before rising in the post </w:t>
      </w:r>
      <w:proofErr w:type="spellStart"/>
      <w:r w:rsidR="00430DE3" w:rsidRPr="00C05650">
        <w:t>eclosion</w:t>
      </w:r>
      <w:proofErr w:type="spellEnd"/>
      <w:r w:rsidR="00430DE3" w:rsidRPr="00C05650">
        <w:t xml:space="preserve"> </w:t>
      </w:r>
      <w:r w:rsidR="0085378D" w:rsidRPr="00C05650">
        <w:t xml:space="preserve">(adult) </w:t>
      </w:r>
      <w:r w:rsidR="00430DE3" w:rsidRPr="00C05650">
        <w:t>samples</w:t>
      </w:r>
      <w:r w:rsidRPr="00C05650">
        <w:t xml:space="preserve">. </w:t>
      </w:r>
      <w:r w:rsidR="00430DE3" w:rsidRPr="00C05650">
        <w:t>A similar trend was observed for both the on-</w:t>
      </w:r>
      <w:proofErr w:type="spellStart"/>
      <w:r w:rsidR="00430DE3" w:rsidRPr="00C05650">
        <w:t>tet</w:t>
      </w:r>
      <w:proofErr w:type="spellEnd"/>
      <w:r w:rsidR="00430DE3" w:rsidRPr="00C05650">
        <w:t xml:space="preserve"> and off-</w:t>
      </w:r>
      <w:proofErr w:type="spellStart"/>
      <w:r w:rsidR="00430DE3" w:rsidRPr="00C05650">
        <w:t>tet</w:t>
      </w:r>
      <w:proofErr w:type="spellEnd"/>
      <w:r w:rsidR="00430DE3" w:rsidRPr="00C05650">
        <w:t xml:space="preserve"> samples, albeit with a greater magnitude off-</w:t>
      </w:r>
      <w:proofErr w:type="spellStart"/>
      <w:r w:rsidR="00430DE3" w:rsidRPr="00C05650">
        <w:t>tet</w:t>
      </w:r>
      <w:proofErr w:type="spellEnd"/>
      <w:r w:rsidR="00430DE3" w:rsidRPr="00C05650">
        <w:t xml:space="preserve">. In both cases, the highest levels of </w:t>
      </w:r>
      <w:proofErr w:type="spellStart"/>
      <w:r w:rsidR="00430DE3" w:rsidRPr="00C05650">
        <w:t>AaHIT</w:t>
      </w:r>
      <w:proofErr w:type="spellEnd"/>
      <w:r w:rsidR="00430DE3" w:rsidRPr="00C05650">
        <w:t xml:space="preserve"> expression coincided with the peak of the shaking phenotype observed in the previous experiment (3 </w:t>
      </w:r>
      <w:proofErr w:type="spellStart"/>
      <w:r w:rsidR="00430DE3" w:rsidRPr="00C05650">
        <w:t>dpe</w:t>
      </w:r>
      <w:proofErr w:type="spellEnd"/>
      <w:r w:rsidR="00430DE3" w:rsidRPr="00C05650">
        <w:t xml:space="preserve">). Statistical analysis was performed comparing the levels of expression recorded between this peak (3 </w:t>
      </w:r>
      <w:proofErr w:type="spellStart"/>
      <w:r w:rsidR="00430DE3" w:rsidRPr="00C05650">
        <w:t>dpe</w:t>
      </w:r>
      <w:proofErr w:type="spellEnd"/>
      <w:r w:rsidR="00430DE3" w:rsidRPr="00C05650">
        <w:t xml:space="preserve">) </w:t>
      </w:r>
      <w:r w:rsidR="00430DE3" w:rsidRPr="00C05650">
        <w:lastRenderedPageBreak/>
        <w:t>and the three pre-adult stages, for the off-</w:t>
      </w:r>
      <w:proofErr w:type="spellStart"/>
      <w:r w:rsidR="00430DE3" w:rsidRPr="00C05650">
        <w:t>tet</w:t>
      </w:r>
      <w:proofErr w:type="spellEnd"/>
      <w:r w:rsidR="00430DE3" w:rsidRPr="00C05650">
        <w:t xml:space="preserve"> samples only. A </w:t>
      </w:r>
      <w:ins w:id="116" w:author="Philip Leftwich (BIO - Staff)" w:date="2020-09-04T13:57:00Z">
        <w:r w:rsidR="009628DB">
          <w:t>rank ordered linear model</w:t>
        </w:r>
      </w:ins>
      <w:del w:id="117" w:author="Philip Leftwich (BIO - Staff)" w:date="2020-09-04T13:57:00Z">
        <w:r w:rsidR="00430DE3" w:rsidRPr="00C05650" w:rsidDel="009628DB">
          <w:delText xml:space="preserve">Kruskal-Wallis rank test </w:delText>
        </w:r>
      </w:del>
      <w:ins w:id="118" w:author="Philip Leftwich (BIO - Staff)" w:date="2020-09-04T13:57:00Z">
        <w:r w:rsidR="009628DB">
          <w:t xml:space="preserve"> </w:t>
        </w:r>
      </w:ins>
      <w:r w:rsidR="00430DE3" w:rsidRPr="00C05650">
        <w:t>showed a significant overall effect of life-stage on expression levels (</w:t>
      </w:r>
      <w:ins w:id="119" w:author="Philip Leftwich (BIO - Staff)" w:date="2020-09-04T13:58:00Z">
        <w:r w:rsidR="0091582A">
          <w:t>F</w:t>
        </w:r>
      </w:ins>
      <w:ins w:id="120" w:author="Philip Leftwich (BIO - Staff)" w:date="2020-09-04T13:59:00Z">
        <w:r w:rsidR="00E93E18">
          <w:rPr>
            <w:vertAlign w:val="subscript"/>
          </w:rPr>
          <w:t xml:space="preserve">3,9 </w:t>
        </w:r>
      </w:ins>
      <w:ins w:id="121" w:author="Philip Leftwich (BIO - Staff)" w:date="2020-09-04T13:58:00Z">
        <w:r w:rsidR="0091582A">
          <w:t xml:space="preserve">= </w:t>
        </w:r>
      </w:ins>
      <w:commentRangeStart w:id="122"/>
      <w:del w:id="123" w:author="Philip Leftwich (BIO - Staff)" w:date="2020-09-04T13:58:00Z">
        <w:r w:rsidR="004F1B92" w:rsidRPr="00C05650" w:rsidDel="0091582A">
          <w:rPr>
            <w:highlight w:val="green"/>
          </w:rPr>
          <w:delText>XXXX</w:delText>
        </w:r>
        <w:commentRangeEnd w:id="122"/>
        <w:r w:rsidR="00363F41" w:rsidDel="0091582A">
          <w:rPr>
            <w:rStyle w:val="CommentReference"/>
          </w:rPr>
          <w:commentReference w:id="122"/>
        </w:r>
        <w:r w:rsidR="004F1B92" w:rsidRPr="00C05650" w:rsidDel="0091582A">
          <w:delText xml:space="preserve">, </w:delText>
        </w:r>
        <w:r w:rsidR="00430DE3" w:rsidRPr="00C05650" w:rsidDel="0091582A">
          <w:delText xml:space="preserve">p = </w:delText>
        </w:r>
        <w:r w:rsidR="00430DE3" w:rsidRPr="00C05650" w:rsidDel="0091582A">
          <w:rPr>
            <w:rFonts w:eastAsia="Times New Roman" w:cs="Segoe UI"/>
            <w:color w:val="000000"/>
          </w:rPr>
          <w:delText>0.0264</w:delText>
        </w:r>
      </w:del>
      <w:ins w:id="124" w:author="Philip Leftwich (BIO - Staff)" w:date="2020-09-04T13:58:00Z">
        <w:r w:rsidR="0091582A">
          <w:rPr>
            <w:rFonts w:eastAsia="Times New Roman" w:cs="Segoe UI"/>
            <w:color w:val="000000"/>
          </w:rPr>
          <w:t>5.33</w:t>
        </w:r>
      </w:ins>
      <w:r w:rsidR="00021E42">
        <w:rPr>
          <w:rFonts w:eastAsia="Times New Roman" w:cs="Segoe UI"/>
          <w:color w:val="000000"/>
        </w:rPr>
        <w:t xml:space="preserve">, </w:t>
      </w:r>
      <w:ins w:id="125" w:author="Philip Leftwich (BIO - Staff)" w:date="2020-09-04T13:58:00Z">
        <w:r w:rsidR="00E93E18">
          <w:rPr>
            <w:rFonts w:eastAsia="Times New Roman" w:cs="Segoe UI"/>
            <w:color w:val="000000"/>
          </w:rPr>
          <w:t>p = 0.022</w:t>
        </w:r>
      </w:ins>
      <w:commentRangeStart w:id="126"/>
      <w:commentRangeStart w:id="127"/>
      <w:del w:id="128" w:author="Philip Leftwich (BIO - Staff)" w:date="2020-09-04T13:58:00Z">
        <w:r w:rsidR="00021E42" w:rsidDel="0091582A">
          <w:rPr>
            <w:rFonts w:eastAsia="Times New Roman" w:cs="Segoe UI"/>
            <w:color w:val="000000"/>
          </w:rPr>
          <w:delText>n =</w:delText>
        </w:r>
        <w:r w:rsidR="00021E42" w:rsidDel="00E93E18">
          <w:rPr>
            <w:rFonts w:eastAsia="Times New Roman" w:cs="Segoe UI"/>
            <w:color w:val="000000"/>
          </w:rPr>
          <w:delText xml:space="preserve"> </w:delText>
        </w:r>
      </w:del>
      <w:commentRangeEnd w:id="126"/>
      <w:r w:rsidR="00021E42">
        <w:rPr>
          <w:rStyle w:val="CommentReference"/>
        </w:rPr>
        <w:commentReference w:id="126"/>
      </w:r>
      <w:commentRangeEnd w:id="127"/>
      <w:r w:rsidR="00F9719F">
        <w:rPr>
          <w:rStyle w:val="CommentReference"/>
        </w:rPr>
        <w:commentReference w:id="127"/>
      </w:r>
      <w:r w:rsidR="004F1B92" w:rsidRPr="00C05650">
        <w:rPr>
          <w:rFonts w:eastAsia="Times New Roman" w:cs="Segoe UI"/>
          <w:color w:val="000000"/>
        </w:rPr>
        <w:t>). Subsequent post-hoc analysis (</w:t>
      </w:r>
      <w:del w:id="129" w:author="Philip Leftwich (BIO - Staff)" w:date="2020-09-04T13:59:00Z">
        <w:r w:rsidR="004F1B92" w:rsidRPr="00C05650" w:rsidDel="00E93E18">
          <w:rPr>
            <w:rFonts w:eastAsia="Times New Roman" w:cs="Segoe UI"/>
            <w:color w:val="000000"/>
          </w:rPr>
          <w:delText>Dunn’s test for multiple comparisons</w:delText>
        </w:r>
      </w:del>
      <w:ins w:id="130" w:author="Philip Leftwich (BIO - Staff)" w:date="2020-09-04T13:59:00Z">
        <w:r w:rsidR="00E93E18">
          <w:rPr>
            <w:rFonts w:eastAsia="Times New Roman" w:cs="Segoe UI"/>
            <w:color w:val="000000"/>
          </w:rPr>
          <w:t>Tukey test</w:t>
        </w:r>
      </w:ins>
      <w:r w:rsidR="004F1B92" w:rsidRPr="00C05650">
        <w:rPr>
          <w:rFonts w:eastAsia="Times New Roman" w:cs="Segoe UI"/>
          <w:color w:val="000000"/>
        </w:rPr>
        <w:t xml:space="preserve">) identified the </w:t>
      </w:r>
      <w:r w:rsidR="0085378D" w:rsidRPr="00C05650">
        <w:rPr>
          <w:rFonts w:eastAsia="Times New Roman" w:cs="Segoe UI"/>
        </w:rPr>
        <w:t xml:space="preserve">difference in </w:t>
      </w:r>
      <w:proofErr w:type="spellStart"/>
      <w:r w:rsidR="0085378D" w:rsidRPr="00C05650">
        <w:rPr>
          <w:rFonts w:eastAsia="Times New Roman" w:cs="Segoe UI"/>
        </w:rPr>
        <w:t>AaHIT</w:t>
      </w:r>
      <w:proofErr w:type="spellEnd"/>
      <w:r w:rsidR="004F1B92" w:rsidRPr="00C05650">
        <w:rPr>
          <w:rFonts w:eastAsia="Times New Roman" w:cs="Segoe UI"/>
        </w:rPr>
        <w:t xml:space="preserve"> expression between L2 larvae and 3</w:t>
      </w:r>
      <w:r w:rsidR="00363F41">
        <w:rPr>
          <w:rFonts w:eastAsia="Times New Roman" w:cs="Segoe UI"/>
        </w:rPr>
        <w:t xml:space="preserve"> </w:t>
      </w:r>
      <w:proofErr w:type="spellStart"/>
      <w:r w:rsidR="004F1B92" w:rsidRPr="00C05650">
        <w:rPr>
          <w:rFonts w:eastAsia="Times New Roman" w:cs="Segoe UI"/>
        </w:rPr>
        <w:t>dpe</w:t>
      </w:r>
      <w:proofErr w:type="spellEnd"/>
      <w:r w:rsidR="004F1B92" w:rsidRPr="00C05650">
        <w:rPr>
          <w:rFonts w:eastAsia="Times New Roman" w:cs="Segoe UI"/>
        </w:rPr>
        <w:t xml:space="preserve"> adults as being significant (</w:t>
      </w:r>
      <w:del w:id="131" w:author="Philip Leftwich (BIO - Staff)" w:date="2020-09-04T13:59:00Z">
        <w:r w:rsidR="004F1B92" w:rsidRPr="00C05650" w:rsidDel="00E93E18">
          <w:rPr>
            <w:rFonts w:eastAsia="Times New Roman" w:cs="Segoe UI"/>
          </w:rPr>
          <w:delText xml:space="preserve">MRD = </w:delText>
        </w:r>
        <w:r w:rsidR="004F1B92" w:rsidRPr="00C05650" w:rsidDel="00E93E18">
          <w:rPr>
            <w:rFonts w:eastAsia="Times New Roman" w:cs="Times New Roman"/>
          </w:rPr>
          <w:delText>-8.0 p = 0.0424</w:delText>
        </w:r>
      </w:del>
      <w:ins w:id="132" w:author="Philip Leftwich (BIO - Staff)" w:date="2020-09-04T13:59:00Z">
        <w:r w:rsidR="00E93E18">
          <w:rPr>
            <w:rFonts w:eastAsia="Times New Roman" w:cs="Segoe UI"/>
          </w:rPr>
          <w:t>Figure4</w:t>
        </w:r>
      </w:ins>
      <w:r w:rsidR="004F1B92" w:rsidRPr="00C05650">
        <w:rPr>
          <w:rFonts w:eastAsia="Times New Roman" w:cs="Times New Roman"/>
        </w:rPr>
        <w:t xml:space="preserve">) whereas other comparisons were not statistically </w:t>
      </w:r>
      <w:r w:rsidR="00D06EFC" w:rsidRPr="00C05650">
        <w:rPr>
          <w:rFonts w:eastAsia="Times New Roman" w:cs="Times New Roman"/>
        </w:rPr>
        <w:t>significant</w:t>
      </w:r>
      <w:ins w:id="133" w:author="Philip Leftwich (BIO - Staff)" w:date="2020-09-04T13:59:00Z">
        <w:r w:rsidR="00E93E18">
          <w:rPr>
            <w:rFonts w:eastAsia="Times New Roman" w:cs="Times New Roman"/>
          </w:rPr>
          <w:t>.</w:t>
        </w:r>
      </w:ins>
      <w:r w:rsidR="00D06EFC" w:rsidRPr="00C05650">
        <w:rPr>
          <w:rFonts w:eastAsia="Times New Roman" w:cs="Times New Roman"/>
        </w:rPr>
        <w:t xml:space="preserve"> </w:t>
      </w:r>
      <w:del w:id="134" w:author="Philip Leftwich (BIO - Staff)" w:date="2020-09-04T13:59:00Z">
        <w:r w:rsidR="00D06EFC" w:rsidRPr="00C05650" w:rsidDel="00E93E18">
          <w:rPr>
            <w:rFonts w:eastAsia="Times New Roman" w:cs="Times New Roman"/>
          </w:rPr>
          <w:delText>(T</w:delText>
        </w:r>
        <w:r w:rsidR="004F1B92" w:rsidRPr="00C05650" w:rsidDel="00E93E18">
          <w:rPr>
            <w:rFonts w:eastAsia="Times New Roman" w:cs="Times New Roman"/>
          </w:rPr>
          <w:delText xml:space="preserve">able </w:delText>
        </w:r>
        <w:r w:rsidR="00D06EFC" w:rsidRPr="00C05650" w:rsidDel="00E93E18">
          <w:rPr>
            <w:rFonts w:eastAsia="Times New Roman" w:cs="Times New Roman"/>
          </w:rPr>
          <w:delText xml:space="preserve">4). </w:delText>
        </w:r>
      </w:del>
      <w:r w:rsidR="00F101FA">
        <w:rPr>
          <w:rFonts w:eastAsia="Times New Roman" w:cs="Times New Roman"/>
        </w:rPr>
        <w:t>Though</w:t>
      </w:r>
      <w:del w:id="135" w:author="Philip Leftwich (BIO - Staff)" w:date="2020-09-04T14:00:00Z">
        <w:r w:rsidR="00D06EFC" w:rsidRPr="00C05650" w:rsidDel="00343D27">
          <w:rPr>
            <w:rFonts w:eastAsia="Times New Roman" w:cs="Times New Roman"/>
          </w:rPr>
          <w:delText xml:space="preserve"> large increases </w:delText>
        </w:r>
        <w:r w:rsidR="00F101FA" w:rsidDel="00343D27">
          <w:rPr>
            <w:rFonts w:eastAsia="Times New Roman" w:cs="Times New Roman"/>
          </w:rPr>
          <w:delText xml:space="preserve">were </w:delText>
        </w:r>
        <w:r w:rsidR="00D06EFC" w:rsidRPr="00C05650" w:rsidDel="00343D27">
          <w:rPr>
            <w:rFonts w:eastAsia="Times New Roman" w:cs="Times New Roman"/>
          </w:rPr>
          <w:delText xml:space="preserve">observed in the mean </w:delText>
        </w:r>
        <w:r w:rsidR="00B57048" w:rsidRPr="00C05650" w:rsidDel="00343D27">
          <w:rPr>
            <w:rFonts w:eastAsia="Times New Roman" w:cs="Times New Roman"/>
          </w:rPr>
          <w:delText xml:space="preserve">RQ </w:delText>
        </w:r>
        <w:r w:rsidR="00D06EFC" w:rsidRPr="00C05650" w:rsidDel="00343D27">
          <w:rPr>
            <w:rFonts w:eastAsia="Times New Roman" w:cs="Times New Roman"/>
          </w:rPr>
          <w:delText>values of 3</w:delText>
        </w:r>
        <w:r w:rsidR="00363F41" w:rsidDel="00343D27">
          <w:rPr>
            <w:rFonts w:eastAsia="Times New Roman" w:cs="Times New Roman"/>
          </w:rPr>
          <w:delText xml:space="preserve"> </w:delText>
        </w:r>
        <w:r w:rsidR="00D06EFC" w:rsidRPr="00C05650" w:rsidDel="00343D27">
          <w:rPr>
            <w:rFonts w:eastAsia="Times New Roman" w:cs="Times New Roman"/>
          </w:rPr>
          <w:delText>dpe individuals over pre-adult samples (</w:delText>
        </w:r>
        <w:r w:rsidR="00363F41" w:rsidDel="00343D27">
          <w:rPr>
            <w:rFonts w:eastAsia="Times New Roman" w:cs="Times New Roman"/>
          </w:rPr>
          <w:delText xml:space="preserve">&gt; </w:delText>
        </w:r>
        <w:r w:rsidR="00D06EFC" w:rsidRPr="00C05650" w:rsidDel="00343D27">
          <w:rPr>
            <w:rFonts w:eastAsia="Times New Roman" w:cs="Times New Roman"/>
          </w:rPr>
          <w:delText>8x)</w:delText>
        </w:r>
        <w:r w:rsidR="00B57048" w:rsidRPr="00C05650" w:rsidDel="00343D27">
          <w:rPr>
            <w:rFonts w:eastAsia="Times New Roman" w:cs="Times New Roman"/>
          </w:rPr>
          <w:delText xml:space="preserve">, and </w:delText>
        </w:r>
      </w:del>
      <w:ins w:id="136" w:author="Philip Leftwich (BIO - Staff)" w:date="2020-09-04T14:00:00Z">
        <w:r w:rsidR="00343D27">
          <w:rPr>
            <w:rFonts w:eastAsia="Times New Roman" w:cs="Times New Roman"/>
          </w:rPr>
          <w:t xml:space="preserve"> </w:t>
        </w:r>
      </w:ins>
      <w:r w:rsidR="00F101FA">
        <w:rPr>
          <w:rFonts w:eastAsia="Times New Roman" w:cs="Times New Roman"/>
        </w:rPr>
        <w:t>no</w:t>
      </w:r>
      <w:r w:rsidR="00B57048" w:rsidRPr="00C05650">
        <w:rPr>
          <w:rFonts w:eastAsia="Times New Roman" w:cs="Times New Roman"/>
        </w:rPr>
        <w:t xml:space="preserve"> shaking phenotype</w:t>
      </w:r>
      <w:r w:rsidR="00F101FA">
        <w:rPr>
          <w:rFonts w:eastAsia="Times New Roman" w:cs="Times New Roman"/>
        </w:rPr>
        <w:t xml:space="preserve"> was observed</w:t>
      </w:r>
      <w:r w:rsidR="00B57048" w:rsidRPr="00C05650">
        <w:rPr>
          <w:rFonts w:eastAsia="Times New Roman" w:cs="Times New Roman"/>
        </w:rPr>
        <w:t xml:space="preserve"> at </w:t>
      </w:r>
      <w:del w:id="137" w:author="Philip Leftwich (BIO - Staff)" w:date="2020-09-04T14:00:00Z">
        <w:r w:rsidR="00B57048" w:rsidRPr="00C05650" w:rsidDel="00343D27">
          <w:rPr>
            <w:rFonts w:eastAsia="Times New Roman" w:cs="Times New Roman"/>
          </w:rPr>
          <w:delText xml:space="preserve">these </w:delText>
        </w:r>
      </w:del>
      <w:ins w:id="138" w:author="Philip Leftwich (BIO - Staff)" w:date="2020-09-04T14:00:00Z">
        <w:r w:rsidR="00343D27">
          <w:rPr>
            <w:rFonts w:eastAsia="Times New Roman" w:cs="Times New Roman"/>
          </w:rPr>
          <w:t>any pre-adult</w:t>
        </w:r>
        <w:r w:rsidR="00343D27" w:rsidRPr="00C05650">
          <w:rPr>
            <w:rFonts w:eastAsia="Times New Roman" w:cs="Times New Roman"/>
          </w:rPr>
          <w:t xml:space="preserve"> </w:t>
        </w:r>
      </w:ins>
      <w:del w:id="139" w:author="Philip Leftwich (BIO - Staff)" w:date="2020-09-04T14:00:00Z">
        <w:r w:rsidR="00B57048" w:rsidRPr="00C05650" w:rsidDel="00343D27">
          <w:rPr>
            <w:rFonts w:eastAsia="Times New Roman" w:cs="Times New Roman"/>
          </w:rPr>
          <w:delText xml:space="preserve">earlier </w:delText>
        </w:r>
      </w:del>
      <w:r w:rsidR="00B57048" w:rsidRPr="00C05650">
        <w:rPr>
          <w:rFonts w:eastAsia="Times New Roman" w:cs="Times New Roman"/>
        </w:rPr>
        <w:t>stages</w:t>
      </w:r>
      <w:del w:id="140" w:author="Philip Leftwich (BIO - Staff)" w:date="2020-09-04T14:00:00Z">
        <w:r w:rsidR="00B57048" w:rsidRPr="00C05650" w:rsidDel="00343D27">
          <w:rPr>
            <w:rFonts w:eastAsia="Times New Roman" w:cs="Times New Roman"/>
          </w:rPr>
          <w:delText>, only the L2 vs. 3</w:delText>
        </w:r>
        <w:r w:rsidR="00363F41" w:rsidDel="00343D27">
          <w:rPr>
            <w:rFonts w:eastAsia="Times New Roman" w:cs="Times New Roman"/>
          </w:rPr>
          <w:delText xml:space="preserve"> </w:delText>
        </w:r>
        <w:r w:rsidR="00B57048" w:rsidRPr="00C05650" w:rsidDel="00343D27">
          <w:rPr>
            <w:rFonts w:eastAsia="Times New Roman" w:cs="Times New Roman"/>
          </w:rPr>
          <w:delText>dpe comparison was statistically significant. Increased levels of replication may be required to compensate for the relative</w:delText>
        </w:r>
        <w:r w:rsidR="00D06EFC" w:rsidRPr="00C05650" w:rsidDel="00343D27">
          <w:rPr>
            <w:rFonts w:eastAsia="Times New Roman" w:cs="Times New Roman"/>
          </w:rPr>
          <w:delText xml:space="preserve"> </w:delText>
        </w:r>
        <w:r w:rsidR="00B57048" w:rsidRPr="00C05650" w:rsidDel="00343D27">
          <w:rPr>
            <w:rFonts w:eastAsia="Times New Roman" w:cs="Times New Roman"/>
          </w:rPr>
          <w:delText>weakness</w:delText>
        </w:r>
        <w:r w:rsidR="00D06EFC" w:rsidRPr="00C05650" w:rsidDel="00343D27">
          <w:rPr>
            <w:rFonts w:eastAsia="Times New Roman" w:cs="Times New Roman"/>
          </w:rPr>
          <w:delText xml:space="preserve"> of the data-necessitated, non-parametric Kruskall-Wallis</w:delText>
        </w:r>
        <w:r w:rsidR="00B57048" w:rsidRPr="00C05650" w:rsidDel="00343D27">
          <w:rPr>
            <w:rFonts w:eastAsia="Times New Roman" w:cs="Times New Roman"/>
          </w:rPr>
          <w:delText xml:space="preserve"> and corrective nature of the Dunn’s test given the level of sample-to-sample variation observed here</w:delText>
        </w:r>
      </w:del>
      <w:r w:rsidR="00B57048" w:rsidRPr="00C05650">
        <w:rPr>
          <w:rFonts w:eastAsia="Times New Roman" w:cs="Times New Roman"/>
        </w:rPr>
        <w:t xml:space="preserve">. </w:t>
      </w:r>
      <w:r w:rsidR="00D06EFC" w:rsidRPr="00C05650">
        <w:rPr>
          <w:rFonts w:eastAsia="Times New Roman" w:cs="Times New Roman"/>
        </w:rPr>
        <w:t xml:space="preserve"> </w:t>
      </w:r>
      <w:r w:rsidR="00A16D83" w:rsidRPr="00C05650">
        <w:rPr>
          <w:rFonts w:eastAsia="Times New Roman" w:cs="Times New Roman"/>
        </w:rPr>
        <w:t>A caveat of these experiments is that while pre-adult samples were selected at random from</w:t>
      </w:r>
      <w:r w:rsidR="00C32ACC">
        <w:rPr>
          <w:rFonts w:eastAsia="Times New Roman" w:cs="Times New Roman"/>
        </w:rPr>
        <w:t xml:space="preserve"> individuals of the relevant genotype in the</w:t>
      </w:r>
      <w:r w:rsidR="00A16D83" w:rsidRPr="00C05650">
        <w:rPr>
          <w:rFonts w:eastAsia="Times New Roman" w:cs="Times New Roman"/>
        </w:rPr>
        <w:t xml:space="preserve"> developing population, adult samples represent a random selection from individuals which were observed shaking on that day. As such, the estimated RQ values may represent the upper level of </w:t>
      </w:r>
      <w:proofErr w:type="spellStart"/>
      <w:r w:rsidR="00A16D83" w:rsidRPr="00C05650">
        <w:rPr>
          <w:rFonts w:eastAsia="Times New Roman" w:cs="Times New Roman"/>
        </w:rPr>
        <w:t>AaHIT</w:t>
      </w:r>
      <w:proofErr w:type="spellEnd"/>
      <w:r w:rsidR="00A16D83" w:rsidRPr="00C05650">
        <w:rPr>
          <w:rFonts w:eastAsia="Times New Roman" w:cs="Times New Roman"/>
        </w:rPr>
        <w:t xml:space="preserve"> expression amongst the </w:t>
      </w:r>
      <w:r w:rsidR="00A16D83" w:rsidRPr="00C05650">
        <w:rPr>
          <w:i/>
          <w:szCs w:val="20"/>
        </w:rPr>
        <w:t>Hr5/ie1</w:t>
      </w:r>
      <w:r w:rsidR="00A16D83" w:rsidRPr="00C05650">
        <w:rPr>
          <w:szCs w:val="20"/>
        </w:rPr>
        <w:t>&gt;</w:t>
      </w:r>
      <w:proofErr w:type="spellStart"/>
      <w:r w:rsidR="00A16D83" w:rsidRPr="00C05650">
        <w:rPr>
          <w:szCs w:val="20"/>
        </w:rPr>
        <w:t>AaHIT</w:t>
      </w:r>
      <w:proofErr w:type="spellEnd"/>
      <w:r w:rsidR="00A16D83" w:rsidRPr="00C05650">
        <w:rPr>
          <w:szCs w:val="20"/>
        </w:rPr>
        <w:t xml:space="preserve"> adults as a whole. </w:t>
      </w:r>
    </w:p>
    <w:p w14:paraId="44C8F641" w14:textId="77777777" w:rsidR="00E46056" w:rsidRPr="00C05650" w:rsidRDefault="00E46056" w:rsidP="00E55A03">
      <w:pPr>
        <w:spacing w:line="360" w:lineRule="auto"/>
        <w:jc w:val="both"/>
      </w:pPr>
    </w:p>
    <w:p w14:paraId="55370E0B" w14:textId="40F3DBD6" w:rsidR="00E46056" w:rsidRPr="00C05650" w:rsidDel="00D06ED8" w:rsidRDefault="00E46056" w:rsidP="00E46056">
      <w:pPr>
        <w:jc w:val="both"/>
        <w:rPr>
          <w:del w:id="141" w:author="Philip Leftwich (BIO - Staff)" w:date="2020-09-04T13:47:00Z"/>
          <w:sz w:val="20"/>
          <w:szCs w:val="20"/>
        </w:rPr>
      </w:pPr>
      <w:del w:id="142" w:author="Philip Leftwich (BIO - Staff)" w:date="2020-09-04T13:47:00Z">
        <w:r w:rsidRPr="00C05650" w:rsidDel="00D06ED8">
          <w:rPr>
            <w:sz w:val="20"/>
            <w:szCs w:val="20"/>
          </w:rPr>
          <w:delText xml:space="preserve">Table 4: </w:delText>
        </w:r>
        <w:r w:rsidR="00D06EFC" w:rsidRPr="00C05650" w:rsidDel="00D06ED8">
          <w:rPr>
            <w:sz w:val="20"/>
            <w:szCs w:val="20"/>
          </w:rPr>
          <w:delText xml:space="preserve">Results of Dunn’s test for multiple comparisons run on an initial Kruskal-Wallis rank test comparing levels of AaHIT transcript expression (RQ values) between different life stages of </w:delText>
        </w:r>
        <w:r w:rsidR="00D06EFC" w:rsidRPr="00C05650" w:rsidDel="00D06ED8">
          <w:rPr>
            <w:i/>
            <w:sz w:val="20"/>
            <w:szCs w:val="20"/>
          </w:rPr>
          <w:delText>Hr5/ie1</w:delText>
        </w:r>
        <w:r w:rsidR="00D06EFC" w:rsidRPr="00C05650" w:rsidDel="00D06ED8">
          <w:rPr>
            <w:sz w:val="20"/>
            <w:szCs w:val="20"/>
          </w:rPr>
          <w:delText>&gt;AaHIT individuals collected from off-tet cohorts.</w:delText>
        </w:r>
      </w:del>
    </w:p>
    <w:p w14:paraId="7DA4CE30" w14:textId="66458AC4" w:rsidR="00D06EFC" w:rsidRPr="00C05650" w:rsidDel="00D06ED8" w:rsidRDefault="00D06EFC" w:rsidP="00E46056">
      <w:pPr>
        <w:jc w:val="both"/>
        <w:rPr>
          <w:del w:id="143" w:author="Philip Leftwich (BIO - Staff)" w:date="2020-09-04T13:47:00Z"/>
          <w:sz w:val="20"/>
          <w:szCs w:val="20"/>
        </w:rPr>
      </w:pPr>
    </w:p>
    <w:tbl>
      <w:tblPr>
        <w:tblW w:w="5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42"/>
        <w:gridCol w:w="1701"/>
        <w:gridCol w:w="1984"/>
      </w:tblGrid>
      <w:tr w:rsidR="00E46056" w:rsidRPr="00C05650" w:rsidDel="00D06ED8" w14:paraId="4025BDB8" w14:textId="2B311E05" w:rsidTr="00E46056">
        <w:trPr>
          <w:jc w:val="center"/>
          <w:del w:id="144" w:author="Philip Leftwich (BIO - Staff)" w:date="2020-09-04T13:47:00Z"/>
        </w:trPr>
        <w:tc>
          <w:tcPr>
            <w:tcW w:w="2142" w:type="dxa"/>
            <w:noWrap/>
            <w:tcMar>
              <w:top w:w="15" w:type="dxa"/>
              <w:left w:w="15" w:type="dxa"/>
              <w:bottom w:w="0" w:type="dxa"/>
              <w:right w:w="15" w:type="dxa"/>
            </w:tcMar>
            <w:vAlign w:val="bottom"/>
            <w:hideMark/>
          </w:tcPr>
          <w:p w14:paraId="48456CFB" w14:textId="5776253F" w:rsidR="00E46056" w:rsidRPr="00C05650" w:rsidDel="00D06ED8" w:rsidRDefault="00E46056" w:rsidP="00E46056">
            <w:pPr>
              <w:jc w:val="center"/>
              <w:rPr>
                <w:del w:id="145" w:author="Philip Leftwich (BIO - Staff)" w:date="2020-09-04T13:47:00Z"/>
                <w:rFonts w:eastAsia="Times New Roman" w:cs="Times New Roman"/>
                <w:b/>
                <w:sz w:val="20"/>
                <w:szCs w:val="20"/>
              </w:rPr>
            </w:pPr>
            <w:del w:id="146" w:author="Philip Leftwich (BIO - Staff)" w:date="2020-09-04T13:47:00Z">
              <w:r w:rsidRPr="00C05650" w:rsidDel="00D06ED8">
                <w:rPr>
                  <w:rFonts w:eastAsia="Times New Roman" w:cs="Times New Roman"/>
                  <w:b/>
                  <w:sz w:val="20"/>
                  <w:szCs w:val="20"/>
                </w:rPr>
                <w:delText>Comparison</w:delText>
              </w:r>
            </w:del>
          </w:p>
        </w:tc>
        <w:tc>
          <w:tcPr>
            <w:tcW w:w="1701" w:type="dxa"/>
            <w:noWrap/>
            <w:tcMar>
              <w:top w:w="15" w:type="dxa"/>
              <w:left w:w="15" w:type="dxa"/>
              <w:bottom w:w="0" w:type="dxa"/>
              <w:right w:w="15" w:type="dxa"/>
            </w:tcMar>
            <w:vAlign w:val="bottom"/>
            <w:hideMark/>
          </w:tcPr>
          <w:p w14:paraId="2A72C6CE" w14:textId="40350D0C" w:rsidR="00E46056" w:rsidRPr="00C05650" w:rsidDel="00D06ED8" w:rsidRDefault="00004C26" w:rsidP="00E46056">
            <w:pPr>
              <w:jc w:val="center"/>
              <w:rPr>
                <w:del w:id="147" w:author="Philip Leftwich (BIO - Staff)" w:date="2020-09-04T13:47:00Z"/>
                <w:rFonts w:eastAsia="Times New Roman" w:cs="Times New Roman"/>
                <w:b/>
                <w:sz w:val="20"/>
                <w:szCs w:val="20"/>
              </w:rPr>
            </w:pPr>
            <w:del w:id="148" w:author="Philip Leftwich (BIO - Staff)" w:date="2020-09-04T13:47:00Z">
              <w:r w:rsidDel="00D06ED8">
                <w:rPr>
                  <w:rFonts w:eastAsia="Times New Roman" w:cs="Times New Roman"/>
                  <w:b/>
                  <w:sz w:val="20"/>
                  <w:szCs w:val="20"/>
                </w:rPr>
                <w:delText>MRD</w:delText>
              </w:r>
            </w:del>
          </w:p>
        </w:tc>
        <w:tc>
          <w:tcPr>
            <w:tcW w:w="1984" w:type="dxa"/>
            <w:noWrap/>
            <w:tcMar>
              <w:top w:w="15" w:type="dxa"/>
              <w:left w:w="15" w:type="dxa"/>
              <w:bottom w:w="0" w:type="dxa"/>
              <w:right w:w="15" w:type="dxa"/>
            </w:tcMar>
            <w:vAlign w:val="bottom"/>
            <w:hideMark/>
          </w:tcPr>
          <w:p w14:paraId="10419CB6" w14:textId="61203228" w:rsidR="00E46056" w:rsidRPr="00C05650" w:rsidDel="00D06ED8" w:rsidRDefault="00E46056" w:rsidP="00E46056">
            <w:pPr>
              <w:jc w:val="center"/>
              <w:rPr>
                <w:del w:id="149" w:author="Philip Leftwich (BIO - Staff)" w:date="2020-09-04T13:47:00Z"/>
                <w:rFonts w:eastAsia="Times New Roman" w:cs="Times New Roman"/>
                <w:b/>
                <w:sz w:val="20"/>
                <w:szCs w:val="20"/>
              </w:rPr>
            </w:pPr>
            <w:del w:id="150" w:author="Philip Leftwich (BIO - Staff)" w:date="2020-09-04T13:47:00Z">
              <w:r w:rsidRPr="00C05650" w:rsidDel="00D06ED8">
                <w:rPr>
                  <w:rFonts w:eastAsia="Times New Roman" w:cs="Times New Roman"/>
                  <w:b/>
                  <w:sz w:val="20"/>
                  <w:szCs w:val="20"/>
                </w:rPr>
                <w:delText>Adjusted p value</w:delText>
              </w:r>
            </w:del>
          </w:p>
        </w:tc>
      </w:tr>
      <w:tr w:rsidR="00E46056" w:rsidRPr="00C05650" w:rsidDel="00D06ED8" w14:paraId="39FFA39D" w14:textId="3C016F14" w:rsidTr="00E46056">
        <w:trPr>
          <w:jc w:val="center"/>
          <w:del w:id="151" w:author="Philip Leftwich (BIO - Staff)" w:date="2020-09-04T13:47:00Z"/>
        </w:trPr>
        <w:tc>
          <w:tcPr>
            <w:tcW w:w="2142" w:type="dxa"/>
            <w:noWrap/>
            <w:tcMar>
              <w:top w:w="15" w:type="dxa"/>
              <w:left w:w="15" w:type="dxa"/>
              <w:bottom w:w="0" w:type="dxa"/>
              <w:right w:w="15" w:type="dxa"/>
            </w:tcMar>
            <w:vAlign w:val="bottom"/>
            <w:hideMark/>
          </w:tcPr>
          <w:p w14:paraId="02EC2040" w14:textId="016F2E1F" w:rsidR="00E46056" w:rsidRPr="00C05650" w:rsidDel="00D06ED8" w:rsidRDefault="00E46056" w:rsidP="00E46056">
            <w:pPr>
              <w:jc w:val="both"/>
              <w:rPr>
                <w:del w:id="152" w:author="Philip Leftwich (BIO - Staff)" w:date="2020-09-04T13:47:00Z"/>
                <w:rFonts w:eastAsia="Times New Roman" w:cs="Times New Roman"/>
                <w:sz w:val="20"/>
                <w:szCs w:val="20"/>
              </w:rPr>
            </w:pPr>
            <w:del w:id="153" w:author="Philip Leftwich (BIO - Staff)" w:date="2020-09-04T13:47:00Z">
              <w:r w:rsidRPr="00C05650" w:rsidDel="00D06ED8">
                <w:rPr>
                  <w:rFonts w:eastAsia="Times New Roman" w:cs="Times New Roman"/>
                  <w:sz w:val="20"/>
                  <w:szCs w:val="20"/>
                </w:rPr>
                <w:delText xml:space="preserve">L2 vs. L4 </w:delText>
              </w:r>
            </w:del>
          </w:p>
        </w:tc>
        <w:tc>
          <w:tcPr>
            <w:tcW w:w="1701" w:type="dxa"/>
            <w:noWrap/>
            <w:tcMar>
              <w:top w:w="15" w:type="dxa"/>
              <w:left w:w="15" w:type="dxa"/>
              <w:bottom w:w="0" w:type="dxa"/>
              <w:right w:w="15" w:type="dxa"/>
            </w:tcMar>
            <w:vAlign w:val="bottom"/>
            <w:hideMark/>
          </w:tcPr>
          <w:p w14:paraId="379DFA03" w14:textId="0C81E66C" w:rsidR="00E46056" w:rsidRPr="00C05650" w:rsidDel="00D06ED8" w:rsidRDefault="00E46056" w:rsidP="002B0D21">
            <w:pPr>
              <w:jc w:val="right"/>
              <w:rPr>
                <w:del w:id="154" w:author="Philip Leftwich (BIO - Staff)" w:date="2020-09-04T13:47:00Z"/>
                <w:rFonts w:eastAsia="Times New Roman" w:cs="Times New Roman"/>
                <w:sz w:val="20"/>
                <w:szCs w:val="20"/>
              </w:rPr>
            </w:pPr>
            <w:del w:id="155" w:author="Philip Leftwich (BIO - Staff)" w:date="2020-09-04T13:47:00Z">
              <w:r w:rsidRPr="00C05650" w:rsidDel="00D06ED8">
                <w:rPr>
                  <w:rFonts w:eastAsia="Times New Roman" w:cs="Times New Roman"/>
                  <w:sz w:val="20"/>
                  <w:szCs w:val="20"/>
                </w:rPr>
                <w:delText>-3.83</w:delText>
              </w:r>
            </w:del>
          </w:p>
        </w:tc>
        <w:tc>
          <w:tcPr>
            <w:tcW w:w="1984" w:type="dxa"/>
            <w:noWrap/>
            <w:tcMar>
              <w:top w:w="15" w:type="dxa"/>
              <w:left w:w="15" w:type="dxa"/>
              <w:bottom w:w="0" w:type="dxa"/>
              <w:right w:w="15" w:type="dxa"/>
            </w:tcMar>
            <w:vAlign w:val="bottom"/>
            <w:hideMark/>
          </w:tcPr>
          <w:p w14:paraId="428D18DD" w14:textId="0F86A8AB" w:rsidR="00E46056" w:rsidRPr="00C05650" w:rsidDel="00D06ED8" w:rsidRDefault="00E46056" w:rsidP="002B0D21">
            <w:pPr>
              <w:jc w:val="right"/>
              <w:rPr>
                <w:del w:id="156" w:author="Philip Leftwich (BIO - Staff)" w:date="2020-09-04T13:47:00Z"/>
                <w:rFonts w:eastAsia="Times New Roman" w:cs="Times New Roman"/>
                <w:sz w:val="20"/>
                <w:szCs w:val="20"/>
              </w:rPr>
            </w:pPr>
            <w:del w:id="157" w:author="Philip Leftwich (BIO - Staff)" w:date="2020-09-04T13:47:00Z">
              <w:r w:rsidRPr="00C05650" w:rsidDel="00D06ED8">
                <w:rPr>
                  <w:rFonts w:eastAsia="Times New Roman" w:cs="Times New Roman"/>
                  <w:sz w:val="20"/>
                  <w:szCs w:val="20"/>
                </w:rPr>
                <w:delText>&gt;0.999</w:delText>
              </w:r>
            </w:del>
          </w:p>
        </w:tc>
      </w:tr>
      <w:tr w:rsidR="00E46056" w:rsidRPr="00C05650" w:rsidDel="00D06ED8" w14:paraId="1B037A34" w14:textId="3AC247B5" w:rsidTr="00E46056">
        <w:trPr>
          <w:jc w:val="center"/>
          <w:del w:id="158" w:author="Philip Leftwich (BIO - Staff)" w:date="2020-09-04T13:47:00Z"/>
        </w:trPr>
        <w:tc>
          <w:tcPr>
            <w:tcW w:w="2142" w:type="dxa"/>
            <w:noWrap/>
            <w:tcMar>
              <w:top w:w="15" w:type="dxa"/>
              <w:left w:w="15" w:type="dxa"/>
              <w:bottom w:w="0" w:type="dxa"/>
              <w:right w:w="15" w:type="dxa"/>
            </w:tcMar>
            <w:vAlign w:val="bottom"/>
            <w:hideMark/>
          </w:tcPr>
          <w:p w14:paraId="1F3482E6" w14:textId="472FF893" w:rsidR="00E46056" w:rsidRPr="00C05650" w:rsidDel="00D06ED8" w:rsidRDefault="00E46056" w:rsidP="00E46056">
            <w:pPr>
              <w:jc w:val="both"/>
              <w:rPr>
                <w:del w:id="159" w:author="Philip Leftwich (BIO - Staff)" w:date="2020-09-04T13:47:00Z"/>
                <w:rFonts w:eastAsia="Times New Roman" w:cs="Times New Roman"/>
                <w:sz w:val="20"/>
                <w:szCs w:val="20"/>
              </w:rPr>
            </w:pPr>
            <w:del w:id="160" w:author="Philip Leftwich (BIO - Staff)" w:date="2020-09-04T13:47:00Z">
              <w:r w:rsidRPr="00C05650" w:rsidDel="00D06ED8">
                <w:rPr>
                  <w:rFonts w:eastAsia="Times New Roman" w:cs="Times New Roman"/>
                  <w:sz w:val="20"/>
                  <w:szCs w:val="20"/>
                </w:rPr>
                <w:delText>L2 vs. Pupae</w:delText>
              </w:r>
            </w:del>
          </w:p>
        </w:tc>
        <w:tc>
          <w:tcPr>
            <w:tcW w:w="1701" w:type="dxa"/>
            <w:noWrap/>
            <w:tcMar>
              <w:top w:w="15" w:type="dxa"/>
              <w:left w:w="15" w:type="dxa"/>
              <w:bottom w:w="0" w:type="dxa"/>
              <w:right w:w="15" w:type="dxa"/>
            </w:tcMar>
            <w:vAlign w:val="bottom"/>
            <w:hideMark/>
          </w:tcPr>
          <w:p w14:paraId="3C8E6242" w14:textId="7C45618B" w:rsidR="00E46056" w:rsidRPr="00C05650" w:rsidDel="00D06ED8" w:rsidRDefault="00E46056" w:rsidP="002B0D21">
            <w:pPr>
              <w:jc w:val="right"/>
              <w:rPr>
                <w:del w:id="161" w:author="Philip Leftwich (BIO - Staff)" w:date="2020-09-04T13:47:00Z"/>
                <w:rFonts w:eastAsia="Times New Roman" w:cs="Times New Roman"/>
                <w:sz w:val="20"/>
                <w:szCs w:val="20"/>
              </w:rPr>
            </w:pPr>
            <w:del w:id="162" w:author="Philip Leftwich (BIO - Staff)" w:date="2020-09-04T13:47:00Z">
              <w:r w:rsidRPr="00C05650" w:rsidDel="00D06ED8">
                <w:rPr>
                  <w:rFonts w:eastAsia="Times New Roman" w:cs="Times New Roman"/>
                  <w:sz w:val="20"/>
                  <w:szCs w:val="20"/>
                </w:rPr>
                <w:delText>-2.83</w:delText>
              </w:r>
            </w:del>
          </w:p>
        </w:tc>
        <w:tc>
          <w:tcPr>
            <w:tcW w:w="1984" w:type="dxa"/>
            <w:noWrap/>
            <w:tcMar>
              <w:top w:w="15" w:type="dxa"/>
              <w:left w:w="15" w:type="dxa"/>
              <w:bottom w:w="0" w:type="dxa"/>
              <w:right w:w="15" w:type="dxa"/>
            </w:tcMar>
            <w:vAlign w:val="bottom"/>
            <w:hideMark/>
          </w:tcPr>
          <w:p w14:paraId="3D5C5A5D" w14:textId="25F1727F" w:rsidR="00E46056" w:rsidRPr="00C05650" w:rsidDel="00D06ED8" w:rsidRDefault="00E46056" w:rsidP="002B0D21">
            <w:pPr>
              <w:jc w:val="right"/>
              <w:rPr>
                <w:del w:id="163" w:author="Philip Leftwich (BIO - Staff)" w:date="2020-09-04T13:47:00Z"/>
                <w:rFonts w:eastAsia="Times New Roman" w:cs="Times New Roman"/>
                <w:sz w:val="20"/>
                <w:szCs w:val="20"/>
              </w:rPr>
            </w:pPr>
            <w:del w:id="164" w:author="Philip Leftwich (BIO - Staff)" w:date="2020-09-04T13:47:00Z">
              <w:r w:rsidRPr="00C05650" w:rsidDel="00D06ED8">
                <w:rPr>
                  <w:rFonts w:eastAsia="Times New Roman" w:cs="Times New Roman"/>
                  <w:sz w:val="20"/>
                  <w:szCs w:val="20"/>
                </w:rPr>
                <w:delText>&gt;0.999</w:delText>
              </w:r>
            </w:del>
          </w:p>
        </w:tc>
      </w:tr>
      <w:tr w:rsidR="00E46056" w:rsidRPr="00C05650" w:rsidDel="00D06ED8" w14:paraId="5AFF600D" w14:textId="1C36097E" w:rsidTr="00E46056">
        <w:trPr>
          <w:jc w:val="center"/>
          <w:del w:id="165" w:author="Philip Leftwich (BIO - Staff)" w:date="2020-09-04T13:47:00Z"/>
        </w:trPr>
        <w:tc>
          <w:tcPr>
            <w:tcW w:w="2142" w:type="dxa"/>
            <w:noWrap/>
            <w:tcMar>
              <w:top w:w="15" w:type="dxa"/>
              <w:left w:w="15" w:type="dxa"/>
              <w:bottom w:w="0" w:type="dxa"/>
              <w:right w:w="15" w:type="dxa"/>
            </w:tcMar>
            <w:vAlign w:val="bottom"/>
            <w:hideMark/>
          </w:tcPr>
          <w:p w14:paraId="6F73DD40" w14:textId="62642BEC" w:rsidR="00E46056" w:rsidRPr="00C05650" w:rsidDel="00D06ED8" w:rsidRDefault="00E46056" w:rsidP="00E46056">
            <w:pPr>
              <w:jc w:val="both"/>
              <w:rPr>
                <w:del w:id="166" w:author="Philip Leftwich (BIO - Staff)" w:date="2020-09-04T13:47:00Z"/>
                <w:rFonts w:eastAsia="Times New Roman" w:cs="Times New Roman"/>
                <w:sz w:val="20"/>
                <w:szCs w:val="20"/>
              </w:rPr>
            </w:pPr>
            <w:del w:id="167" w:author="Philip Leftwich (BIO - Staff)" w:date="2020-09-04T13:47:00Z">
              <w:r w:rsidRPr="00C05650" w:rsidDel="00D06ED8">
                <w:rPr>
                  <w:rFonts w:eastAsia="Times New Roman" w:cs="Times New Roman"/>
                  <w:sz w:val="20"/>
                  <w:szCs w:val="20"/>
                </w:rPr>
                <w:delText>L2 vs. 3 DPE</w:delText>
              </w:r>
            </w:del>
          </w:p>
        </w:tc>
        <w:tc>
          <w:tcPr>
            <w:tcW w:w="1701" w:type="dxa"/>
            <w:noWrap/>
            <w:tcMar>
              <w:top w:w="15" w:type="dxa"/>
              <w:left w:w="15" w:type="dxa"/>
              <w:bottom w:w="0" w:type="dxa"/>
              <w:right w:w="15" w:type="dxa"/>
            </w:tcMar>
            <w:vAlign w:val="bottom"/>
            <w:hideMark/>
          </w:tcPr>
          <w:p w14:paraId="4AFBE193" w14:textId="7231DDA7" w:rsidR="00E46056" w:rsidRPr="00C05650" w:rsidDel="00D06ED8" w:rsidRDefault="00E46056" w:rsidP="002B0D21">
            <w:pPr>
              <w:jc w:val="right"/>
              <w:rPr>
                <w:del w:id="168" w:author="Philip Leftwich (BIO - Staff)" w:date="2020-09-04T13:47:00Z"/>
                <w:rFonts w:eastAsia="Times New Roman" w:cs="Times New Roman"/>
                <w:sz w:val="20"/>
                <w:szCs w:val="20"/>
              </w:rPr>
            </w:pPr>
            <w:del w:id="169" w:author="Philip Leftwich (BIO - Staff)" w:date="2020-09-04T13:47:00Z">
              <w:r w:rsidRPr="00C05650" w:rsidDel="00D06ED8">
                <w:rPr>
                  <w:rFonts w:eastAsia="Times New Roman" w:cs="Times New Roman"/>
                  <w:sz w:val="20"/>
                  <w:szCs w:val="20"/>
                </w:rPr>
                <w:delText>-8.00</w:delText>
              </w:r>
            </w:del>
          </w:p>
        </w:tc>
        <w:tc>
          <w:tcPr>
            <w:tcW w:w="1984" w:type="dxa"/>
            <w:noWrap/>
            <w:tcMar>
              <w:top w:w="15" w:type="dxa"/>
              <w:left w:w="15" w:type="dxa"/>
              <w:bottom w:w="0" w:type="dxa"/>
              <w:right w:w="15" w:type="dxa"/>
            </w:tcMar>
            <w:vAlign w:val="bottom"/>
            <w:hideMark/>
          </w:tcPr>
          <w:p w14:paraId="3C09B206" w14:textId="75215E92" w:rsidR="00E46056" w:rsidRPr="00C05650" w:rsidDel="00D06ED8" w:rsidRDefault="00E46056" w:rsidP="002B0D21">
            <w:pPr>
              <w:jc w:val="right"/>
              <w:rPr>
                <w:del w:id="170" w:author="Philip Leftwich (BIO - Staff)" w:date="2020-09-04T13:47:00Z"/>
                <w:rFonts w:eastAsia="Times New Roman" w:cs="Times New Roman"/>
                <w:sz w:val="20"/>
                <w:szCs w:val="20"/>
              </w:rPr>
            </w:pPr>
            <w:del w:id="171" w:author="Philip Leftwich (BIO - Staff)" w:date="2020-09-04T13:47:00Z">
              <w:r w:rsidRPr="00C05650" w:rsidDel="00D06ED8">
                <w:rPr>
                  <w:rFonts w:eastAsia="Times New Roman" w:cs="Times New Roman"/>
                  <w:sz w:val="20"/>
                  <w:szCs w:val="20"/>
                </w:rPr>
                <w:delText>0.042</w:delText>
              </w:r>
            </w:del>
          </w:p>
        </w:tc>
      </w:tr>
      <w:tr w:rsidR="00E46056" w:rsidRPr="00C05650" w:rsidDel="00D06ED8" w14:paraId="7811FBB3" w14:textId="2A85EB57" w:rsidTr="00E46056">
        <w:trPr>
          <w:jc w:val="center"/>
          <w:del w:id="172" w:author="Philip Leftwich (BIO - Staff)" w:date="2020-09-04T13:47:00Z"/>
        </w:trPr>
        <w:tc>
          <w:tcPr>
            <w:tcW w:w="2142" w:type="dxa"/>
            <w:noWrap/>
            <w:tcMar>
              <w:top w:w="15" w:type="dxa"/>
              <w:left w:w="15" w:type="dxa"/>
              <w:bottom w:w="0" w:type="dxa"/>
              <w:right w:w="15" w:type="dxa"/>
            </w:tcMar>
            <w:vAlign w:val="bottom"/>
            <w:hideMark/>
          </w:tcPr>
          <w:p w14:paraId="1214C4B1" w14:textId="691E4B24" w:rsidR="00E46056" w:rsidRPr="00C05650" w:rsidDel="00D06ED8" w:rsidRDefault="00E46056" w:rsidP="00E46056">
            <w:pPr>
              <w:jc w:val="both"/>
              <w:rPr>
                <w:del w:id="173" w:author="Philip Leftwich (BIO - Staff)" w:date="2020-09-04T13:47:00Z"/>
                <w:rFonts w:eastAsia="Times New Roman" w:cs="Times New Roman"/>
                <w:sz w:val="20"/>
                <w:szCs w:val="20"/>
              </w:rPr>
            </w:pPr>
            <w:del w:id="174" w:author="Philip Leftwich (BIO - Staff)" w:date="2020-09-04T13:47:00Z">
              <w:r w:rsidRPr="00C05650" w:rsidDel="00D06ED8">
                <w:rPr>
                  <w:rFonts w:eastAsia="Times New Roman" w:cs="Times New Roman"/>
                  <w:sz w:val="20"/>
                  <w:szCs w:val="20"/>
                </w:rPr>
                <w:delText>L4 vs. Pupae</w:delText>
              </w:r>
            </w:del>
          </w:p>
        </w:tc>
        <w:tc>
          <w:tcPr>
            <w:tcW w:w="1701" w:type="dxa"/>
            <w:noWrap/>
            <w:tcMar>
              <w:top w:w="15" w:type="dxa"/>
              <w:left w:w="15" w:type="dxa"/>
              <w:bottom w:w="0" w:type="dxa"/>
              <w:right w:w="15" w:type="dxa"/>
            </w:tcMar>
            <w:vAlign w:val="bottom"/>
            <w:hideMark/>
          </w:tcPr>
          <w:p w14:paraId="41CA7857" w14:textId="063FB797" w:rsidR="00E46056" w:rsidRPr="00C05650" w:rsidDel="00D06ED8" w:rsidRDefault="00E46056" w:rsidP="002B0D21">
            <w:pPr>
              <w:jc w:val="right"/>
              <w:rPr>
                <w:del w:id="175" w:author="Philip Leftwich (BIO - Staff)" w:date="2020-09-04T13:47:00Z"/>
                <w:rFonts w:eastAsia="Times New Roman" w:cs="Times New Roman"/>
                <w:sz w:val="20"/>
                <w:szCs w:val="20"/>
              </w:rPr>
            </w:pPr>
            <w:del w:id="176" w:author="Philip Leftwich (BIO - Staff)" w:date="2020-09-04T13:47:00Z">
              <w:r w:rsidRPr="00C05650" w:rsidDel="00D06ED8">
                <w:rPr>
                  <w:rFonts w:eastAsia="Times New Roman" w:cs="Times New Roman"/>
                  <w:sz w:val="20"/>
                  <w:szCs w:val="20"/>
                </w:rPr>
                <w:delText>1.00</w:delText>
              </w:r>
            </w:del>
          </w:p>
        </w:tc>
        <w:tc>
          <w:tcPr>
            <w:tcW w:w="1984" w:type="dxa"/>
            <w:noWrap/>
            <w:tcMar>
              <w:top w:w="15" w:type="dxa"/>
              <w:left w:w="15" w:type="dxa"/>
              <w:bottom w:w="0" w:type="dxa"/>
              <w:right w:w="15" w:type="dxa"/>
            </w:tcMar>
            <w:vAlign w:val="bottom"/>
            <w:hideMark/>
          </w:tcPr>
          <w:p w14:paraId="0F778ABC" w14:textId="3306E4D7" w:rsidR="00E46056" w:rsidRPr="00C05650" w:rsidDel="00D06ED8" w:rsidRDefault="00E46056" w:rsidP="002B0D21">
            <w:pPr>
              <w:jc w:val="right"/>
              <w:rPr>
                <w:del w:id="177" w:author="Philip Leftwich (BIO - Staff)" w:date="2020-09-04T13:47:00Z"/>
                <w:rFonts w:eastAsia="Times New Roman" w:cs="Times New Roman"/>
                <w:sz w:val="20"/>
                <w:szCs w:val="20"/>
              </w:rPr>
            </w:pPr>
            <w:del w:id="178" w:author="Philip Leftwich (BIO - Staff)" w:date="2020-09-04T13:47:00Z">
              <w:r w:rsidRPr="00C05650" w:rsidDel="00D06ED8">
                <w:rPr>
                  <w:rFonts w:eastAsia="Times New Roman" w:cs="Times New Roman"/>
                  <w:sz w:val="20"/>
                  <w:szCs w:val="20"/>
                </w:rPr>
                <w:delText>&gt;0.999</w:delText>
              </w:r>
            </w:del>
          </w:p>
        </w:tc>
      </w:tr>
      <w:tr w:rsidR="00E46056" w:rsidRPr="00C05650" w:rsidDel="00D06ED8" w14:paraId="66E0B059" w14:textId="7633DFDB" w:rsidTr="00E46056">
        <w:trPr>
          <w:jc w:val="center"/>
          <w:del w:id="179" w:author="Philip Leftwich (BIO - Staff)" w:date="2020-09-04T13:47:00Z"/>
        </w:trPr>
        <w:tc>
          <w:tcPr>
            <w:tcW w:w="2142" w:type="dxa"/>
            <w:noWrap/>
            <w:tcMar>
              <w:top w:w="15" w:type="dxa"/>
              <w:left w:w="15" w:type="dxa"/>
              <w:bottom w:w="0" w:type="dxa"/>
              <w:right w:w="15" w:type="dxa"/>
            </w:tcMar>
            <w:vAlign w:val="bottom"/>
            <w:hideMark/>
          </w:tcPr>
          <w:p w14:paraId="64F20513" w14:textId="61158A02" w:rsidR="00E46056" w:rsidRPr="00C05650" w:rsidDel="00D06ED8" w:rsidRDefault="00E46056" w:rsidP="00E46056">
            <w:pPr>
              <w:jc w:val="both"/>
              <w:rPr>
                <w:del w:id="180" w:author="Philip Leftwich (BIO - Staff)" w:date="2020-09-04T13:47:00Z"/>
                <w:rFonts w:eastAsia="Times New Roman" w:cs="Times New Roman"/>
                <w:sz w:val="20"/>
                <w:szCs w:val="20"/>
              </w:rPr>
            </w:pPr>
            <w:del w:id="181" w:author="Philip Leftwich (BIO - Staff)" w:date="2020-09-04T13:47:00Z">
              <w:r w:rsidRPr="00C05650" w:rsidDel="00D06ED8">
                <w:rPr>
                  <w:rFonts w:eastAsia="Times New Roman" w:cs="Times New Roman"/>
                  <w:sz w:val="20"/>
                  <w:szCs w:val="20"/>
                </w:rPr>
                <w:delText>L4 vs. 3 DPE</w:delText>
              </w:r>
            </w:del>
          </w:p>
        </w:tc>
        <w:tc>
          <w:tcPr>
            <w:tcW w:w="1701" w:type="dxa"/>
            <w:noWrap/>
            <w:tcMar>
              <w:top w:w="15" w:type="dxa"/>
              <w:left w:w="15" w:type="dxa"/>
              <w:bottom w:w="0" w:type="dxa"/>
              <w:right w:w="15" w:type="dxa"/>
            </w:tcMar>
            <w:vAlign w:val="bottom"/>
            <w:hideMark/>
          </w:tcPr>
          <w:p w14:paraId="33B99E44" w14:textId="17B4C933" w:rsidR="00E46056" w:rsidRPr="00C05650" w:rsidDel="00D06ED8" w:rsidRDefault="00E46056" w:rsidP="002B0D21">
            <w:pPr>
              <w:jc w:val="right"/>
              <w:rPr>
                <w:del w:id="182" w:author="Philip Leftwich (BIO - Staff)" w:date="2020-09-04T13:47:00Z"/>
                <w:rFonts w:eastAsia="Times New Roman" w:cs="Times New Roman"/>
                <w:sz w:val="20"/>
                <w:szCs w:val="20"/>
              </w:rPr>
            </w:pPr>
            <w:del w:id="183" w:author="Philip Leftwich (BIO - Staff)" w:date="2020-09-04T13:47:00Z">
              <w:r w:rsidRPr="00C05650" w:rsidDel="00D06ED8">
                <w:rPr>
                  <w:rFonts w:eastAsia="Times New Roman" w:cs="Times New Roman"/>
                  <w:sz w:val="20"/>
                  <w:szCs w:val="20"/>
                </w:rPr>
                <w:delText>-4.1</w:delText>
              </w:r>
              <w:r w:rsidR="002B0D21" w:rsidDel="00D06ED8">
                <w:rPr>
                  <w:rFonts w:eastAsia="Times New Roman" w:cs="Times New Roman"/>
                  <w:sz w:val="20"/>
                  <w:szCs w:val="20"/>
                </w:rPr>
                <w:delText>7</w:delText>
              </w:r>
            </w:del>
          </w:p>
        </w:tc>
        <w:tc>
          <w:tcPr>
            <w:tcW w:w="1984" w:type="dxa"/>
            <w:noWrap/>
            <w:tcMar>
              <w:top w:w="15" w:type="dxa"/>
              <w:left w:w="15" w:type="dxa"/>
              <w:bottom w:w="0" w:type="dxa"/>
              <w:right w:w="15" w:type="dxa"/>
            </w:tcMar>
            <w:vAlign w:val="bottom"/>
            <w:hideMark/>
          </w:tcPr>
          <w:p w14:paraId="72F973E9" w14:textId="06EE11F7" w:rsidR="00E46056" w:rsidRPr="00C05650" w:rsidDel="00D06ED8" w:rsidRDefault="00E46056" w:rsidP="002B0D21">
            <w:pPr>
              <w:jc w:val="right"/>
              <w:rPr>
                <w:del w:id="184" w:author="Philip Leftwich (BIO - Staff)" w:date="2020-09-04T13:47:00Z"/>
                <w:rFonts w:eastAsia="Times New Roman" w:cs="Times New Roman"/>
                <w:sz w:val="20"/>
                <w:szCs w:val="20"/>
              </w:rPr>
            </w:pPr>
            <w:del w:id="185" w:author="Philip Leftwich (BIO - Staff)" w:date="2020-09-04T13:47:00Z">
              <w:r w:rsidRPr="00C05650" w:rsidDel="00D06ED8">
                <w:rPr>
                  <w:rFonts w:eastAsia="Times New Roman" w:cs="Times New Roman"/>
                  <w:sz w:val="20"/>
                  <w:szCs w:val="20"/>
                </w:rPr>
                <w:delText>0.964</w:delText>
              </w:r>
            </w:del>
          </w:p>
        </w:tc>
      </w:tr>
      <w:tr w:rsidR="00E46056" w:rsidRPr="00C05650" w:rsidDel="00D06ED8" w14:paraId="03AF4CAF" w14:textId="582EE6FB" w:rsidTr="00E46056">
        <w:trPr>
          <w:jc w:val="center"/>
          <w:del w:id="186" w:author="Philip Leftwich (BIO - Staff)" w:date="2020-09-04T13:47:00Z"/>
        </w:trPr>
        <w:tc>
          <w:tcPr>
            <w:tcW w:w="2142" w:type="dxa"/>
            <w:noWrap/>
            <w:tcMar>
              <w:top w:w="15" w:type="dxa"/>
              <w:left w:w="15" w:type="dxa"/>
              <w:bottom w:w="0" w:type="dxa"/>
              <w:right w:w="15" w:type="dxa"/>
            </w:tcMar>
            <w:vAlign w:val="bottom"/>
            <w:hideMark/>
          </w:tcPr>
          <w:p w14:paraId="54DA262A" w14:textId="44A4DDD4" w:rsidR="00E46056" w:rsidRPr="00C05650" w:rsidDel="00D06ED8" w:rsidRDefault="00E46056" w:rsidP="00E46056">
            <w:pPr>
              <w:jc w:val="both"/>
              <w:rPr>
                <w:del w:id="187" w:author="Philip Leftwich (BIO - Staff)" w:date="2020-09-04T13:47:00Z"/>
                <w:rFonts w:eastAsia="Times New Roman" w:cs="Times New Roman"/>
                <w:sz w:val="20"/>
                <w:szCs w:val="20"/>
              </w:rPr>
            </w:pPr>
            <w:del w:id="188" w:author="Philip Leftwich (BIO - Staff)" w:date="2020-09-04T13:47:00Z">
              <w:r w:rsidRPr="00C05650" w:rsidDel="00D06ED8">
                <w:rPr>
                  <w:rFonts w:eastAsia="Times New Roman" w:cs="Times New Roman"/>
                  <w:sz w:val="20"/>
                  <w:szCs w:val="20"/>
                </w:rPr>
                <w:delText>Pupae vs. 3 DPE</w:delText>
              </w:r>
            </w:del>
          </w:p>
        </w:tc>
        <w:tc>
          <w:tcPr>
            <w:tcW w:w="1701" w:type="dxa"/>
            <w:noWrap/>
            <w:tcMar>
              <w:top w:w="15" w:type="dxa"/>
              <w:left w:w="15" w:type="dxa"/>
              <w:bottom w:w="0" w:type="dxa"/>
              <w:right w:w="15" w:type="dxa"/>
            </w:tcMar>
            <w:vAlign w:val="bottom"/>
            <w:hideMark/>
          </w:tcPr>
          <w:p w14:paraId="4FF6FF4F" w14:textId="10D7FD80" w:rsidR="00E46056" w:rsidRPr="00C05650" w:rsidDel="00D06ED8" w:rsidRDefault="00E46056" w:rsidP="002B0D21">
            <w:pPr>
              <w:jc w:val="right"/>
              <w:rPr>
                <w:del w:id="189" w:author="Philip Leftwich (BIO - Staff)" w:date="2020-09-04T13:47:00Z"/>
                <w:rFonts w:eastAsia="Times New Roman" w:cs="Times New Roman"/>
                <w:sz w:val="20"/>
                <w:szCs w:val="20"/>
              </w:rPr>
            </w:pPr>
            <w:del w:id="190" w:author="Philip Leftwich (BIO - Staff)" w:date="2020-09-04T13:47:00Z">
              <w:r w:rsidRPr="00C05650" w:rsidDel="00D06ED8">
                <w:rPr>
                  <w:rFonts w:eastAsia="Times New Roman" w:cs="Times New Roman"/>
                  <w:sz w:val="20"/>
                  <w:szCs w:val="20"/>
                </w:rPr>
                <w:delText>-5.1</w:delText>
              </w:r>
              <w:r w:rsidR="002B0D21" w:rsidDel="00D06ED8">
                <w:rPr>
                  <w:rFonts w:eastAsia="Times New Roman" w:cs="Times New Roman"/>
                  <w:sz w:val="20"/>
                  <w:szCs w:val="20"/>
                </w:rPr>
                <w:delText>7</w:delText>
              </w:r>
            </w:del>
          </w:p>
        </w:tc>
        <w:tc>
          <w:tcPr>
            <w:tcW w:w="1984" w:type="dxa"/>
            <w:noWrap/>
            <w:tcMar>
              <w:top w:w="15" w:type="dxa"/>
              <w:left w:w="15" w:type="dxa"/>
              <w:bottom w:w="0" w:type="dxa"/>
              <w:right w:w="15" w:type="dxa"/>
            </w:tcMar>
            <w:vAlign w:val="bottom"/>
            <w:hideMark/>
          </w:tcPr>
          <w:p w14:paraId="51AD62AC" w14:textId="499AF17B" w:rsidR="00E46056" w:rsidRPr="00C05650" w:rsidDel="00D06ED8" w:rsidRDefault="00E46056" w:rsidP="002B0D21">
            <w:pPr>
              <w:jc w:val="right"/>
              <w:rPr>
                <w:del w:id="191" w:author="Philip Leftwich (BIO - Staff)" w:date="2020-09-04T13:47:00Z"/>
                <w:rFonts w:eastAsia="Times New Roman" w:cs="Times New Roman"/>
                <w:sz w:val="20"/>
                <w:szCs w:val="20"/>
              </w:rPr>
            </w:pPr>
            <w:del w:id="192" w:author="Philip Leftwich (BIO - Staff)" w:date="2020-09-04T13:47:00Z">
              <w:r w:rsidRPr="00C05650" w:rsidDel="00D06ED8">
                <w:rPr>
                  <w:rFonts w:eastAsia="Times New Roman" w:cs="Times New Roman"/>
                  <w:sz w:val="20"/>
                  <w:szCs w:val="20"/>
                </w:rPr>
                <w:delText>0.49</w:delText>
              </w:r>
              <w:r w:rsidR="002B0D21" w:rsidDel="00D06ED8">
                <w:rPr>
                  <w:rFonts w:eastAsia="Times New Roman" w:cs="Times New Roman"/>
                  <w:sz w:val="20"/>
                  <w:szCs w:val="20"/>
                </w:rPr>
                <w:delText>2</w:delText>
              </w:r>
            </w:del>
          </w:p>
        </w:tc>
      </w:tr>
    </w:tbl>
    <w:p w14:paraId="61D402F6" w14:textId="1A07EF26" w:rsidR="004A2996" w:rsidRPr="00C05650" w:rsidDel="000C5531" w:rsidRDefault="004A2996" w:rsidP="00E55A03">
      <w:pPr>
        <w:spacing w:line="360" w:lineRule="auto"/>
        <w:jc w:val="both"/>
        <w:rPr>
          <w:del w:id="193" w:author="Philip Leftwich (BIO - Staff)" w:date="2020-09-04T13:38:00Z"/>
        </w:rPr>
      </w:pPr>
    </w:p>
    <w:p w14:paraId="5815F296" w14:textId="77777777" w:rsidR="00B57048" w:rsidRPr="00C05650" w:rsidRDefault="00B57048" w:rsidP="00E55A03">
      <w:pPr>
        <w:spacing w:line="360" w:lineRule="auto"/>
        <w:jc w:val="both"/>
      </w:pPr>
    </w:p>
    <w:p w14:paraId="6341D012" w14:textId="77777777" w:rsidR="00355301" w:rsidRDefault="007438C4" w:rsidP="00E55A03">
      <w:pPr>
        <w:spacing w:line="360" w:lineRule="auto"/>
        <w:jc w:val="both"/>
      </w:pPr>
      <w:r w:rsidRPr="00355301">
        <w:t>T</w:t>
      </w:r>
      <w:r w:rsidR="00B57048" w:rsidRPr="00355301">
        <w:t>hese results suggest that the lack of observed shaking or other del</w:t>
      </w:r>
      <w:r w:rsidR="00542FDB" w:rsidRPr="00355301">
        <w:t>eterious effects observed in</w:t>
      </w:r>
      <w:r w:rsidR="00B57048" w:rsidRPr="00355301">
        <w:t xml:space="preserve"> pre-adult</w:t>
      </w:r>
      <w:r w:rsidR="00542FDB" w:rsidRPr="00355301">
        <w:t>s</w:t>
      </w:r>
      <w:r w:rsidR="00B57048" w:rsidRPr="00355301">
        <w:t xml:space="preserve"> </w:t>
      </w:r>
      <w:r w:rsidR="00542FDB" w:rsidRPr="00355301">
        <w:t>was</w:t>
      </w:r>
      <w:r w:rsidR="0094725E" w:rsidRPr="00355301">
        <w:t xml:space="preserve"> likely </w:t>
      </w:r>
      <w:r w:rsidR="00542FDB" w:rsidRPr="00355301">
        <w:t>due to a</w:t>
      </w:r>
      <w:r w:rsidR="00B57048" w:rsidRPr="00355301">
        <w:t xml:space="preserve"> lack of significant</w:t>
      </w:r>
      <w:r w:rsidR="0094725E" w:rsidRPr="00355301">
        <w:t xml:space="preserve"> u</w:t>
      </w:r>
      <w:r w:rsidR="00B57048" w:rsidRPr="00355301">
        <w:t xml:space="preserve">pregulation in </w:t>
      </w:r>
      <w:proofErr w:type="spellStart"/>
      <w:r w:rsidR="00B57048" w:rsidRPr="00355301">
        <w:t>AaHIT</w:t>
      </w:r>
      <w:proofErr w:type="spellEnd"/>
      <w:r w:rsidR="00B57048" w:rsidRPr="00355301">
        <w:t xml:space="preserve"> expression</w:t>
      </w:r>
      <w:r w:rsidR="00542FDB" w:rsidRPr="00355301">
        <w:t xml:space="preserve"> during these stages</w:t>
      </w:r>
      <w:r w:rsidR="00B57048" w:rsidRPr="00355301">
        <w:t xml:space="preserve">. </w:t>
      </w:r>
      <w:r w:rsidR="00F53CB7" w:rsidRPr="00355301">
        <w:t xml:space="preserve">An alternative explanation is insensitivity of the pre-adulthood stages to the </w:t>
      </w:r>
      <w:proofErr w:type="spellStart"/>
      <w:r w:rsidR="00F53CB7" w:rsidRPr="00355301">
        <w:t>AaHIT</w:t>
      </w:r>
      <w:proofErr w:type="spellEnd"/>
      <w:r w:rsidR="00F53CB7" w:rsidRPr="00355301">
        <w:t xml:space="preserve"> toxin, however this is deemed unlikely given the previous</w:t>
      </w:r>
      <w:r w:rsidR="00542FDB" w:rsidRPr="00355301">
        <w:t>ly</w:t>
      </w:r>
      <w:r w:rsidR="00F53CB7" w:rsidRPr="00355301">
        <w:t xml:space="preserve"> successful </w:t>
      </w:r>
      <w:r w:rsidR="00542FDB" w:rsidRPr="00355301">
        <w:t xml:space="preserve">transgenic </w:t>
      </w:r>
      <w:r w:rsidR="00F53CB7" w:rsidRPr="00355301">
        <w:t xml:space="preserve">use of this toxin against larval stages of </w:t>
      </w:r>
      <w:commentRangeStart w:id="194"/>
      <w:r w:rsidR="00F53CB7" w:rsidRPr="00355301">
        <w:t>DBM</w:t>
      </w:r>
      <w:commentRangeEnd w:id="194"/>
      <w:r w:rsidR="00F53CB7" w:rsidRPr="00355301">
        <w:rPr>
          <w:rStyle w:val="CommentReference"/>
        </w:rPr>
        <w:commentReference w:id="194"/>
      </w:r>
      <w:r w:rsidR="008B4328" w:rsidRPr="00355301">
        <w:t xml:space="preserve"> and other lepidopterans</w:t>
      </w:r>
      <w:r w:rsidR="00F53CB7" w:rsidRPr="00355301">
        <w:t>.</w:t>
      </w:r>
    </w:p>
    <w:p w14:paraId="4DA4EE72" w14:textId="6970200D" w:rsidR="00F53CB7" w:rsidRPr="00355301" w:rsidRDefault="00F53CB7" w:rsidP="00E55A03">
      <w:pPr>
        <w:spacing w:line="360" w:lineRule="auto"/>
        <w:jc w:val="both"/>
      </w:pPr>
      <w:r w:rsidRPr="00355301">
        <w:t xml:space="preserve">Normally, it would be expected that </w:t>
      </w:r>
      <w:r w:rsidR="00E141F3" w:rsidRPr="00355301">
        <w:t>expression</w:t>
      </w:r>
      <w:r w:rsidRPr="00355301">
        <w:t xml:space="preserve"> of a </w:t>
      </w:r>
      <w:proofErr w:type="spellStart"/>
      <w:r w:rsidRPr="00355301">
        <w:t>tetO</w:t>
      </w:r>
      <w:proofErr w:type="spellEnd"/>
      <w:r w:rsidRPr="00355301">
        <w:t xml:space="preserve">-transgene would mirror the expression profile of </w:t>
      </w:r>
      <w:r w:rsidR="00CF70EC" w:rsidRPr="00355301">
        <w:t>the</w:t>
      </w:r>
      <w:r w:rsidRPr="00355301">
        <w:t xml:space="preserve"> </w:t>
      </w:r>
      <w:proofErr w:type="spellStart"/>
      <w:r w:rsidRPr="00355301">
        <w:t>tTAV</w:t>
      </w:r>
      <w:proofErr w:type="spellEnd"/>
      <w:r w:rsidRPr="00355301">
        <w:t xml:space="preserve"> transgene</w:t>
      </w:r>
      <w:r w:rsidR="00E141F3" w:rsidRPr="00355301">
        <w:t xml:space="preserve">(s) present, possibly with some additional basal expression of the </w:t>
      </w:r>
      <w:proofErr w:type="spellStart"/>
      <w:r w:rsidR="00E141F3" w:rsidRPr="00355301">
        <w:t>tetO</w:t>
      </w:r>
      <w:proofErr w:type="spellEnd"/>
      <w:r w:rsidR="00E141F3" w:rsidRPr="00355301">
        <w:t>-transgene</w:t>
      </w:r>
      <w:r w:rsidRPr="00355301">
        <w:t xml:space="preserve">. </w:t>
      </w:r>
      <w:r w:rsidR="00355301">
        <w:t>T</w:t>
      </w:r>
      <w:r w:rsidR="00355301" w:rsidRPr="00355301">
        <w:t xml:space="preserve">he baculovirus promoters chosen here to regulate </w:t>
      </w:r>
      <w:proofErr w:type="spellStart"/>
      <w:r w:rsidR="00355301" w:rsidRPr="00355301">
        <w:t>tTAV</w:t>
      </w:r>
      <w:proofErr w:type="spellEnd"/>
      <w:r w:rsidR="00355301" w:rsidRPr="00355301">
        <w:t xml:space="preserve"> are known to display strong, constitutive and ubiquitous expression in DBM and indeed conformed to these expectations when driving the fluorescent marker (</w:t>
      </w:r>
      <w:proofErr w:type="spellStart"/>
      <w:r w:rsidR="00355301" w:rsidRPr="00355301">
        <w:rPr>
          <w:i/>
        </w:rPr>
        <w:t>ZsGreen</w:t>
      </w:r>
      <w:proofErr w:type="spellEnd"/>
      <w:r w:rsidR="00355301" w:rsidRPr="00355301">
        <w:t xml:space="preserve">) in each </w:t>
      </w:r>
      <w:proofErr w:type="spellStart"/>
      <w:r w:rsidR="00355301" w:rsidRPr="00355301">
        <w:t>tTAV</w:t>
      </w:r>
      <w:proofErr w:type="spellEnd"/>
      <w:r w:rsidR="00355301" w:rsidRPr="00355301">
        <w:t xml:space="preserve"> line, which could be observed from late egg stages onwards (data not shown). </w:t>
      </w:r>
      <w:r w:rsidR="00355301">
        <w:t>It is therefore possible that p</w:t>
      </w:r>
      <w:r w:rsidR="00E141F3" w:rsidRPr="00355301">
        <w:t xml:space="preserve">ositional effects caused by the </w:t>
      </w:r>
      <w:proofErr w:type="spellStart"/>
      <w:r w:rsidR="00E141F3" w:rsidRPr="00355301">
        <w:t>tetO-AaHIT</w:t>
      </w:r>
      <w:proofErr w:type="spellEnd"/>
      <w:r w:rsidR="00E141F3" w:rsidRPr="00355301">
        <w:t xml:space="preserve"> insertion site may have played a role in restricting </w:t>
      </w:r>
      <w:r w:rsidR="00355301">
        <w:t xml:space="preserve">substantial </w:t>
      </w:r>
      <w:proofErr w:type="spellStart"/>
      <w:r w:rsidR="00E141F3" w:rsidRPr="00355301">
        <w:t>AaHIT</w:t>
      </w:r>
      <w:proofErr w:type="spellEnd"/>
      <w:r w:rsidR="00E141F3" w:rsidRPr="00355301">
        <w:t xml:space="preserve"> expression to </w:t>
      </w:r>
      <w:r w:rsidR="00355301">
        <w:t>adults</w:t>
      </w:r>
      <w:r w:rsidR="00E141F3" w:rsidRPr="00355301">
        <w:t xml:space="preserve"> (e.g. through chromatin structure reducing access of </w:t>
      </w:r>
      <w:proofErr w:type="spellStart"/>
      <w:r w:rsidR="00E141F3" w:rsidRPr="00355301">
        <w:t>tTAV</w:t>
      </w:r>
      <w:proofErr w:type="spellEnd"/>
      <w:r w:rsidR="00E141F3" w:rsidRPr="00355301">
        <w:t xml:space="preserve"> or other transcriptional machinery to relevant areas prior to these stages).  </w:t>
      </w:r>
      <w:r w:rsidR="00CF70EC" w:rsidRPr="00355301">
        <w:t xml:space="preserve">Characterisation of the </w:t>
      </w:r>
      <w:proofErr w:type="spellStart"/>
      <w:r w:rsidR="00CF70EC" w:rsidRPr="00355301">
        <w:t>tetO-AaHIT</w:t>
      </w:r>
      <w:proofErr w:type="spellEnd"/>
      <w:r w:rsidR="00CF70EC" w:rsidRPr="00355301">
        <w:t xml:space="preserve"> insertion site revealed it was located within the putative 5’ regulatory region of the </w:t>
      </w:r>
      <w:r w:rsidR="00CF70EC" w:rsidRPr="00355301">
        <w:rPr>
          <w:i/>
        </w:rPr>
        <w:t>Aldehyde oxidase 1-like</w:t>
      </w:r>
      <w:r w:rsidR="00CF70EC" w:rsidRPr="00355301">
        <w:t xml:space="preserve"> gene (LOC105383938). The closest </w:t>
      </w:r>
      <w:r w:rsidR="00CF70EC" w:rsidRPr="00355301">
        <w:rPr>
          <w:i/>
        </w:rPr>
        <w:t>B. mori</w:t>
      </w:r>
      <w:r w:rsidR="00CF70EC" w:rsidRPr="00355301">
        <w:t xml:space="preserve"> match to this gene - </w:t>
      </w:r>
      <w:r w:rsidR="00CF70EC" w:rsidRPr="00355301">
        <w:rPr>
          <w:i/>
        </w:rPr>
        <w:t xml:space="preserve">xanthine dehydrogenase 1 </w:t>
      </w:r>
      <w:r w:rsidR="00CF70EC" w:rsidRPr="00355301">
        <w:t xml:space="preserve">(LOC101738209) shows substantial upregulation </w:t>
      </w:r>
      <w:r w:rsidR="00CF70EC" w:rsidRPr="00355301">
        <w:lastRenderedPageBreak/>
        <w:t>immediately prior to pupation. If this upregulation was related to a heterochromatin-euchromatin transition</w:t>
      </w:r>
      <w:r w:rsidR="00542FDB" w:rsidRPr="00355301">
        <w:t>,</w:t>
      </w:r>
      <w:r w:rsidR="00CF70EC" w:rsidRPr="00355301">
        <w:t xml:space="preserve"> and this situation was mimicked in DBM</w:t>
      </w:r>
      <w:r w:rsidR="00542FDB" w:rsidRPr="00355301">
        <w:t>,</w:t>
      </w:r>
      <w:r w:rsidR="00CF70EC" w:rsidRPr="00355301">
        <w:t xml:space="preserve"> this may </w:t>
      </w:r>
      <w:r w:rsidR="00542FDB" w:rsidRPr="00355301">
        <w:t>possibly</w:t>
      </w:r>
      <w:r w:rsidR="00CF70EC" w:rsidRPr="00355301">
        <w:t xml:space="preserve"> explain the adult-specific response of the </w:t>
      </w:r>
      <w:proofErr w:type="spellStart"/>
      <w:r w:rsidR="00CF70EC" w:rsidRPr="00355301">
        <w:t>tetO-AaHIT</w:t>
      </w:r>
      <w:proofErr w:type="spellEnd"/>
      <w:r w:rsidR="00CF70EC" w:rsidRPr="00355301">
        <w:t xml:space="preserve"> line observed here. </w:t>
      </w:r>
      <w:r w:rsidR="00542FDB" w:rsidRPr="00355301">
        <w:t xml:space="preserve">Additional characterisation of other </w:t>
      </w:r>
      <w:proofErr w:type="spellStart"/>
      <w:r w:rsidR="00542FDB" w:rsidRPr="00355301">
        <w:t>tetO</w:t>
      </w:r>
      <w:proofErr w:type="spellEnd"/>
      <w:r w:rsidR="00542FDB" w:rsidRPr="00355301">
        <w:t xml:space="preserve"> and </w:t>
      </w:r>
      <w:proofErr w:type="spellStart"/>
      <w:r w:rsidR="00542FDB" w:rsidRPr="00355301">
        <w:t>tTAV</w:t>
      </w:r>
      <w:proofErr w:type="spellEnd"/>
      <w:r w:rsidR="00542FDB" w:rsidRPr="00355301">
        <w:t xml:space="preserve"> transgene insertions sites would be required to address this question further. </w:t>
      </w:r>
    </w:p>
    <w:p w14:paraId="129953F5" w14:textId="77777777" w:rsidR="002C3C3C" w:rsidRPr="00355301" w:rsidRDefault="002C3C3C" w:rsidP="00E55A03">
      <w:pPr>
        <w:spacing w:line="360" w:lineRule="auto"/>
        <w:jc w:val="both"/>
      </w:pPr>
    </w:p>
    <w:p w14:paraId="30D954FA" w14:textId="66EE6C95" w:rsidR="00F53CB7" w:rsidRDefault="00CF70EC" w:rsidP="00E55A03">
      <w:pPr>
        <w:spacing w:line="360" w:lineRule="auto"/>
        <w:jc w:val="both"/>
      </w:pPr>
      <w:r w:rsidRPr="00355301">
        <w:t>In addition to being of fundamental interest, the above results are consistent with previous findings in A</w:t>
      </w:r>
      <w:r w:rsidRPr="00355301">
        <w:rPr>
          <w:i/>
        </w:rPr>
        <w:t xml:space="preserve">e. aegypti </w:t>
      </w:r>
      <w:r w:rsidRPr="00355301">
        <w:t>in demonstrating the speed with which convulsion/paralysis phenotypes can be brought about using this synthetic non-cell autonomous system - in both cases, almost coincident with significant</w:t>
      </w:r>
      <w:r w:rsidR="00542FDB" w:rsidRPr="00355301">
        <w:t xml:space="preserve"> </w:t>
      </w:r>
      <w:proofErr w:type="spellStart"/>
      <w:r w:rsidR="00542FDB" w:rsidRPr="00355301">
        <w:t>AaHIT</w:t>
      </w:r>
      <w:proofErr w:type="spellEnd"/>
      <w:r w:rsidRPr="00355301">
        <w:t xml:space="preserve"> upregulation. These findings bode well for the use of this system in situations where rapid-onset of toxicity in the pest species is required.</w:t>
      </w:r>
      <w:r w:rsidRPr="00C05650">
        <w:t xml:space="preserve"> </w:t>
      </w:r>
    </w:p>
    <w:p w14:paraId="06C46E09" w14:textId="77777777" w:rsidR="00177216" w:rsidRPr="00C05650" w:rsidRDefault="00177216" w:rsidP="00177216">
      <w:pPr>
        <w:spacing w:line="360" w:lineRule="auto"/>
        <w:jc w:val="both"/>
      </w:pPr>
    </w:p>
    <w:p w14:paraId="2373C3F1" w14:textId="4FCEF3DC" w:rsidR="00177216" w:rsidRPr="00C05650" w:rsidRDefault="00177216" w:rsidP="00177216">
      <w:pPr>
        <w:spacing w:line="360" w:lineRule="auto"/>
        <w:jc w:val="both"/>
      </w:pPr>
      <w:r w:rsidRPr="00C05650">
        <w:t>Although we did not observe a deleterious phenotype in larvae</w:t>
      </w:r>
      <w:r w:rsidR="00121957">
        <w:t xml:space="preserve"> or pupae</w:t>
      </w:r>
      <w:r w:rsidRPr="00C05650">
        <w:t>, we hypothesised that the rapid onset of the shaking phenotype in adult stages may negatively impact one or more fitness components. In order to explore this, we</w:t>
      </w:r>
      <w:r w:rsidR="00840E0A" w:rsidRPr="00C05650">
        <w:t xml:space="preserve"> next</w:t>
      </w:r>
      <w:r w:rsidRPr="00C05650">
        <w:t xml:space="preserve"> assessed relative adult male and female longevity and female fecundity (number of eggs laid and hatch rate) in </w:t>
      </w:r>
      <w:r w:rsidRPr="00C05650">
        <w:rPr>
          <w:i/>
        </w:rPr>
        <w:t>Hr5/ie1</w:t>
      </w:r>
      <w:r w:rsidRPr="00C05650">
        <w:t>&gt;</w:t>
      </w:r>
      <w:proofErr w:type="spellStart"/>
      <w:r w:rsidRPr="00C05650">
        <w:t>AaHIT</w:t>
      </w:r>
      <w:proofErr w:type="spellEnd"/>
      <w:r w:rsidRPr="00C05650">
        <w:t xml:space="preserve"> individuals. </w:t>
      </w:r>
    </w:p>
    <w:p w14:paraId="675D689E" w14:textId="77777777" w:rsidR="00004C26" w:rsidRDefault="00004C26" w:rsidP="00E55A03">
      <w:pPr>
        <w:spacing w:line="360" w:lineRule="auto"/>
        <w:jc w:val="both"/>
      </w:pPr>
    </w:p>
    <w:p w14:paraId="56686556" w14:textId="6191AC98" w:rsidR="006E36EB" w:rsidRPr="00C05650" w:rsidRDefault="00D16DA7" w:rsidP="00E55A03">
      <w:pPr>
        <w:spacing w:line="360" w:lineRule="auto"/>
        <w:jc w:val="both"/>
        <w:rPr>
          <w:rStyle w:val="gd15mcfceub"/>
          <w:rFonts w:cstheme="majorHAnsi"/>
          <w:color w:val="000000"/>
          <w:bdr w:val="none" w:sz="0" w:space="0" w:color="auto" w:frame="1"/>
        </w:rPr>
      </w:pPr>
      <w:r>
        <w:t xml:space="preserve">In order to assess effects of </w:t>
      </w:r>
      <w:proofErr w:type="spellStart"/>
      <w:r>
        <w:t>AaHIT</w:t>
      </w:r>
      <w:proofErr w:type="spellEnd"/>
      <w:r>
        <w:t xml:space="preserve"> expression on adult longevity, o</w:t>
      </w:r>
      <w:r w:rsidR="0030792C" w:rsidRPr="00C05650">
        <w:t>n- and off-</w:t>
      </w:r>
      <w:proofErr w:type="spellStart"/>
      <w:r w:rsidR="0030792C" w:rsidRPr="00C05650">
        <w:t>tet</w:t>
      </w:r>
      <w:proofErr w:type="spellEnd"/>
      <w:r w:rsidR="0030792C" w:rsidRPr="00C05650">
        <w:t xml:space="preserve"> cohorts of </w:t>
      </w:r>
      <w:r w:rsidR="0030792C" w:rsidRPr="00C05650">
        <w:rPr>
          <w:i/>
        </w:rPr>
        <w:t>Hr5/ie1</w:t>
      </w:r>
      <w:r w:rsidR="0030792C" w:rsidRPr="00C05650">
        <w:t>&gt;</w:t>
      </w:r>
      <w:proofErr w:type="spellStart"/>
      <w:r w:rsidR="0030792C" w:rsidRPr="00C05650">
        <w:t>AaHIT</w:t>
      </w:r>
      <w:proofErr w:type="spellEnd"/>
      <w:r w:rsidR="0030792C" w:rsidRPr="00C05650">
        <w:t xml:space="preserve"> pupae were </w:t>
      </w:r>
      <w:r>
        <w:t xml:space="preserve">first </w:t>
      </w:r>
      <w:r w:rsidR="0030792C" w:rsidRPr="00C05650">
        <w:t xml:space="preserve">generated and sexed as previously described.  A minimum of 24 pupae from each of the four cohorts </w:t>
      </w:r>
      <w:r w:rsidR="00070938" w:rsidRPr="00C05650">
        <w:t>(on and off-</w:t>
      </w:r>
      <w:proofErr w:type="spellStart"/>
      <w:r w:rsidR="00070938" w:rsidRPr="00C05650">
        <w:t>tet</w:t>
      </w:r>
      <w:proofErr w:type="spellEnd"/>
      <w:r w:rsidR="00070938" w:rsidRPr="00C05650">
        <w:t xml:space="preserve">, male and female) </w:t>
      </w:r>
      <w:r w:rsidR="0030792C" w:rsidRPr="00C05650">
        <w:t xml:space="preserve">were individually placed in observation pots and their dates of </w:t>
      </w:r>
      <w:proofErr w:type="spellStart"/>
      <w:r w:rsidR="0030792C" w:rsidRPr="00C05650">
        <w:t>eclosion</w:t>
      </w:r>
      <w:proofErr w:type="spellEnd"/>
      <w:r w:rsidR="0030792C" w:rsidRPr="00C05650">
        <w:t xml:space="preserve"> and death recorded. </w:t>
      </w:r>
      <w:r w:rsidR="00607414" w:rsidRPr="00C05650">
        <w:t xml:space="preserve">Using a Cox’s Proportional Hazards Test </w:t>
      </w:r>
      <w:r w:rsidR="00175B4A" w:rsidRPr="00C05650">
        <w:t>we found a highly significant effect of tetracycline provision on adult longevity (n = 102, Z = -6.00, p&lt;0.005)</w:t>
      </w:r>
      <w:r w:rsidR="0030792C" w:rsidRPr="00C05650">
        <w:t xml:space="preserve"> </w:t>
      </w:r>
      <w:r w:rsidR="00175B4A" w:rsidRPr="00C05650">
        <w:t>with off-</w:t>
      </w:r>
      <w:proofErr w:type="spellStart"/>
      <w:r w:rsidR="00175B4A" w:rsidRPr="00C05650">
        <w:t>tet</w:t>
      </w:r>
      <w:proofErr w:type="spellEnd"/>
      <w:r w:rsidR="00175B4A" w:rsidRPr="00C05650">
        <w:t xml:space="preserve"> adults living an average of 3.23 ± 0.137 </w:t>
      </w:r>
      <w:r w:rsidR="00DF68E5" w:rsidRPr="00C05650">
        <w:t xml:space="preserve">SE </w:t>
      </w:r>
      <w:r w:rsidR="00175B4A" w:rsidRPr="00C05650">
        <w:t>days and on-</w:t>
      </w:r>
      <w:proofErr w:type="spellStart"/>
      <w:r w:rsidR="00175B4A" w:rsidRPr="00C05650">
        <w:t>tet</w:t>
      </w:r>
      <w:proofErr w:type="spellEnd"/>
      <w:r w:rsidR="00175B4A" w:rsidRPr="00C05650">
        <w:t xml:space="preserve"> adults an average of 16.7</w:t>
      </w:r>
      <w:r w:rsidR="008234E3" w:rsidRPr="00C05650">
        <w:t xml:space="preserve"> days</w:t>
      </w:r>
      <w:r w:rsidR="00175B4A" w:rsidRPr="00C05650">
        <w:t xml:space="preserve"> ± </w:t>
      </w:r>
      <w:r w:rsidR="00DF68E5" w:rsidRPr="00C05650">
        <w:t>1.10 SE</w:t>
      </w:r>
      <w:r w:rsidR="00175B4A" w:rsidRPr="00C05650">
        <w:t xml:space="preserve"> (</w:t>
      </w:r>
      <w:r w:rsidR="00121957">
        <w:t xml:space="preserve">reduction in </w:t>
      </w:r>
      <w:r w:rsidR="00B35923" w:rsidRPr="00C05650">
        <w:t xml:space="preserve">average longevity </w:t>
      </w:r>
      <w:r w:rsidR="00121957">
        <w:t>of</w:t>
      </w:r>
      <w:r w:rsidR="00B35923" w:rsidRPr="00C05650">
        <w:t xml:space="preserve"> </w:t>
      </w:r>
      <w:r w:rsidR="00121957">
        <w:t xml:space="preserve">c. </w:t>
      </w:r>
      <w:r w:rsidR="00B35923" w:rsidRPr="00C05650">
        <w:t>81%)</w:t>
      </w:r>
      <w:r w:rsidR="00866048" w:rsidRPr="00C05650">
        <w:t xml:space="preserve"> (see </w:t>
      </w:r>
      <w:r w:rsidR="00D075A7" w:rsidRPr="00C05650">
        <w:t>Figure 4</w:t>
      </w:r>
      <w:r w:rsidR="00866048" w:rsidRPr="00C05650">
        <w:t>)</w:t>
      </w:r>
      <w:r w:rsidR="009745E7" w:rsidRPr="00C05650">
        <w:t xml:space="preserve">. We observed no significant interaction between tetracycline provision and sex at this level of replication – marginal effect (n= 102, Z = </w:t>
      </w:r>
      <w:r w:rsidR="009745E7" w:rsidRPr="00C05650">
        <w:rPr>
          <w:rStyle w:val="gd15mcfceub"/>
          <w:rFonts w:cstheme="majorHAnsi"/>
          <w:color w:val="000000"/>
          <w:bdr w:val="none" w:sz="0" w:space="0" w:color="auto" w:frame="1"/>
        </w:rPr>
        <w:t>-1.89, p= 0.05</w:t>
      </w:r>
      <w:r w:rsidR="00542FDB">
        <w:rPr>
          <w:rStyle w:val="gd15mcfceub"/>
          <w:rFonts w:cstheme="majorHAnsi"/>
          <w:color w:val="000000"/>
          <w:bdr w:val="none" w:sz="0" w:space="0" w:color="auto" w:frame="1"/>
        </w:rPr>
        <w:t>9</w:t>
      </w:r>
      <w:r w:rsidR="009745E7" w:rsidRPr="00C05650">
        <w:rPr>
          <w:rStyle w:val="gd15mcfceub"/>
          <w:rFonts w:cstheme="majorHAnsi"/>
          <w:color w:val="000000"/>
          <w:bdr w:val="none" w:sz="0" w:space="0" w:color="auto" w:frame="1"/>
        </w:rPr>
        <w:t xml:space="preserve">). </w:t>
      </w:r>
    </w:p>
    <w:p w14:paraId="1CFEF416" w14:textId="5DEB584B" w:rsidR="00866048" w:rsidRPr="00C05650" w:rsidRDefault="00866048" w:rsidP="00E55A03">
      <w:pPr>
        <w:spacing w:line="360" w:lineRule="auto"/>
        <w:jc w:val="both"/>
        <w:rPr>
          <w:rStyle w:val="gd15mcfceub"/>
          <w:rFonts w:cstheme="majorHAnsi"/>
          <w:color w:val="000000"/>
          <w:bdr w:val="none" w:sz="0" w:space="0" w:color="auto" w:frame="1"/>
        </w:rPr>
      </w:pPr>
      <w:r w:rsidRPr="00C05650">
        <w:rPr>
          <w:rFonts w:cstheme="majorHAnsi"/>
          <w:noProof/>
          <w:color w:val="000000"/>
          <w:bdr w:val="none" w:sz="0" w:space="0" w:color="auto" w:frame="1"/>
          <w:lang w:val="en-US"/>
        </w:rPr>
        <w:lastRenderedPageBreak/>
        <w:drawing>
          <wp:inline distT="0" distB="0" distL="0" distR="0" wp14:anchorId="28A72112" wp14:editId="36011AF9">
            <wp:extent cx="7316766"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_V2 copy.png"/>
                    <pic:cNvPicPr/>
                  </pic:nvPicPr>
                  <pic:blipFill>
                    <a:blip r:embed="rId20">
                      <a:extLst>
                        <a:ext uri="{28A0092B-C50C-407E-A947-70E740481C1C}">
                          <a14:useLocalDpi xmlns:a14="http://schemas.microsoft.com/office/drawing/2010/main" val="0"/>
                        </a:ext>
                      </a:extLst>
                    </a:blip>
                    <a:stretch>
                      <a:fillRect/>
                    </a:stretch>
                  </pic:blipFill>
                  <pic:spPr>
                    <a:xfrm>
                      <a:off x="0" y="0"/>
                      <a:ext cx="7324354" cy="4595811"/>
                    </a:xfrm>
                    <a:prstGeom prst="rect">
                      <a:avLst/>
                    </a:prstGeom>
                  </pic:spPr>
                </pic:pic>
              </a:graphicData>
            </a:graphic>
          </wp:inline>
        </w:drawing>
      </w:r>
    </w:p>
    <w:p w14:paraId="2BEC65CF" w14:textId="4CCCFCF3" w:rsidR="009745E7" w:rsidRDefault="00D075A7" w:rsidP="00F624B7">
      <w:pPr>
        <w:jc w:val="both"/>
        <w:rPr>
          <w:sz w:val="20"/>
          <w:szCs w:val="20"/>
        </w:rPr>
      </w:pPr>
      <w:r w:rsidRPr="00C05650">
        <w:rPr>
          <w:rStyle w:val="gd15mcfceub"/>
          <w:rFonts w:cstheme="majorHAnsi"/>
          <w:color w:val="000000"/>
          <w:sz w:val="20"/>
          <w:bdr w:val="none" w:sz="0" w:space="0" w:color="auto" w:frame="1"/>
        </w:rPr>
        <w:t xml:space="preserve">Figure 4: </w:t>
      </w:r>
      <w:r w:rsidR="00F624B7" w:rsidRPr="00121957">
        <w:rPr>
          <w:rStyle w:val="gd15mcfceub"/>
          <w:rFonts w:cstheme="majorHAnsi"/>
          <w:b/>
          <w:color w:val="000000"/>
          <w:sz w:val="20"/>
          <w:bdr w:val="none" w:sz="0" w:space="0" w:color="auto" w:frame="1"/>
        </w:rPr>
        <w:t>Effect on a</w:t>
      </w:r>
      <w:r w:rsidR="00F73418" w:rsidRPr="00121957">
        <w:rPr>
          <w:rStyle w:val="gd15mcfceub"/>
          <w:rFonts w:cstheme="majorHAnsi"/>
          <w:b/>
          <w:color w:val="000000"/>
          <w:sz w:val="20"/>
          <w:bdr w:val="none" w:sz="0" w:space="0" w:color="auto" w:frame="1"/>
        </w:rPr>
        <w:t>dult longevity</w:t>
      </w:r>
      <w:r w:rsidR="00F624B7" w:rsidRPr="00121957">
        <w:rPr>
          <w:rStyle w:val="gd15mcfceub"/>
          <w:rFonts w:cstheme="majorHAnsi"/>
          <w:b/>
          <w:color w:val="000000"/>
          <w:sz w:val="20"/>
          <w:bdr w:val="none" w:sz="0" w:space="0" w:color="auto" w:frame="1"/>
        </w:rPr>
        <w:t xml:space="preserve"> of </w:t>
      </w:r>
      <w:proofErr w:type="spellStart"/>
      <w:r w:rsidR="00F624B7" w:rsidRPr="00121957">
        <w:rPr>
          <w:rStyle w:val="gd15mcfceub"/>
          <w:rFonts w:cstheme="majorHAnsi"/>
          <w:b/>
          <w:color w:val="000000"/>
          <w:sz w:val="20"/>
          <w:bdr w:val="none" w:sz="0" w:space="0" w:color="auto" w:frame="1"/>
        </w:rPr>
        <w:t>AaHIT</w:t>
      </w:r>
      <w:proofErr w:type="spellEnd"/>
      <w:r w:rsidR="00F624B7" w:rsidRPr="00121957">
        <w:rPr>
          <w:rStyle w:val="gd15mcfceub"/>
          <w:rFonts w:cstheme="majorHAnsi"/>
          <w:b/>
          <w:color w:val="000000"/>
          <w:sz w:val="20"/>
          <w:bdr w:val="none" w:sz="0" w:space="0" w:color="auto" w:frame="1"/>
        </w:rPr>
        <w:t xml:space="preserve"> expression</w:t>
      </w:r>
      <w:r w:rsidR="00F73418" w:rsidRPr="00C05650">
        <w:rPr>
          <w:rStyle w:val="gd15mcfceub"/>
          <w:rFonts w:cstheme="majorHAnsi"/>
          <w:color w:val="000000"/>
          <w:sz w:val="20"/>
          <w:bdr w:val="none" w:sz="0" w:space="0" w:color="auto" w:frame="1"/>
        </w:rPr>
        <w:t>. Upper panel: Daily survival probability for adults from four cohorts (</w:t>
      </w:r>
      <w:r w:rsidR="00F73418" w:rsidRPr="00C05650">
        <w:rPr>
          <w:rStyle w:val="gd15mcfceub"/>
          <w:rFonts w:cstheme="majorHAnsi"/>
          <w:i/>
          <w:color w:val="000000"/>
          <w:sz w:val="20"/>
          <w:bdr w:val="none" w:sz="0" w:space="0" w:color="auto" w:frame="1"/>
        </w:rPr>
        <w:t>Hr5/ie1</w:t>
      </w:r>
      <w:r w:rsidR="00F73418" w:rsidRPr="00C05650">
        <w:rPr>
          <w:rStyle w:val="gd15mcfceub"/>
          <w:rFonts w:cstheme="majorHAnsi"/>
          <w:color w:val="000000"/>
          <w:sz w:val="20"/>
          <w:bdr w:val="none" w:sz="0" w:space="0" w:color="auto" w:frame="1"/>
        </w:rPr>
        <w:t>&gt;</w:t>
      </w:r>
      <w:proofErr w:type="spellStart"/>
      <w:r w:rsidR="00F73418" w:rsidRPr="00C05650">
        <w:rPr>
          <w:rStyle w:val="gd15mcfceub"/>
          <w:rFonts w:cstheme="majorHAnsi"/>
          <w:color w:val="000000"/>
          <w:sz w:val="20"/>
          <w:bdr w:val="none" w:sz="0" w:space="0" w:color="auto" w:frame="1"/>
        </w:rPr>
        <w:t>AaHIT</w:t>
      </w:r>
      <w:proofErr w:type="spellEnd"/>
      <w:r w:rsidR="00F73418" w:rsidRPr="00C05650">
        <w:rPr>
          <w:rStyle w:val="gd15mcfceub"/>
          <w:rFonts w:cstheme="majorHAnsi"/>
          <w:color w:val="000000"/>
          <w:sz w:val="20"/>
          <w:bdr w:val="none" w:sz="0" w:space="0" w:color="auto" w:frame="1"/>
        </w:rPr>
        <w:t xml:space="preserve"> male and females, on</w:t>
      </w:r>
      <w:r w:rsidR="00121957">
        <w:rPr>
          <w:rStyle w:val="gd15mcfceub"/>
          <w:rFonts w:cstheme="majorHAnsi"/>
          <w:color w:val="000000"/>
          <w:sz w:val="20"/>
          <w:bdr w:val="none" w:sz="0" w:space="0" w:color="auto" w:frame="1"/>
        </w:rPr>
        <w:t>-</w:t>
      </w:r>
      <w:r w:rsidR="00F73418" w:rsidRPr="00C05650">
        <w:rPr>
          <w:rStyle w:val="gd15mcfceub"/>
          <w:rFonts w:cstheme="majorHAnsi"/>
          <w:color w:val="000000"/>
          <w:sz w:val="20"/>
          <w:bdr w:val="none" w:sz="0" w:space="0" w:color="auto" w:frame="1"/>
        </w:rPr>
        <w:t xml:space="preserve"> and off</w:t>
      </w:r>
      <w:r w:rsidR="00121957">
        <w:rPr>
          <w:rStyle w:val="gd15mcfceub"/>
          <w:rFonts w:cstheme="majorHAnsi"/>
          <w:color w:val="000000"/>
          <w:sz w:val="20"/>
          <w:bdr w:val="none" w:sz="0" w:space="0" w:color="auto" w:frame="1"/>
        </w:rPr>
        <w:t>-</w:t>
      </w:r>
      <w:r w:rsidR="00F73418" w:rsidRPr="00C05650">
        <w:rPr>
          <w:rStyle w:val="gd15mcfceub"/>
          <w:rFonts w:cstheme="majorHAnsi"/>
          <w:color w:val="000000"/>
          <w:sz w:val="20"/>
          <w:bdr w:val="none" w:sz="0" w:space="0" w:color="auto" w:frame="1"/>
        </w:rPr>
        <w:t xml:space="preserve"> </w:t>
      </w:r>
      <w:proofErr w:type="spellStart"/>
      <w:r w:rsidR="00F73418" w:rsidRPr="00C05650">
        <w:rPr>
          <w:rStyle w:val="gd15mcfceub"/>
          <w:rFonts w:cstheme="majorHAnsi"/>
          <w:color w:val="000000"/>
          <w:sz w:val="20"/>
          <w:bdr w:val="none" w:sz="0" w:space="0" w:color="auto" w:frame="1"/>
        </w:rPr>
        <w:t>tet</w:t>
      </w:r>
      <w:proofErr w:type="spellEnd"/>
      <w:r w:rsidR="00F73418" w:rsidRPr="00C05650">
        <w:rPr>
          <w:rStyle w:val="gd15mcfceub"/>
          <w:rFonts w:cstheme="majorHAnsi"/>
          <w:color w:val="000000"/>
          <w:sz w:val="20"/>
          <w:bdr w:val="none" w:sz="0" w:space="0" w:color="auto" w:frame="1"/>
        </w:rPr>
        <w:t xml:space="preserve">). Lower panel: data from which survival probabilities were calculated. </w:t>
      </w:r>
      <w:r w:rsidR="00F73418" w:rsidRPr="00C05650">
        <w:rPr>
          <w:sz w:val="20"/>
          <w:szCs w:val="20"/>
        </w:rPr>
        <w:t>Results analysed using a Cox’s Proportional Hazards test suggesting a significant effect of tetracycline treatment on adult longevity (n = 102, Z = -6.00, p&lt;0.005) but no significant interaction between sex and tetracycline treatment</w:t>
      </w:r>
      <w:r w:rsidR="00021E42">
        <w:rPr>
          <w:sz w:val="20"/>
          <w:szCs w:val="20"/>
        </w:rPr>
        <w:t xml:space="preserve"> at this level of replication</w:t>
      </w:r>
      <w:r w:rsidR="00F73418" w:rsidRPr="00C05650">
        <w:rPr>
          <w:sz w:val="20"/>
          <w:szCs w:val="20"/>
        </w:rPr>
        <w:t xml:space="preserve">. </w:t>
      </w:r>
    </w:p>
    <w:p w14:paraId="4F0F42ED" w14:textId="77777777" w:rsidR="00121957" w:rsidRPr="00C05650" w:rsidRDefault="00121957" w:rsidP="00F624B7">
      <w:pPr>
        <w:jc w:val="both"/>
        <w:rPr>
          <w:sz w:val="20"/>
          <w:szCs w:val="20"/>
        </w:rPr>
      </w:pPr>
    </w:p>
    <w:p w14:paraId="40441CBF" w14:textId="77777777" w:rsidR="002D6723" w:rsidRPr="00C05650" w:rsidRDefault="002D6723" w:rsidP="00F624B7">
      <w:pPr>
        <w:jc w:val="both"/>
        <w:rPr>
          <w:rFonts w:cstheme="majorHAnsi"/>
          <w:color w:val="000000"/>
          <w:sz w:val="20"/>
          <w:szCs w:val="20"/>
          <w:bdr w:val="none" w:sz="0" w:space="0" w:color="auto" w:frame="1"/>
        </w:rPr>
      </w:pPr>
    </w:p>
    <w:p w14:paraId="5EE5B6BE" w14:textId="50DC2BDE" w:rsidR="00D4509A" w:rsidRPr="00C05650" w:rsidRDefault="00D16DA7" w:rsidP="00E55A03">
      <w:pPr>
        <w:spacing w:line="360" w:lineRule="auto"/>
        <w:jc w:val="both"/>
      </w:pPr>
      <w:r>
        <w:t xml:space="preserve">In order to assess effects of </w:t>
      </w:r>
      <w:proofErr w:type="spellStart"/>
      <w:r>
        <w:t>AaHIT</w:t>
      </w:r>
      <w:proofErr w:type="spellEnd"/>
      <w:r>
        <w:t xml:space="preserve"> expression on female fecundity</w:t>
      </w:r>
      <w:r w:rsidR="00124C3E">
        <w:t>,</w:t>
      </w:r>
      <w:r>
        <w:t xml:space="preserve"> s</w:t>
      </w:r>
      <w:r w:rsidR="009745E7" w:rsidRPr="00C05650">
        <w:t xml:space="preserve">exed </w:t>
      </w:r>
      <w:r w:rsidR="009745E7" w:rsidRPr="00C05650">
        <w:rPr>
          <w:i/>
        </w:rPr>
        <w:t>Hr5/ie1</w:t>
      </w:r>
      <w:r w:rsidR="009745E7" w:rsidRPr="00C05650">
        <w:t>&gt;</w:t>
      </w:r>
      <w:proofErr w:type="spellStart"/>
      <w:r w:rsidR="009745E7" w:rsidRPr="00C05650">
        <w:t>AaHIT</w:t>
      </w:r>
      <w:proofErr w:type="spellEnd"/>
      <w:r w:rsidR="009745E7" w:rsidRPr="00C05650">
        <w:t xml:space="preserve"> cohorts were </w:t>
      </w:r>
      <w:r>
        <w:t xml:space="preserve">first </w:t>
      </w:r>
      <w:r w:rsidR="009745E7" w:rsidRPr="00C05650">
        <w:t xml:space="preserve">produced as above. </w:t>
      </w:r>
      <w:r w:rsidR="00607414" w:rsidRPr="00C05650">
        <w:t xml:space="preserve">A minimum of 26 </w:t>
      </w:r>
      <w:r w:rsidR="00DF68E5" w:rsidRPr="00C05650">
        <w:t>i</w:t>
      </w:r>
      <w:r w:rsidR="009745E7" w:rsidRPr="00C05650">
        <w:t>ndividual female pupae</w:t>
      </w:r>
      <w:r w:rsidR="00607414" w:rsidRPr="00C05650">
        <w:t xml:space="preserve"> from each tetracycline provision</w:t>
      </w:r>
      <w:r w:rsidR="009745E7" w:rsidRPr="00C05650">
        <w:t xml:space="preserve"> were placed in observation pots and on the day of </w:t>
      </w:r>
      <w:proofErr w:type="spellStart"/>
      <w:r w:rsidR="009745E7" w:rsidRPr="00C05650">
        <w:t>eclosion</w:t>
      </w:r>
      <w:proofErr w:type="spellEnd"/>
      <w:r w:rsidR="009745E7" w:rsidRPr="00C05650">
        <w:t>, provided with 3 virgin</w:t>
      </w:r>
      <w:r w:rsidR="00607414" w:rsidRPr="00C05650">
        <w:t>,</w:t>
      </w:r>
      <w:r w:rsidR="009745E7" w:rsidRPr="00C05650">
        <w:t xml:space="preserve"> </w:t>
      </w:r>
      <w:r w:rsidR="00121957">
        <w:t>WT</w:t>
      </w:r>
      <w:r w:rsidR="009745E7" w:rsidRPr="00C05650">
        <w:t xml:space="preserve"> adult males. </w:t>
      </w:r>
      <w:r w:rsidR="00607414" w:rsidRPr="00C05650">
        <w:t xml:space="preserve">Females were allowed to mate and lay eggs for 72hrs (c. the average lifespan of </w:t>
      </w:r>
      <w:r w:rsidR="00124C3E">
        <w:t>off-</w:t>
      </w:r>
      <w:proofErr w:type="spellStart"/>
      <w:r w:rsidR="00124C3E">
        <w:t>tet</w:t>
      </w:r>
      <w:proofErr w:type="spellEnd"/>
      <w:r w:rsidR="00124C3E">
        <w:t xml:space="preserve"> </w:t>
      </w:r>
      <w:r w:rsidR="00607414" w:rsidRPr="00C05650">
        <w:t>indivi</w:t>
      </w:r>
      <w:r w:rsidR="00124C3E">
        <w:t>duals from the previous experiment</w:t>
      </w:r>
      <w:r w:rsidR="00F624B7" w:rsidRPr="00C05650">
        <w:t>) after which time</w:t>
      </w:r>
      <w:r w:rsidR="00607414" w:rsidRPr="00C05650">
        <w:t xml:space="preserve"> laid</w:t>
      </w:r>
      <w:r w:rsidR="00124C3E">
        <w:t xml:space="preserve"> eggs</w:t>
      </w:r>
      <w:r w:rsidR="00607414" w:rsidRPr="00C05650">
        <w:t xml:space="preserve"> were removed and counted with hatch rates also recorded. Using a </w:t>
      </w:r>
      <w:proofErr w:type="spellStart"/>
      <w:r w:rsidR="00607414" w:rsidRPr="00C05650">
        <w:t>quasi</w:t>
      </w:r>
      <w:r w:rsidR="00DF68E5" w:rsidRPr="00C05650">
        <w:t>poisson</w:t>
      </w:r>
      <w:proofErr w:type="spellEnd"/>
      <w:r w:rsidR="00607414" w:rsidRPr="00C05650">
        <w:t xml:space="preserve"> </w:t>
      </w:r>
      <w:proofErr w:type="spellStart"/>
      <w:r w:rsidR="00607414" w:rsidRPr="00C05650">
        <w:t>glm</w:t>
      </w:r>
      <w:proofErr w:type="spellEnd"/>
      <w:r w:rsidR="00607414" w:rsidRPr="00C05650">
        <w:t xml:space="preserve"> we found a significant effect of tetracycline provision on the number of eggs laid by females over this time period (</w:t>
      </w:r>
      <w:r w:rsidR="00DF68E5" w:rsidRPr="00C05650">
        <w:t>n = 5</w:t>
      </w:r>
      <w:del w:id="195" w:author="Philip Leftwich (BIO - Staff)" w:date="2020-09-04T14:20:00Z">
        <w:r w:rsidR="00DF68E5" w:rsidRPr="00C05650" w:rsidDel="0078680B">
          <w:delText>6</w:delText>
        </w:r>
      </w:del>
      <w:ins w:id="196" w:author="Philip Leftwich (BIO - Staff)" w:date="2020-09-04T14:20:00Z">
        <w:r w:rsidR="0078680B">
          <w:t>5</w:t>
        </w:r>
      </w:ins>
      <w:r w:rsidR="00DF68E5" w:rsidRPr="00C05650">
        <w:t xml:space="preserve">, </w:t>
      </w:r>
      <w:ins w:id="197" w:author="Philip Leftwich (BIO - Staff)" w:date="2020-09-04T14:19:00Z">
        <w:r w:rsidR="00046124">
          <w:t>t</w:t>
        </w:r>
      </w:ins>
      <w:del w:id="198" w:author="Philip Leftwich (BIO - Staff)" w:date="2020-09-04T14:19:00Z">
        <w:r w:rsidR="00DF68E5" w:rsidRPr="00C05650" w:rsidDel="00046124">
          <w:delText>Z</w:delText>
        </w:r>
      </w:del>
      <w:r w:rsidR="00DF68E5" w:rsidRPr="00C05650">
        <w:t xml:space="preserve"> = </w:t>
      </w:r>
      <w:ins w:id="199" w:author="Philip Leftwich (BIO - Staff)" w:date="2020-09-04T14:19:00Z">
        <w:r w:rsidR="002074E3">
          <w:rPr>
            <w:rStyle w:val="gd15mcfceub"/>
            <w:rFonts w:cstheme="majorHAnsi"/>
            <w:bdr w:val="none" w:sz="0" w:space="0" w:color="auto" w:frame="1"/>
          </w:rPr>
          <w:t>8.06</w:t>
        </w:r>
      </w:ins>
      <w:del w:id="200" w:author="Philip Leftwich (BIO - Staff)" w:date="2020-09-04T14:19:00Z">
        <w:r w:rsidR="00DF68E5" w:rsidRPr="00C05650" w:rsidDel="002074E3">
          <w:rPr>
            <w:rStyle w:val="gd15mcfceub"/>
            <w:rFonts w:cstheme="majorHAnsi"/>
            <w:bdr w:val="none" w:sz="0" w:space="0" w:color="auto" w:frame="1"/>
          </w:rPr>
          <w:delText>7.54</w:delText>
        </w:r>
      </w:del>
      <w:r w:rsidR="00DF68E5" w:rsidRPr="00C05650">
        <w:rPr>
          <w:rStyle w:val="gd15mcfceub"/>
          <w:rFonts w:cstheme="majorHAnsi"/>
          <w:bdr w:val="none" w:sz="0" w:space="0" w:color="auto" w:frame="1"/>
        </w:rPr>
        <w:t>, p&lt;0.005) with on-</w:t>
      </w:r>
      <w:proofErr w:type="spellStart"/>
      <w:r w:rsidR="00DF68E5" w:rsidRPr="00C05650">
        <w:rPr>
          <w:rStyle w:val="gd15mcfceub"/>
          <w:rFonts w:cstheme="majorHAnsi"/>
          <w:bdr w:val="none" w:sz="0" w:space="0" w:color="auto" w:frame="1"/>
        </w:rPr>
        <w:t>tet</w:t>
      </w:r>
      <w:proofErr w:type="spellEnd"/>
      <w:r w:rsidR="00DF68E5" w:rsidRPr="00C05650">
        <w:rPr>
          <w:rStyle w:val="gd15mcfceub"/>
          <w:rFonts w:cstheme="majorHAnsi"/>
          <w:bdr w:val="none" w:sz="0" w:space="0" w:color="auto" w:frame="1"/>
        </w:rPr>
        <w:t xml:space="preserve"> females laying a</w:t>
      </w:r>
      <w:r w:rsidR="005A68D7">
        <w:rPr>
          <w:rStyle w:val="gd15mcfceub"/>
          <w:rFonts w:cstheme="majorHAnsi"/>
          <w:bdr w:val="none" w:sz="0" w:space="0" w:color="auto" w:frame="1"/>
        </w:rPr>
        <w:t xml:space="preserve"> median of 124.5 </w:t>
      </w:r>
      <w:r w:rsidR="008234E3" w:rsidRPr="00C05650">
        <w:rPr>
          <w:rStyle w:val="gd15mcfceub"/>
          <w:rFonts w:cstheme="majorHAnsi"/>
          <w:bdr w:val="none" w:sz="0" w:space="0" w:color="auto" w:frame="1"/>
        </w:rPr>
        <w:t>eggs</w:t>
      </w:r>
      <w:r w:rsidR="00DF68E5" w:rsidRPr="00C05650">
        <w:rPr>
          <w:rStyle w:val="gd15mcfceub"/>
          <w:rFonts w:cstheme="majorHAnsi"/>
          <w:bdr w:val="none" w:sz="0" w:space="0" w:color="auto" w:frame="1"/>
        </w:rPr>
        <w:t xml:space="preserve"> and off-</w:t>
      </w:r>
      <w:proofErr w:type="spellStart"/>
      <w:r w:rsidR="00DF68E5" w:rsidRPr="00C05650">
        <w:rPr>
          <w:rStyle w:val="gd15mcfceub"/>
          <w:rFonts w:cstheme="majorHAnsi"/>
          <w:bdr w:val="none" w:sz="0" w:space="0" w:color="auto" w:frame="1"/>
        </w:rPr>
        <w:t>tet</w:t>
      </w:r>
      <w:proofErr w:type="spellEnd"/>
      <w:r w:rsidR="00DF68E5" w:rsidRPr="00C05650">
        <w:rPr>
          <w:rStyle w:val="gd15mcfceub"/>
          <w:rFonts w:cstheme="majorHAnsi"/>
          <w:bdr w:val="none" w:sz="0" w:space="0" w:color="auto" w:frame="1"/>
        </w:rPr>
        <w:t xml:space="preserve"> females </w:t>
      </w:r>
      <w:r w:rsidR="005A68D7">
        <w:rPr>
          <w:rStyle w:val="gd15mcfceub"/>
          <w:rFonts w:cstheme="majorHAnsi"/>
          <w:bdr w:val="none" w:sz="0" w:space="0" w:color="auto" w:frame="1"/>
        </w:rPr>
        <w:t>a median of 20 eggs</w:t>
      </w:r>
      <w:r w:rsidR="00DF68E5" w:rsidRPr="00C05650">
        <w:t xml:space="preserve"> (reduction in</w:t>
      </w:r>
      <w:r w:rsidR="00121957">
        <w:t xml:space="preserve"> </w:t>
      </w:r>
      <w:r w:rsidR="005A68D7">
        <w:t>median</w:t>
      </w:r>
      <w:r w:rsidR="00DF68E5" w:rsidRPr="00C05650">
        <w:t xml:space="preserve"> egg</w:t>
      </w:r>
      <w:r w:rsidR="005A68D7">
        <w:t>s</w:t>
      </w:r>
      <w:r w:rsidR="00DF68E5" w:rsidRPr="00C05650">
        <w:t xml:space="preserve"> laying of </w:t>
      </w:r>
      <w:r w:rsidR="00E30AB4" w:rsidRPr="00C05650">
        <w:t xml:space="preserve">c. </w:t>
      </w:r>
      <w:r w:rsidR="009A3099">
        <w:t>83.9%</w:t>
      </w:r>
      <w:r w:rsidR="00DF68E5" w:rsidRPr="00C05650">
        <w:t>)</w:t>
      </w:r>
      <w:r w:rsidR="00F624B7" w:rsidRPr="00C05650">
        <w:t xml:space="preserve"> s</w:t>
      </w:r>
      <w:r w:rsidR="00866048" w:rsidRPr="00C05650">
        <w:t>ee</w:t>
      </w:r>
      <w:r w:rsidR="00F624B7" w:rsidRPr="00C05650">
        <w:t xml:space="preserve"> Figure 5</w:t>
      </w:r>
      <w:r w:rsidR="00DF68E5" w:rsidRPr="00C05650">
        <w:t xml:space="preserve">. We further observed a significant effect of </w:t>
      </w:r>
      <w:r w:rsidR="00DF68E5" w:rsidRPr="00C05650">
        <w:lastRenderedPageBreak/>
        <w:t xml:space="preserve">tetracycline provision on </w:t>
      </w:r>
      <w:r w:rsidR="009A3099">
        <w:t xml:space="preserve">proportion of eggs </w:t>
      </w:r>
      <w:r w:rsidR="00DF68E5" w:rsidRPr="00C05650">
        <w:t>hatch</w:t>
      </w:r>
      <w:r w:rsidR="009A3099">
        <w:t>ed</w:t>
      </w:r>
      <w:r w:rsidR="00DF68E5" w:rsidRPr="00C05650">
        <w:t xml:space="preserve"> </w:t>
      </w:r>
      <w:r w:rsidR="008234E3" w:rsidRPr="00C05650">
        <w:t>(n = 5</w:t>
      </w:r>
      <w:ins w:id="201" w:author="Philip Leftwich (BIO - Staff)" w:date="2020-09-04T14:20:00Z">
        <w:r w:rsidR="0078680B">
          <w:t>5</w:t>
        </w:r>
      </w:ins>
      <w:del w:id="202" w:author="Philip Leftwich (BIO - Staff)" w:date="2020-09-04T14:20:00Z">
        <w:r w:rsidR="008234E3" w:rsidRPr="00C05650" w:rsidDel="0078680B">
          <w:delText>6</w:delText>
        </w:r>
      </w:del>
      <w:r w:rsidR="008234E3" w:rsidRPr="00C05650">
        <w:t xml:space="preserve">, </w:t>
      </w:r>
      <w:ins w:id="203" w:author="Philip Leftwich (BIO - Staff)" w:date="2020-09-04T14:11:00Z">
        <w:r w:rsidR="009D16D7">
          <w:t>t</w:t>
        </w:r>
      </w:ins>
      <w:del w:id="204" w:author="Philip Leftwich (BIO - Staff)" w:date="2020-09-04T14:11:00Z">
        <w:r w:rsidR="008234E3" w:rsidRPr="00C05650" w:rsidDel="009D16D7">
          <w:delText>Z</w:delText>
        </w:r>
      </w:del>
      <w:r w:rsidR="008234E3" w:rsidRPr="00C05650">
        <w:t xml:space="preserve"> = </w:t>
      </w:r>
      <w:r w:rsidR="008234E3" w:rsidRPr="00C05650">
        <w:rPr>
          <w:rFonts w:cstheme="majorHAnsi"/>
        </w:rPr>
        <w:t>4.</w:t>
      </w:r>
      <w:ins w:id="205" w:author="Philip Leftwich (BIO - Staff)" w:date="2020-09-04T14:12:00Z">
        <w:r w:rsidR="009D16D7">
          <w:rPr>
            <w:rFonts w:cstheme="majorHAnsi"/>
          </w:rPr>
          <w:t>05</w:t>
        </w:r>
      </w:ins>
      <w:del w:id="206" w:author="Philip Leftwich (BIO - Staff)" w:date="2020-09-04T14:12:00Z">
        <w:r w:rsidR="008234E3" w:rsidRPr="00C05650" w:rsidDel="009D16D7">
          <w:rPr>
            <w:rFonts w:cstheme="majorHAnsi"/>
          </w:rPr>
          <w:delText>39</w:delText>
        </w:r>
      </w:del>
      <w:r w:rsidR="008234E3" w:rsidRPr="00C05650">
        <w:rPr>
          <w:rFonts w:cstheme="majorHAnsi"/>
        </w:rPr>
        <w:t xml:space="preserve">, p&lt;0.005 – quasibinomial </w:t>
      </w:r>
      <w:proofErr w:type="spellStart"/>
      <w:r w:rsidR="008234E3" w:rsidRPr="00C05650">
        <w:rPr>
          <w:rFonts w:cstheme="majorHAnsi"/>
        </w:rPr>
        <w:t>glm</w:t>
      </w:r>
      <w:proofErr w:type="spellEnd"/>
      <w:r w:rsidR="008234E3" w:rsidRPr="00C05650">
        <w:rPr>
          <w:rFonts w:cstheme="majorHAnsi"/>
        </w:rPr>
        <w:t xml:space="preserve">) with </w:t>
      </w:r>
      <w:r w:rsidR="009A3099">
        <w:rPr>
          <w:rFonts w:cstheme="majorHAnsi"/>
        </w:rPr>
        <w:t xml:space="preserve">a median of 0.95 </w:t>
      </w:r>
      <w:r w:rsidR="008234E3" w:rsidRPr="00C05650">
        <w:rPr>
          <w:rFonts w:cstheme="majorHAnsi"/>
        </w:rPr>
        <w:t>of eggs lai</w:t>
      </w:r>
      <w:r w:rsidR="00F624B7" w:rsidRPr="00C05650">
        <w:rPr>
          <w:rFonts w:cstheme="majorHAnsi"/>
        </w:rPr>
        <w:t>d by on-</w:t>
      </w:r>
      <w:proofErr w:type="spellStart"/>
      <w:r w:rsidR="00F624B7" w:rsidRPr="00C05650">
        <w:rPr>
          <w:rFonts w:cstheme="majorHAnsi"/>
        </w:rPr>
        <w:t>tet</w:t>
      </w:r>
      <w:proofErr w:type="spellEnd"/>
      <w:r w:rsidR="00F624B7" w:rsidRPr="00C05650">
        <w:rPr>
          <w:rFonts w:cstheme="majorHAnsi"/>
        </w:rPr>
        <w:t xml:space="preserve"> females hatching but</w:t>
      </w:r>
      <w:r w:rsidR="008234E3" w:rsidRPr="00C05650">
        <w:rPr>
          <w:rFonts w:cstheme="majorHAnsi"/>
        </w:rPr>
        <w:t xml:space="preserve"> </w:t>
      </w:r>
      <w:r w:rsidR="00F624B7" w:rsidRPr="00C05650">
        <w:rPr>
          <w:rFonts w:cstheme="majorHAnsi"/>
        </w:rPr>
        <w:t xml:space="preserve">only </w:t>
      </w:r>
      <w:r w:rsidR="009A3099">
        <w:rPr>
          <w:rFonts w:cstheme="majorHAnsi"/>
        </w:rPr>
        <w:t xml:space="preserve">0.82 </w:t>
      </w:r>
      <w:r w:rsidR="008234E3" w:rsidRPr="00C05650">
        <w:rPr>
          <w:rFonts w:cstheme="majorHAnsi"/>
        </w:rPr>
        <w:t xml:space="preserve">of </w:t>
      </w:r>
      <w:r w:rsidR="009A3099">
        <w:rPr>
          <w:rFonts w:cstheme="majorHAnsi"/>
        </w:rPr>
        <w:t xml:space="preserve">eggs </w:t>
      </w:r>
      <w:r w:rsidR="008234E3" w:rsidRPr="00C05650">
        <w:t>laid by off-</w:t>
      </w:r>
      <w:proofErr w:type="spellStart"/>
      <w:r w:rsidR="008234E3" w:rsidRPr="00C05650">
        <w:t>tet</w:t>
      </w:r>
      <w:proofErr w:type="spellEnd"/>
      <w:r w:rsidR="008234E3" w:rsidRPr="00C05650">
        <w:t xml:space="preserve"> females hatching (reduction in</w:t>
      </w:r>
      <w:r w:rsidR="00121957">
        <w:t xml:space="preserve"> </w:t>
      </w:r>
      <w:r w:rsidR="009A3099">
        <w:t xml:space="preserve">median proportion hatched </w:t>
      </w:r>
      <w:r w:rsidR="008234E3" w:rsidRPr="00C05650">
        <w:t xml:space="preserve">of </w:t>
      </w:r>
      <w:r w:rsidR="009A3099">
        <w:t>13.7%). Overall, the median</w:t>
      </w:r>
      <w:r w:rsidR="00EC1169">
        <w:t xml:space="preserve"> fecundity (</w:t>
      </w:r>
      <w:r w:rsidR="009A3099">
        <w:t>number of larvae produced</w:t>
      </w:r>
      <w:r w:rsidR="00EC1169">
        <w:t>) of</w:t>
      </w:r>
      <w:r w:rsidR="009A3099">
        <w:t xml:space="preserve"> off-</w:t>
      </w:r>
      <w:proofErr w:type="spellStart"/>
      <w:r w:rsidR="009A3099">
        <w:t>tet</w:t>
      </w:r>
      <w:proofErr w:type="spellEnd"/>
      <w:r w:rsidR="009A3099">
        <w:t xml:space="preserve"> females</w:t>
      </w:r>
      <w:r w:rsidR="00EC1169">
        <w:t xml:space="preserve"> (8.5)</w:t>
      </w:r>
      <w:r w:rsidR="009A3099">
        <w:t xml:space="preserve"> was reduced </w:t>
      </w:r>
      <w:r w:rsidR="00EC1169">
        <w:t>by c.93% compared to on-</w:t>
      </w:r>
      <w:proofErr w:type="spellStart"/>
      <w:r w:rsidR="00EC1169">
        <w:t>tet</w:t>
      </w:r>
      <w:proofErr w:type="spellEnd"/>
      <w:r w:rsidR="00EC1169">
        <w:t xml:space="preserve"> females (119.5)</w:t>
      </w:r>
      <w:r w:rsidR="00E30AB4" w:rsidRPr="00C05650">
        <w:t>.</w:t>
      </w:r>
    </w:p>
    <w:p w14:paraId="0306B105" w14:textId="4B4EADB3" w:rsidR="00866048" w:rsidRPr="00C05650" w:rsidRDefault="00866048" w:rsidP="00E55A03">
      <w:pPr>
        <w:spacing w:line="360" w:lineRule="auto"/>
        <w:jc w:val="both"/>
      </w:pPr>
      <w:r w:rsidRPr="00C05650">
        <w:rPr>
          <w:noProof/>
          <w:lang w:val="en-US"/>
        </w:rPr>
        <w:drawing>
          <wp:inline distT="0" distB="0" distL="0" distR="0" wp14:anchorId="246A8BCA" wp14:editId="075E08F5">
            <wp:extent cx="5270500" cy="3826510"/>
            <wp:effectExtent l="0" t="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_V2 copy.png"/>
                    <pic:cNvPicPr/>
                  </pic:nvPicPr>
                  <pic:blipFill>
                    <a:blip r:embed="rId21">
                      <a:extLst>
                        <a:ext uri="{28A0092B-C50C-407E-A947-70E740481C1C}">
                          <a14:useLocalDpi xmlns:a14="http://schemas.microsoft.com/office/drawing/2010/main" val="0"/>
                        </a:ext>
                      </a:extLst>
                    </a:blip>
                    <a:stretch>
                      <a:fillRect/>
                    </a:stretch>
                  </pic:blipFill>
                  <pic:spPr>
                    <a:xfrm>
                      <a:off x="0" y="0"/>
                      <a:ext cx="5270500" cy="3826510"/>
                    </a:xfrm>
                    <a:prstGeom prst="rect">
                      <a:avLst/>
                    </a:prstGeom>
                  </pic:spPr>
                </pic:pic>
              </a:graphicData>
            </a:graphic>
          </wp:inline>
        </w:drawing>
      </w:r>
    </w:p>
    <w:p w14:paraId="46BD5C49" w14:textId="720DC947" w:rsidR="00EE5292" w:rsidRPr="00C05650" w:rsidRDefault="00F624B7" w:rsidP="00F624B7">
      <w:pPr>
        <w:jc w:val="both"/>
        <w:rPr>
          <w:b/>
          <w:sz w:val="20"/>
          <w:szCs w:val="20"/>
        </w:rPr>
      </w:pPr>
      <w:r w:rsidRPr="00C05650">
        <w:rPr>
          <w:sz w:val="20"/>
        </w:rPr>
        <w:t>Figure 5</w:t>
      </w:r>
      <w:r w:rsidR="00866048" w:rsidRPr="001E00E7">
        <w:rPr>
          <w:b/>
          <w:sz w:val="20"/>
        </w:rPr>
        <w:t>:</w:t>
      </w:r>
      <w:r w:rsidRPr="001E00E7">
        <w:rPr>
          <w:b/>
          <w:sz w:val="20"/>
        </w:rPr>
        <w:t xml:space="preserve"> Effects on Female fecundity of </w:t>
      </w:r>
      <w:proofErr w:type="spellStart"/>
      <w:r w:rsidRPr="001E00E7">
        <w:rPr>
          <w:b/>
          <w:sz w:val="20"/>
        </w:rPr>
        <w:t>AaHIT</w:t>
      </w:r>
      <w:proofErr w:type="spellEnd"/>
      <w:r w:rsidRPr="001E00E7">
        <w:rPr>
          <w:b/>
          <w:sz w:val="20"/>
        </w:rPr>
        <w:t xml:space="preserve"> expression</w:t>
      </w:r>
      <w:r w:rsidR="00764766" w:rsidRPr="00C05650">
        <w:rPr>
          <w:sz w:val="20"/>
        </w:rPr>
        <w:t xml:space="preserve">. Left panel: Number of eggs laid by </w:t>
      </w:r>
      <w:r w:rsidR="00764766" w:rsidRPr="00C05650">
        <w:rPr>
          <w:i/>
          <w:sz w:val="20"/>
        </w:rPr>
        <w:t>Hr5/ie1</w:t>
      </w:r>
      <w:r w:rsidR="00764766" w:rsidRPr="00C05650">
        <w:rPr>
          <w:sz w:val="20"/>
        </w:rPr>
        <w:t>&gt;</w:t>
      </w:r>
      <w:proofErr w:type="spellStart"/>
      <w:r w:rsidR="00764766" w:rsidRPr="00C05650">
        <w:rPr>
          <w:sz w:val="20"/>
        </w:rPr>
        <w:t>AaHIT</w:t>
      </w:r>
      <w:proofErr w:type="spellEnd"/>
      <w:r w:rsidR="00764766" w:rsidRPr="00C05650">
        <w:rPr>
          <w:sz w:val="20"/>
        </w:rPr>
        <w:t xml:space="preserve"> females reared either on or off-tetracycline. </w:t>
      </w:r>
      <w:r w:rsidR="00764766" w:rsidRPr="00C05650">
        <w:rPr>
          <w:rStyle w:val="gd15mcfceub"/>
          <w:rFonts w:cstheme="majorHAnsi"/>
          <w:sz w:val="20"/>
          <w:bdr w:val="none" w:sz="0" w:space="0" w:color="auto" w:frame="1"/>
        </w:rPr>
        <w:t>Off-</w:t>
      </w:r>
      <w:proofErr w:type="spellStart"/>
      <w:r w:rsidR="00764766" w:rsidRPr="00C05650">
        <w:rPr>
          <w:rStyle w:val="gd15mcfceub"/>
          <w:rFonts w:cstheme="majorHAnsi"/>
          <w:sz w:val="20"/>
          <w:szCs w:val="20"/>
          <w:bdr w:val="none" w:sz="0" w:space="0" w:color="auto" w:frame="1"/>
        </w:rPr>
        <w:t>tet</w:t>
      </w:r>
      <w:proofErr w:type="spellEnd"/>
      <w:r w:rsidR="00764766" w:rsidRPr="00C05650">
        <w:rPr>
          <w:rStyle w:val="gd15mcfceub"/>
          <w:rFonts w:cstheme="majorHAnsi"/>
          <w:sz w:val="20"/>
          <w:szCs w:val="20"/>
          <w:bdr w:val="none" w:sz="0" w:space="0" w:color="auto" w:frame="1"/>
        </w:rPr>
        <w:t xml:space="preserve"> females laid significantly fewer </w:t>
      </w:r>
      <w:proofErr w:type="gramStart"/>
      <w:r w:rsidR="00764766" w:rsidRPr="00C05650">
        <w:rPr>
          <w:rStyle w:val="gd15mcfceub"/>
          <w:rFonts w:cstheme="majorHAnsi"/>
          <w:sz w:val="20"/>
          <w:szCs w:val="20"/>
          <w:bdr w:val="none" w:sz="0" w:space="0" w:color="auto" w:frame="1"/>
        </w:rPr>
        <w:t>eggs  (</w:t>
      </w:r>
      <w:proofErr w:type="gramEnd"/>
      <w:r w:rsidR="007A755B">
        <w:rPr>
          <w:rStyle w:val="gd15mcfceub"/>
          <w:rFonts w:cstheme="majorHAnsi"/>
          <w:sz w:val="20"/>
          <w:szCs w:val="20"/>
          <w:bdr w:val="none" w:sz="0" w:space="0" w:color="auto" w:frame="1"/>
        </w:rPr>
        <w:t>median = 20 eggs</w:t>
      </w:r>
      <w:r w:rsidR="00764766" w:rsidRPr="00C05650">
        <w:rPr>
          <w:sz w:val="20"/>
          <w:szCs w:val="20"/>
        </w:rPr>
        <w:t>) than on-</w:t>
      </w:r>
      <w:proofErr w:type="spellStart"/>
      <w:r w:rsidR="00764766" w:rsidRPr="00C05650">
        <w:rPr>
          <w:sz w:val="20"/>
          <w:szCs w:val="20"/>
        </w:rPr>
        <w:t>tet</w:t>
      </w:r>
      <w:proofErr w:type="spellEnd"/>
      <w:r w:rsidR="00764766" w:rsidRPr="00C05650">
        <w:rPr>
          <w:sz w:val="20"/>
          <w:szCs w:val="20"/>
        </w:rPr>
        <w:t xml:space="preserve"> females (</w:t>
      </w:r>
      <w:r w:rsidR="005A68D7">
        <w:rPr>
          <w:sz w:val="20"/>
          <w:szCs w:val="20"/>
        </w:rPr>
        <w:t>median = 124.5 eggs</w:t>
      </w:r>
      <w:r w:rsidR="00764766" w:rsidRPr="00C05650">
        <w:rPr>
          <w:rStyle w:val="gd15mcfceub"/>
          <w:rFonts w:cstheme="majorHAnsi"/>
          <w:sz w:val="20"/>
          <w:szCs w:val="20"/>
          <w:bdr w:val="none" w:sz="0" w:space="0" w:color="auto" w:frame="1"/>
        </w:rPr>
        <w:t xml:space="preserve">), </w:t>
      </w:r>
      <w:r w:rsidR="00764766" w:rsidRPr="00C05650">
        <w:rPr>
          <w:sz w:val="20"/>
          <w:szCs w:val="20"/>
        </w:rPr>
        <w:t>n = 5</w:t>
      </w:r>
      <w:ins w:id="207" w:author="Philip Leftwich (BIO - Staff)" w:date="2020-09-04T14:21:00Z">
        <w:r w:rsidR="0078680B">
          <w:rPr>
            <w:sz w:val="20"/>
            <w:szCs w:val="20"/>
          </w:rPr>
          <w:t>5</w:t>
        </w:r>
      </w:ins>
      <w:del w:id="208" w:author="Philip Leftwich (BIO - Staff)" w:date="2020-09-04T14:21:00Z">
        <w:r w:rsidR="00764766" w:rsidRPr="00C05650" w:rsidDel="0078680B">
          <w:rPr>
            <w:sz w:val="20"/>
            <w:szCs w:val="20"/>
          </w:rPr>
          <w:delText>6</w:delText>
        </w:r>
      </w:del>
      <w:r w:rsidR="00764766" w:rsidRPr="00C05650">
        <w:rPr>
          <w:sz w:val="20"/>
          <w:szCs w:val="20"/>
        </w:rPr>
        <w:t xml:space="preserve">, Z = </w:t>
      </w:r>
      <w:r w:rsidR="00764766" w:rsidRPr="00C05650">
        <w:rPr>
          <w:rStyle w:val="gd15mcfceub"/>
          <w:rFonts w:cstheme="majorHAnsi"/>
          <w:sz w:val="20"/>
          <w:szCs w:val="20"/>
          <w:bdr w:val="none" w:sz="0" w:space="0" w:color="auto" w:frame="1"/>
        </w:rPr>
        <w:t xml:space="preserve">7.54, p&lt;0.005 – </w:t>
      </w:r>
      <w:proofErr w:type="spellStart"/>
      <w:r w:rsidR="00764766" w:rsidRPr="00C05650">
        <w:rPr>
          <w:rStyle w:val="gd15mcfceub"/>
          <w:rFonts w:cstheme="majorHAnsi"/>
          <w:sz w:val="20"/>
          <w:szCs w:val="20"/>
          <w:bdr w:val="none" w:sz="0" w:space="0" w:color="auto" w:frame="1"/>
        </w:rPr>
        <w:t>quasipoisson</w:t>
      </w:r>
      <w:proofErr w:type="spellEnd"/>
      <w:r w:rsidR="00764766" w:rsidRPr="00C05650">
        <w:rPr>
          <w:rStyle w:val="gd15mcfceub"/>
          <w:rFonts w:cstheme="majorHAnsi"/>
          <w:sz w:val="20"/>
          <w:szCs w:val="20"/>
          <w:bdr w:val="none" w:sz="0" w:space="0" w:color="auto" w:frame="1"/>
        </w:rPr>
        <w:t xml:space="preserve"> </w:t>
      </w:r>
      <w:proofErr w:type="spellStart"/>
      <w:r w:rsidR="00764766" w:rsidRPr="00C05650">
        <w:rPr>
          <w:rStyle w:val="gd15mcfceub"/>
          <w:rFonts w:cstheme="majorHAnsi"/>
          <w:sz w:val="20"/>
          <w:szCs w:val="20"/>
          <w:bdr w:val="none" w:sz="0" w:space="0" w:color="auto" w:frame="1"/>
        </w:rPr>
        <w:t>glm</w:t>
      </w:r>
      <w:proofErr w:type="spellEnd"/>
      <w:r w:rsidR="00764766" w:rsidRPr="00C05650">
        <w:rPr>
          <w:rStyle w:val="gd15mcfceub"/>
          <w:rFonts w:cstheme="majorHAnsi"/>
          <w:sz w:val="20"/>
          <w:szCs w:val="20"/>
          <w:bdr w:val="none" w:sz="0" w:space="0" w:color="auto" w:frame="1"/>
        </w:rPr>
        <w:t xml:space="preserve">. </w:t>
      </w:r>
      <w:r w:rsidR="005A68D7">
        <w:rPr>
          <w:rStyle w:val="gd15mcfceub"/>
          <w:rFonts w:cstheme="majorHAnsi"/>
          <w:sz w:val="20"/>
          <w:szCs w:val="20"/>
          <w:bdr w:val="none" w:sz="0" w:space="0" w:color="auto" w:frame="1"/>
        </w:rPr>
        <w:t>Right panel: O</w:t>
      </w:r>
      <w:r w:rsidR="00764766" w:rsidRPr="00C05650">
        <w:rPr>
          <w:rStyle w:val="gd15mcfceub"/>
          <w:rFonts w:cstheme="majorHAnsi"/>
          <w:sz w:val="20"/>
          <w:szCs w:val="20"/>
          <w:bdr w:val="none" w:sz="0" w:space="0" w:color="auto" w:frame="1"/>
        </w:rPr>
        <w:t xml:space="preserve">f these eggs, </w:t>
      </w:r>
      <w:r w:rsidR="005A68D7">
        <w:rPr>
          <w:rStyle w:val="gd15mcfceub"/>
          <w:rFonts w:cstheme="majorHAnsi"/>
          <w:sz w:val="20"/>
          <w:szCs w:val="20"/>
          <w:bdr w:val="none" w:sz="0" w:space="0" w:color="auto" w:frame="1"/>
        </w:rPr>
        <w:t xml:space="preserve">a significantly lower proportion hatched </w:t>
      </w:r>
      <w:r w:rsidR="00764766" w:rsidRPr="00C05650">
        <w:rPr>
          <w:rStyle w:val="gd15mcfceub"/>
          <w:rFonts w:cstheme="majorHAnsi"/>
          <w:sz w:val="20"/>
          <w:szCs w:val="20"/>
          <w:bdr w:val="none" w:sz="0" w:space="0" w:color="auto" w:frame="1"/>
        </w:rPr>
        <w:t>when laid by off-</w:t>
      </w:r>
      <w:proofErr w:type="spellStart"/>
      <w:r w:rsidR="00764766" w:rsidRPr="00C05650">
        <w:rPr>
          <w:rStyle w:val="gd15mcfceub"/>
          <w:rFonts w:cstheme="majorHAnsi"/>
          <w:sz w:val="20"/>
          <w:szCs w:val="20"/>
          <w:bdr w:val="none" w:sz="0" w:space="0" w:color="auto" w:frame="1"/>
        </w:rPr>
        <w:t>tet</w:t>
      </w:r>
      <w:proofErr w:type="spellEnd"/>
      <w:r w:rsidR="00764766" w:rsidRPr="00C05650">
        <w:rPr>
          <w:rStyle w:val="gd15mcfceub"/>
          <w:rFonts w:cstheme="majorHAnsi"/>
          <w:sz w:val="20"/>
          <w:szCs w:val="20"/>
          <w:bdr w:val="none" w:sz="0" w:space="0" w:color="auto" w:frame="1"/>
        </w:rPr>
        <w:t xml:space="preserve"> females (</w:t>
      </w:r>
      <w:r w:rsidR="005A68D7">
        <w:rPr>
          <w:rFonts w:cstheme="majorHAnsi"/>
          <w:sz w:val="20"/>
          <w:szCs w:val="20"/>
        </w:rPr>
        <w:t>median = 0.82</w:t>
      </w:r>
      <w:r w:rsidR="00C75CA6" w:rsidRPr="00C05650">
        <w:rPr>
          <w:sz w:val="20"/>
          <w:szCs w:val="20"/>
        </w:rPr>
        <w:t>) than on-</w:t>
      </w:r>
      <w:proofErr w:type="spellStart"/>
      <w:r w:rsidR="00C75CA6" w:rsidRPr="00C05650">
        <w:rPr>
          <w:sz w:val="20"/>
          <w:szCs w:val="20"/>
        </w:rPr>
        <w:t>tet</w:t>
      </w:r>
      <w:proofErr w:type="spellEnd"/>
      <w:r w:rsidR="00C75CA6" w:rsidRPr="00C05650">
        <w:rPr>
          <w:sz w:val="20"/>
          <w:szCs w:val="20"/>
        </w:rPr>
        <w:t xml:space="preserve"> females (</w:t>
      </w:r>
      <w:r w:rsidR="005A68D7">
        <w:rPr>
          <w:rFonts w:cstheme="majorHAnsi"/>
          <w:sz w:val="20"/>
          <w:szCs w:val="20"/>
        </w:rPr>
        <w:t>median = 0.95</w:t>
      </w:r>
      <w:r w:rsidR="00C75CA6" w:rsidRPr="00C05650">
        <w:rPr>
          <w:rFonts w:cstheme="majorHAnsi"/>
          <w:sz w:val="20"/>
          <w:szCs w:val="20"/>
        </w:rPr>
        <w:t xml:space="preserve">), </w:t>
      </w:r>
      <w:r w:rsidR="00C75CA6" w:rsidRPr="00C05650">
        <w:rPr>
          <w:sz w:val="20"/>
          <w:szCs w:val="20"/>
        </w:rPr>
        <w:t>n = 5</w:t>
      </w:r>
      <w:ins w:id="209" w:author="Philip Leftwich (BIO - Staff)" w:date="2020-09-04T14:21:00Z">
        <w:r w:rsidR="0078680B">
          <w:rPr>
            <w:sz w:val="20"/>
            <w:szCs w:val="20"/>
          </w:rPr>
          <w:t>5</w:t>
        </w:r>
      </w:ins>
      <w:del w:id="210" w:author="Philip Leftwich (BIO - Staff)" w:date="2020-09-04T14:21:00Z">
        <w:r w:rsidR="00C75CA6" w:rsidRPr="00C05650" w:rsidDel="0078680B">
          <w:rPr>
            <w:sz w:val="20"/>
            <w:szCs w:val="20"/>
          </w:rPr>
          <w:delText>6</w:delText>
        </w:r>
      </w:del>
      <w:r w:rsidR="00C75CA6" w:rsidRPr="00C05650">
        <w:rPr>
          <w:sz w:val="20"/>
          <w:szCs w:val="20"/>
        </w:rPr>
        <w:t xml:space="preserve">, Z = </w:t>
      </w:r>
      <w:r w:rsidR="00C75CA6" w:rsidRPr="00C05650">
        <w:rPr>
          <w:rFonts w:cstheme="majorHAnsi"/>
          <w:sz w:val="20"/>
          <w:szCs w:val="20"/>
        </w:rPr>
        <w:t xml:space="preserve">4.39, p&lt;0.005 – quasibinomial </w:t>
      </w:r>
      <w:proofErr w:type="spellStart"/>
      <w:r w:rsidR="00C75CA6" w:rsidRPr="00C05650">
        <w:rPr>
          <w:rFonts w:cstheme="majorHAnsi"/>
          <w:sz w:val="20"/>
          <w:szCs w:val="20"/>
        </w:rPr>
        <w:t>glm</w:t>
      </w:r>
      <w:proofErr w:type="spellEnd"/>
      <w:r w:rsidR="00C75CA6" w:rsidRPr="00C05650">
        <w:rPr>
          <w:rFonts w:cstheme="majorHAnsi"/>
          <w:sz w:val="20"/>
          <w:szCs w:val="20"/>
        </w:rPr>
        <w:t xml:space="preserve">. </w:t>
      </w:r>
      <w:r w:rsidR="005A68D7">
        <w:rPr>
          <w:rFonts w:cstheme="majorHAnsi"/>
          <w:sz w:val="20"/>
          <w:szCs w:val="20"/>
        </w:rPr>
        <w:t>Box limits represent the 25</w:t>
      </w:r>
      <w:r w:rsidR="005A68D7" w:rsidRPr="005A68D7">
        <w:rPr>
          <w:rFonts w:cstheme="majorHAnsi"/>
          <w:sz w:val="20"/>
          <w:szCs w:val="20"/>
          <w:vertAlign w:val="superscript"/>
        </w:rPr>
        <w:t>th</w:t>
      </w:r>
      <w:r w:rsidR="005A68D7">
        <w:rPr>
          <w:rFonts w:cstheme="majorHAnsi"/>
          <w:sz w:val="20"/>
          <w:szCs w:val="20"/>
        </w:rPr>
        <w:t xml:space="preserve"> and 75</w:t>
      </w:r>
      <w:r w:rsidR="005A68D7" w:rsidRPr="005A68D7">
        <w:rPr>
          <w:rFonts w:cstheme="majorHAnsi"/>
          <w:sz w:val="20"/>
          <w:szCs w:val="20"/>
          <w:vertAlign w:val="superscript"/>
        </w:rPr>
        <w:t>th</w:t>
      </w:r>
      <w:r w:rsidR="005A68D7">
        <w:rPr>
          <w:rFonts w:cstheme="majorHAnsi"/>
          <w:sz w:val="20"/>
          <w:szCs w:val="20"/>
        </w:rPr>
        <w:t xml:space="preserve"> percentiles, whiskers represent 1.5X the interquartile range, middle tendency estimates represent the medians. </w:t>
      </w:r>
    </w:p>
    <w:p w14:paraId="3D8A6117" w14:textId="77777777" w:rsidR="00866048" w:rsidRPr="00C05650" w:rsidRDefault="00866048" w:rsidP="00E55A03">
      <w:pPr>
        <w:spacing w:line="360" w:lineRule="auto"/>
        <w:jc w:val="both"/>
      </w:pPr>
    </w:p>
    <w:p w14:paraId="635F7E0F" w14:textId="5BB015D1" w:rsidR="00E92B94" w:rsidRPr="00C05650" w:rsidRDefault="00C05650" w:rsidP="00E55A03">
      <w:pPr>
        <w:spacing w:line="360" w:lineRule="auto"/>
        <w:jc w:val="both"/>
      </w:pPr>
      <w:r w:rsidRPr="00C05650">
        <w:t>These results contrast with those</w:t>
      </w:r>
      <w:r w:rsidR="00EE5292" w:rsidRPr="00C05650">
        <w:t xml:space="preserve"> previously observed in </w:t>
      </w:r>
      <w:r w:rsidR="00EE5292" w:rsidRPr="00C05650">
        <w:rPr>
          <w:i/>
        </w:rPr>
        <w:t xml:space="preserve">Ae. </w:t>
      </w:r>
      <w:r w:rsidR="00013F39" w:rsidRPr="00C05650">
        <w:rPr>
          <w:i/>
        </w:rPr>
        <w:t>a</w:t>
      </w:r>
      <w:r w:rsidR="00EE5292" w:rsidRPr="00C05650">
        <w:rPr>
          <w:i/>
        </w:rPr>
        <w:t xml:space="preserve">egypti </w:t>
      </w:r>
      <w:r w:rsidR="00EE5292" w:rsidRPr="00C05650">
        <w:t xml:space="preserve">where </w:t>
      </w:r>
      <w:r w:rsidR="006C2528" w:rsidRPr="00C05650">
        <w:t xml:space="preserve">expression of </w:t>
      </w:r>
      <w:proofErr w:type="spellStart"/>
      <w:r w:rsidR="006C2528" w:rsidRPr="00C05650">
        <w:t>AaHIT</w:t>
      </w:r>
      <w:proofErr w:type="spellEnd"/>
      <w:r w:rsidR="00013F39" w:rsidRPr="00C05650">
        <w:t xml:space="preserve"> did not result in significant effects on adult female survival or egg-laying (hatch rates were not recorded in that experiment). A possible reason for this lies in the difference in how </w:t>
      </w:r>
      <w:proofErr w:type="spellStart"/>
      <w:r w:rsidR="00013F39" w:rsidRPr="00C05650">
        <w:t>AaHIT</w:t>
      </w:r>
      <w:proofErr w:type="spellEnd"/>
      <w:r w:rsidR="00013F39" w:rsidRPr="00C05650">
        <w:t xml:space="preserve"> was expressed in these two experiments. In </w:t>
      </w:r>
      <w:r w:rsidR="00013F39" w:rsidRPr="00C05650">
        <w:rPr>
          <w:i/>
        </w:rPr>
        <w:t>Ae. aegypti</w:t>
      </w:r>
      <w:r w:rsidR="00013F39" w:rsidRPr="00C05650">
        <w:t xml:space="preserve"> we employed the </w:t>
      </w:r>
      <w:r w:rsidR="00013F39" w:rsidRPr="00C05650">
        <w:rPr>
          <w:i/>
        </w:rPr>
        <w:t xml:space="preserve">VitellogeninA1 </w:t>
      </w:r>
      <w:r w:rsidR="00013F39" w:rsidRPr="00C05650">
        <w:t xml:space="preserve">promoter element to drive </w:t>
      </w:r>
      <w:proofErr w:type="spellStart"/>
      <w:r w:rsidR="00013F39" w:rsidRPr="00C05650">
        <w:t>tTAV</w:t>
      </w:r>
      <w:proofErr w:type="spellEnd"/>
      <w:r w:rsidR="00013F39" w:rsidRPr="00C05650">
        <w:t xml:space="preserve"> (and therefore </w:t>
      </w:r>
      <w:proofErr w:type="spellStart"/>
      <w:r w:rsidR="00013F39" w:rsidRPr="00C05650">
        <w:t>AaHIT</w:t>
      </w:r>
      <w:proofErr w:type="spellEnd"/>
      <w:r w:rsidR="00013F39" w:rsidRPr="00C05650">
        <w:t>) production</w:t>
      </w:r>
      <w:r w:rsidR="001D572B">
        <w:t xml:space="preserve"> </w:t>
      </w:r>
      <w:r w:rsidR="001D572B">
        <w:fldChar w:fldCharType="begin">
          <w:fldData xml:space="preserve">PEVuZE5vdGU+PENpdGU+PEF1dGhvcj5Lb2tvemE8L0F1dGhvcj48WWVhcj4yMDAwPC9ZZWFyPjxS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=
</w:fldData>
        </w:fldChar>
      </w:r>
      <w:r w:rsidR="00F9719F">
        <w:instrText xml:space="preserve"> ADDIN EN.CITE </w:instrText>
      </w:r>
      <w:r w:rsidR="00F9719F">
        <w:fldChar w:fldCharType="begin">
          <w:fldData xml:space="preserve">PEVuZE5vdGU+PENpdGU+PEF1dGhvcj5Lb2tvemE8L0F1dGhvcj48WWVhcj4yMDAwPC9ZZWFyPjxS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=
</w:fldData>
        </w:fldChar>
      </w:r>
      <w:r w:rsidR="00F9719F">
        <w:instrText xml:space="preserve"> ADDIN EN.CITE.DATA </w:instrText>
      </w:r>
      <w:r w:rsidR="00F9719F">
        <w:fldChar w:fldCharType="end"/>
      </w:r>
      <w:r w:rsidR="001D572B">
        <w:fldChar w:fldCharType="separate"/>
      </w:r>
      <w:r w:rsidR="00F9719F">
        <w:rPr>
          <w:noProof/>
        </w:rPr>
        <w:t>(27-29)</w:t>
      </w:r>
      <w:r w:rsidR="001D572B">
        <w:fldChar w:fldCharType="end"/>
      </w:r>
      <w:r w:rsidR="00013F39" w:rsidRPr="00C05650">
        <w:t>.</w:t>
      </w:r>
      <w:r w:rsidR="00634A91" w:rsidRPr="00C05650">
        <w:t xml:space="preserve"> This promoter shows a short window of upregulation (approx. 24hrs) in adult female fat-body cells </w:t>
      </w:r>
      <w:r w:rsidR="00634A91" w:rsidRPr="00C05650">
        <w:lastRenderedPageBreak/>
        <w:t>immediately following a blood meal</w:t>
      </w:r>
      <w:r w:rsidR="007A785E" w:rsidRPr="00C05650">
        <w:t xml:space="preserve">. On the other hand, here we </w:t>
      </w:r>
      <w:r w:rsidR="00BA313A">
        <w:t>used</w:t>
      </w:r>
      <w:r w:rsidR="007A785E" w:rsidRPr="00C05650">
        <w:t xml:space="preserve"> the less restricted baculovirus promoters </w:t>
      </w:r>
      <w:r w:rsidR="007A785E" w:rsidRPr="00C05650">
        <w:rPr>
          <w:i/>
        </w:rPr>
        <w:t xml:space="preserve">Hr5/ie1 </w:t>
      </w:r>
      <w:r w:rsidR="007A785E" w:rsidRPr="00C05650">
        <w:t xml:space="preserve">and </w:t>
      </w:r>
      <w:r w:rsidR="007A785E" w:rsidRPr="00C05650">
        <w:rPr>
          <w:i/>
        </w:rPr>
        <w:t>Op/ie2</w:t>
      </w:r>
      <w:r w:rsidR="007A785E" w:rsidRPr="00C05650">
        <w:t xml:space="preserve">. Although the expected expression profiles of these two promoters did not drive a concomitant upregulation of </w:t>
      </w:r>
      <w:proofErr w:type="spellStart"/>
      <w:r w:rsidR="007A785E" w:rsidRPr="00C05650">
        <w:t>AaHIT</w:t>
      </w:r>
      <w:proofErr w:type="spellEnd"/>
      <w:r w:rsidR="007A785E" w:rsidRPr="00C05650">
        <w:t xml:space="preserve"> in stages prior to pupae (possible reasons for this addressed above) it is </w:t>
      </w:r>
      <w:r w:rsidR="001D572B">
        <w:t>possible</w:t>
      </w:r>
      <w:r w:rsidR="007A785E" w:rsidRPr="00C05650">
        <w:t xml:space="preserve"> that, once active, the </w:t>
      </w:r>
      <w:proofErr w:type="spellStart"/>
      <w:r w:rsidR="007A785E" w:rsidRPr="00C05650">
        <w:t>tetO</w:t>
      </w:r>
      <w:proofErr w:type="spellEnd"/>
      <w:r w:rsidR="001D572B">
        <w:t>-</w:t>
      </w:r>
      <w:r w:rsidR="007A785E" w:rsidRPr="00C05650">
        <w:t xml:space="preserve"> insertion will have expressed in a larger number of cells and over a longer period than in our </w:t>
      </w:r>
      <w:r w:rsidR="007A785E" w:rsidRPr="00C05650">
        <w:rPr>
          <w:i/>
        </w:rPr>
        <w:t>Ae. aegypti</w:t>
      </w:r>
      <w:r w:rsidR="007A785E" w:rsidRPr="00C05650">
        <w:t xml:space="preserve"> experiments.</w:t>
      </w:r>
      <w:r w:rsidR="00E92B94" w:rsidRPr="00C05650">
        <w:t xml:space="preserve"> Therefore, where previously we achieved a short period of adult female paralysis followed by almost total recovery, here the induction of the </w:t>
      </w:r>
      <w:proofErr w:type="spellStart"/>
      <w:r w:rsidR="00E92B94" w:rsidRPr="00C05650">
        <w:t>tetO-AaHIT</w:t>
      </w:r>
      <w:proofErr w:type="spellEnd"/>
      <w:r w:rsidR="00E92B94" w:rsidRPr="00C05650">
        <w:t xml:space="preserve"> transgene resulted in reduced egg production and early death. </w:t>
      </w:r>
      <w:r w:rsidR="007A785E" w:rsidRPr="00C05650">
        <w:t>Th</w:t>
      </w:r>
      <w:r w:rsidR="00E92B94" w:rsidRPr="00C05650">
        <w:t>is</w:t>
      </w:r>
      <w:r w:rsidR="007A785E" w:rsidRPr="00C05650">
        <w:t xml:space="preserve"> complex interplay between component choice and </w:t>
      </w:r>
      <w:r w:rsidR="00E92B94" w:rsidRPr="00C05650">
        <w:t xml:space="preserve">the confounding effects of transgene genomic context highlight both the flexibility possible in developing such GPM strategies but also the </w:t>
      </w:r>
      <w:r w:rsidR="00D226D4" w:rsidRPr="00C05650">
        <w:t>importance of individual component testing.</w:t>
      </w:r>
    </w:p>
    <w:p w14:paraId="608CB03F" w14:textId="77777777" w:rsidR="00E92B94" w:rsidRPr="00C05650" w:rsidRDefault="00E92B94" w:rsidP="00E55A03">
      <w:pPr>
        <w:spacing w:line="360" w:lineRule="auto"/>
        <w:jc w:val="both"/>
        <w:rPr>
          <w:b/>
        </w:rPr>
      </w:pPr>
    </w:p>
    <w:p w14:paraId="105E60CB" w14:textId="44A15D3F" w:rsidR="00E92B94" w:rsidRPr="00C05650" w:rsidRDefault="00FF688C" w:rsidP="00E55A03">
      <w:pPr>
        <w:spacing w:line="360" w:lineRule="auto"/>
        <w:jc w:val="both"/>
        <w:rPr>
          <w:b/>
        </w:rPr>
      </w:pPr>
      <w:r>
        <w:rPr>
          <w:b/>
        </w:rPr>
        <w:t xml:space="preserve">4. </w:t>
      </w:r>
      <w:r w:rsidR="00E92B94" w:rsidRPr="00C05650">
        <w:rPr>
          <w:b/>
        </w:rPr>
        <w:t xml:space="preserve">Conclusion </w:t>
      </w:r>
    </w:p>
    <w:p w14:paraId="342688B3" w14:textId="6E709381" w:rsidR="007E1004" w:rsidRDefault="0042496D" w:rsidP="007E1004">
      <w:pPr>
        <w:spacing w:line="360" w:lineRule="auto"/>
        <w:jc w:val="both"/>
      </w:pPr>
      <w:r w:rsidRPr="00C05650">
        <w:t>We have demonstrated</w:t>
      </w:r>
      <w:r w:rsidR="00BA2934" w:rsidRPr="00C05650">
        <w:t xml:space="preserve"> the first use of</w:t>
      </w:r>
      <w:r w:rsidRPr="00C05650">
        <w:t xml:space="preserve"> a non cell-autonomous </w:t>
      </w:r>
      <w:r w:rsidR="00FF1000" w:rsidRPr="00C05650">
        <w:t xml:space="preserve">transgene-based </w:t>
      </w:r>
      <w:r w:rsidRPr="00C05650">
        <w:t>effector</w:t>
      </w:r>
      <w:r w:rsidR="00BA2934" w:rsidRPr="00C05650">
        <w:t xml:space="preserve"> in a </w:t>
      </w:r>
      <w:r w:rsidR="00FF1000" w:rsidRPr="00C05650">
        <w:t xml:space="preserve">lepidopteran, </w:t>
      </w:r>
      <w:r w:rsidR="009C1331" w:rsidRPr="00C05650">
        <w:t>causing</w:t>
      </w:r>
      <w:r w:rsidR="00FF1000" w:rsidRPr="00C05650">
        <w:t xml:space="preserve"> adult-speci</w:t>
      </w:r>
      <w:r w:rsidR="00491A6A" w:rsidRPr="00C05650">
        <w:t xml:space="preserve">fic, </w:t>
      </w:r>
      <w:r w:rsidR="00FF1000" w:rsidRPr="00C05650">
        <w:t xml:space="preserve">tetracycline-repressible, </w:t>
      </w:r>
      <w:r w:rsidR="009C1331" w:rsidRPr="00C05650">
        <w:t xml:space="preserve">neurotoxic effects. </w:t>
      </w:r>
      <w:r w:rsidR="00FF1000" w:rsidRPr="00C05650">
        <w:t>Diamondback moth a</w:t>
      </w:r>
      <w:r w:rsidR="009C1331" w:rsidRPr="00C05650">
        <w:t>dults experiencing these neurotoxic effects were observed to be less mobile</w:t>
      </w:r>
      <w:r w:rsidR="00124C3E">
        <w:t>;</w:t>
      </w:r>
      <w:r w:rsidR="009C1331" w:rsidRPr="00C05650">
        <w:t xml:space="preserve"> often sitting on the bottom or wall of their enclosure with a shaking/shivering phe</w:t>
      </w:r>
      <w:r w:rsidR="00FF1000" w:rsidRPr="00C05650">
        <w:t>notype. On its own, it is possible that such a phenotype would impose significant fitness costs under real-world conditions where it could impede their ability to avoid an array of biotic and abiotic dangers. However, even in the relatively safe and stable e</w:t>
      </w:r>
      <w:r w:rsidR="007E1004" w:rsidRPr="00C05650">
        <w:t>nvironment of the laborator</w:t>
      </w:r>
      <w:r w:rsidR="00D132A0">
        <w:t>y</w:t>
      </w:r>
      <w:r w:rsidR="00C05650" w:rsidRPr="00C05650">
        <w:t>,</w:t>
      </w:r>
      <w:r w:rsidR="00FF1000" w:rsidRPr="00C05650">
        <w:t xml:space="preserve"> these adults experienced substantial decreases in their longevity and in female fecundity – both relevant parameters in terms of population control. These effects would</w:t>
      </w:r>
      <w:r w:rsidR="00C05650" w:rsidRPr="00C05650">
        <w:t>,</w:t>
      </w:r>
      <w:r w:rsidR="00FF1000" w:rsidRPr="00C05650">
        <w:t xml:space="preserve"> for </w:t>
      </w:r>
      <w:r w:rsidR="00C05650" w:rsidRPr="00C05650">
        <w:t>the same reasons outlined above,</w:t>
      </w:r>
      <w:r w:rsidR="00FF1000" w:rsidRPr="00C05650">
        <w:t xml:space="preserve"> likely be exacerbated in the field</w:t>
      </w:r>
      <w:r w:rsidR="003B1F38">
        <w:t xml:space="preserve"> where even the average longevity of wild adults is estimated to be less than five days </w:t>
      </w:r>
      <w:r w:rsidR="003B1F38">
        <w:fldChar w:fldCharType="begin"/>
      </w:r>
      <w:r w:rsidR="00F9719F">
        <w:instrText xml:space="preserve"> ADDIN EN.CITE &lt;EndNote&gt;&lt;Cite&gt;&lt;Author&gt;Furlong&lt;/Author&gt;&lt;Year&gt;1995&lt;/Year&gt;&lt;RecNum&gt;103&lt;/RecNum&gt;&lt;DisplayText&gt;(30)&lt;/DisplayText&gt;&lt;record&gt;&lt;rec-number&gt;103&lt;/rec-number&gt;&lt;foreign-keys&gt;&lt;key app="EN" db-id="tdsepxzwr0w09aet9w8x5dea52dpz9x020fd" timestamp="1447587257"&gt;103&lt;/key&gt;&lt;/foreign-keys&gt;&lt;ref-type name="Journal Article"&gt;17&lt;/ref-type&gt;&lt;contributors&gt;&lt;authors&gt;&lt;author&gt;Furlong, Michael J.&lt;/author&gt;&lt;author&gt;Pell, Judith K.&lt;/author&gt;&lt;author&gt;Pek Choo, Ong&lt;/author&gt;&lt;author&gt;Abdul Rahman, Syed&lt;/author&gt;&lt;/authors&gt;&lt;/contributors&gt;&lt;titles&gt;&lt;title&gt;Field and laboratory evaluation of a sex pheromone trap for the autodissemination of the fungal entomopathogen Zoophthora radicans (Entomophthorales) by the diamondback moth, Plutella xylostella (Lepidoptera: Yponomeutidae)&lt;/title&gt;&lt;secondary-title&gt;Bulletin of entomological research&lt;/secondary-title&gt;&lt;/titles&gt;&lt;periodical&gt;&lt;full-title&gt;Bulletin of entomological research&lt;/full-title&gt;&lt;/periodical&gt;&lt;pages&gt;331-337&lt;/pages&gt;&lt;volume&gt;85&lt;/volume&gt;&lt;number&gt;03&lt;/number&gt;&lt;dates&gt;&lt;year&gt;1995&lt;/year&gt;&lt;/dates&gt;&lt;publisher&gt;Cambridge Journals Online&lt;/publisher&gt;&lt;urls&gt;&lt;related-urls&gt;&lt;url&gt;http://dx.doi.org/10.1017/S0007485300036051&lt;/url&gt;&lt;/related-urls&gt;&lt;/urls&gt;&lt;electronic-resource-num&gt;10.1017/S0007485300036051&lt;/electronic-resource-num&gt;&lt;/record&gt;&lt;/Cite&gt;&lt;/EndNote&gt;</w:instrText>
      </w:r>
      <w:r w:rsidR="003B1F38">
        <w:fldChar w:fldCharType="separate"/>
      </w:r>
      <w:r w:rsidR="00F9719F">
        <w:rPr>
          <w:noProof/>
        </w:rPr>
        <w:t>(30)</w:t>
      </w:r>
      <w:r w:rsidR="003B1F38">
        <w:fldChar w:fldCharType="end"/>
      </w:r>
      <w:r w:rsidR="00FF1000" w:rsidRPr="00C05650">
        <w:t xml:space="preserve">. Although such phenotypes would likely prove deleterious to those inheriting them in the field, the system as demonstrated here remains a ‘proof-of-principle’. </w:t>
      </w:r>
      <w:r w:rsidR="00246B2B" w:rsidRPr="00C05650">
        <w:t xml:space="preserve">For true ‘field-ready’ strains </w:t>
      </w:r>
      <w:r w:rsidR="007E1004" w:rsidRPr="00C05650">
        <w:t xml:space="preserve">both </w:t>
      </w:r>
      <w:r w:rsidR="00FF1000" w:rsidRPr="00C05650">
        <w:t xml:space="preserve">a higher degree of penetrance </w:t>
      </w:r>
      <w:r w:rsidR="007E1004" w:rsidRPr="00C05650">
        <w:t xml:space="preserve">and </w:t>
      </w:r>
      <w:r w:rsidR="00246B2B" w:rsidRPr="00C05650">
        <w:t>an earlier</w:t>
      </w:r>
      <w:r w:rsidR="007E1004" w:rsidRPr="00C05650">
        <w:t>-acting</w:t>
      </w:r>
      <w:r w:rsidR="00246B2B" w:rsidRPr="00C05650">
        <w:t xml:space="preserve"> phenotype would be required, especially for protection of cash-crops such as Brassicas where aesthetic damage by younger instars can prove economically </w:t>
      </w:r>
      <w:r w:rsidR="007E1004" w:rsidRPr="00C05650">
        <w:t>damaging</w:t>
      </w:r>
      <w:r w:rsidR="003B1F38">
        <w:t xml:space="preserve"> </w:t>
      </w:r>
      <w:r w:rsidR="003B1F38">
        <w:fldChar w:fldCharType="begin"/>
      </w:r>
      <w:r w:rsidR="00C43980">
        <w:instrText xml:space="preserve"> ADDIN EN.CITE &lt;EndNote&gt;&lt;Cite&gt;&lt;Author&gt;Zalucki&lt;/Author&gt;&lt;Year&gt;2012&lt;/Year&gt;&lt;RecNum&gt;387&lt;/RecNum&gt;&lt;DisplayText&gt;(2)&lt;/DisplayText&gt;&lt;record&gt;&lt;rec-number&gt;387&lt;/rec-number&gt;&lt;foreign-keys&gt;&lt;key app="EN" db-id="tdsepxzwr0w09aet9w8x5dea52dpz9x020fd" timestamp="1447587259"&gt;387&lt;/key&gt;&lt;/foreign-keys&gt;&lt;ref-type name="Journal Article"&gt;17&lt;/ref-type&gt;&lt;contributors&gt;&lt;authors&gt;&lt;author&gt;Zalucki, Myron P.&lt;/author&gt;&lt;author&gt;Shabbir, Asad&lt;/author&gt;&lt;author&gt;Silva, Rehan&lt;/author&gt;&lt;author&gt;Adamson, David&lt;/author&gt;&lt;author&gt;Liu, Shu-Sheng&lt;/author&gt;&lt;author&gt;Furlong, Michael J.&lt;/author&gt;&lt;/authors&gt;&lt;/contributors&gt;&lt;titles&gt;&lt;title&gt;Estimating the Economic Cost of One of the World&amp;apos;s Major Insect Pests, Plutella xylostella (Lepidoptera: Plutellidae): Just How Long Is a Piece of String?&lt;/title&gt;&lt;secondary-title&gt;Journal of economic entomology&lt;/secondary-title&gt;&lt;/titles&gt;&lt;periodical&gt;&lt;full-title&gt;Journal of Economic Entomology&lt;/full-title&gt;&lt;/periodical&gt;&lt;pages&gt;1115-1129&lt;/pages&gt;&lt;volume&gt;105&lt;/volume&gt;&lt;number&gt;4&lt;/number&gt;&lt;dates&gt;&lt;year&gt;2012&lt;/year&gt;&lt;/dates&gt;&lt;isbn&gt;0022-0493&lt;/isbn&gt;&lt;urls&gt;&lt;/urls&gt;&lt;electronic-resource-num&gt;10.1603/EC12107&lt;/electronic-resource-num&gt;&lt;access-date&gt;Aug 2012&lt;/access-date&gt;&lt;/record&gt;&lt;/Cite&gt;&lt;/EndNote&gt;</w:instrText>
      </w:r>
      <w:r w:rsidR="003B1F38">
        <w:fldChar w:fldCharType="separate"/>
      </w:r>
      <w:r w:rsidR="00C43980">
        <w:rPr>
          <w:noProof/>
        </w:rPr>
        <w:t>(2)</w:t>
      </w:r>
      <w:r w:rsidR="003B1F38">
        <w:fldChar w:fldCharType="end"/>
      </w:r>
      <w:r w:rsidR="00246B2B" w:rsidRPr="00C05650">
        <w:t xml:space="preserve">. </w:t>
      </w:r>
      <w:r w:rsidR="00124C3E">
        <w:t>Achieving this</w:t>
      </w:r>
      <w:r w:rsidR="00246B2B" w:rsidRPr="00C05650">
        <w:t xml:space="preserve"> may prove as simple as generation of a large</w:t>
      </w:r>
      <w:r w:rsidR="00491A6A" w:rsidRPr="00C05650">
        <w:t>r</w:t>
      </w:r>
      <w:r w:rsidR="00246B2B" w:rsidRPr="00C05650">
        <w:t xml:space="preserve"> </w:t>
      </w:r>
      <w:r w:rsidR="00C05650" w:rsidRPr="00C05650">
        <w:t xml:space="preserve">number of </w:t>
      </w:r>
      <w:proofErr w:type="spellStart"/>
      <w:r w:rsidR="00C05650" w:rsidRPr="00C05650">
        <w:t>tetO-AaHIT</w:t>
      </w:r>
      <w:proofErr w:type="spellEnd"/>
      <w:r w:rsidR="00C05650" w:rsidRPr="00C05650">
        <w:t xml:space="preserve"> insertions</w:t>
      </w:r>
      <w:r w:rsidR="00246B2B" w:rsidRPr="00C05650">
        <w:t xml:space="preserve"> </w:t>
      </w:r>
      <w:proofErr w:type="gramStart"/>
      <w:r w:rsidR="00246B2B" w:rsidRPr="00C05650">
        <w:t>in order to</w:t>
      </w:r>
      <w:proofErr w:type="gramEnd"/>
      <w:r w:rsidR="00246B2B" w:rsidRPr="00C05650">
        <w:t xml:space="preserve"> test for </w:t>
      </w:r>
      <w:r w:rsidR="007E1004" w:rsidRPr="00C05650">
        <w:t xml:space="preserve">loci which allow </w:t>
      </w:r>
      <w:r w:rsidR="00246B2B" w:rsidRPr="00C05650">
        <w:t xml:space="preserve">earlier </w:t>
      </w:r>
      <w:r w:rsidR="00C93D6D">
        <w:lastRenderedPageBreak/>
        <w:t>expression</w:t>
      </w:r>
      <w:r w:rsidR="00246B2B" w:rsidRPr="00C05650">
        <w:t>.</w:t>
      </w:r>
      <w:r w:rsidR="00491A6A" w:rsidRPr="00C05650">
        <w:t xml:space="preserve"> For ease and economy of mass-rearing, it would also necessary to combine the bipartite </w:t>
      </w:r>
      <w:proofErr w:type="spellStart"/>
      <w:r w:rsidR="00491A6A" w:rsidRPr="00C05650">
        <w:t>tet</w:t>
      </w:r>
      <w:proofErr w:type="spellEnd"/>
      <w:r w:rsidR="00491A6A" w:rsidRPr="00C05650">
        <w:t xml:space="preserve">-off components (e.g. </w:t>
      </w:r>
      <w:r w:rsidR="00491A6A" w:rsidRPr="00C05650">
        <w:rPr>
          <w:i/>
        </w:rPr>
        <w:t>Hr5/ie1</w:t>
      </w:r>
      <w:r w:rsidR="00491A6A" w:rsidRPr="00C05650">
        <w:t xml:space="preserve">-tTAV and </w:t>
      </w:r>
      <w:proofErr w:type="spellStart"/>
      <w:r w:rsidR="00491A6A" w:rsidRPr="00C05650">
        <w:t>tetO-AaHIT</w:t>
      </w:r>
      <w:proofErr w:type="spellEnd"/>
      <w:r w:rsidR="00491A6A" w:rsidRPr="00C05650">
        <w:t>) into a single construct and genomic insertion</w:t>
      </w:r>
      <w:r w:rsidR="007E1004" w:rsidRPr="00C05650">
        <w:t xml:space="preserve"> site</w:t>
      </w:r>
      <w:r w:rsidR="00491A6A" w:rsidRPr="00C05650">
        <w:t>, although recent modelling has indicated that use of two-part systems can still function effectively at population regulation</w:t>
      </w:r>
      <w:r w:rsidR="00166CD7" w:rsidRPr="00C05650">
        <w:t>, at least when deleterious effects are limited to a single sex</w:t>
      </w:r>
      <w:r w:rsidR="003B1F38">
        <w:t xml:space="preserve"> </w:t>
      </w:r>
      <w:r w:rsidR="003B1F38">
        <w:fldChar w:fldCharType="begin"/>
      </w:r>
      <w:r w:rsidR="00F9719F">
        <w:instrText xml:space="preserve"> ADDIN EN.CITE &lt;EndNote&gt;&lt;Cite&gt;&lt;Author&gt;Vella&lt;/Author&gt;&lt;Year&gt;2020&lt;/Year&gt;&lt;RecNum&gt;717&lt;/RecNum&gt;&lt;DisplayText&gt;(31)&lt;/DisplayText&gt;&lt;record&gt;&lt;rec-number&gt;717&lt;/rec-number&gt;&lt;foreign-keys&gt;&lt;key app="EN" db-id="tdsepxzwr0w09aet9w8x5dea52dpz9x020fd" timestamp="1588166206"&gt;717&lt;/key&gt;&lt;/foreign-keys&gt;&lt;ref-type name="Journal Article"&gt;17&lt;/ref-type&gt;&lt;contributors&gt;&lt;authors&gt;&lt;author&gt;Vella, M. R.&lt;/author&gt;&lt;author&gt;Gould, F.&lt;/author&gt;&lt;author&gt;Lloyd, A. L.&lt;/author&gt;&lt;/authors&gt;&lt;/contributors&gt;&lt;titles&gt;&lt;title&gt;Mathematical modeling of genetic pest management through female lethality with independently segregating alleles&lt;/title&gt;&lt;secondary-title&gt;BioRxiv&lt;/secondary-title&gt;&lt;/titles&gt;&lt;periodical&gt;&lt;full-title&gt;bioRxiv&lt;/full-title&gt;&lt;/periodical&gt;&lt;edition&gt;07/04/2020&lt;/edition&gt;&lt;dates&gt;&lt;year&gt;2020&lt;/year&gt;&lt;/dates&gt;&lt;urls&gt;&lt;/urls&gt;&lt;/record&gt;&lt;/Cite&gt;&lt;/EndNote&gt;</w:instrText>
      </w:r>
      <w:r w:rsidR="003B1F38">
        <w:fldChar w:fldCharType="separate"/>
      </w:r>
      <w:r w:rsidR="00F9719F">
        <w:rPr>
          <w:noProof/>
        </w:rPr>
        <w:t>(31)</w:t>
      </w:r>
      <w:r w:rsidR="003B1F38">
        <w:fldChar w:fldCharType="end"/>
      </w:r>
      <w:r w:rsidR="00166CD7" w:rsidRPr="00C05650">
        <w:t>.</w:t>
      </w:r>
      <w:r w:rsidR="00491A6A" w:rsidRPr="00C05650">
        <w:t xml:space="preserve"> </w:t>
      </w:r>
      <w:r w:rsidR="007E1004" w:rsidRPr="00C05650">
        <w:t>Despite these caveats, our find</w:t>
      </w:r>
      <w:r w:rsidR="00C05650" w:rsidRPr="00C05650">
        <w:t>ings, alongside others, confirm</w:t>
      </w:r>
      <w:r w:rsidR="007E1004" w:rsidRPr="00C05650">
        <w:t xml:space="preserve"> the utility of the invertebrate-specific neurotoxic protein </w:t>
      </w:r>
      <w:proofErr w:type="spellStart"/>
      <w:r w:rsidR="007E1004" w:rsidRPr="00C05650">
        <w:t>AaHIT</w:t>
      </w:r>
      <w:proofErr w:type="spellEnd"/>
      <w:r w:rsidR="007E1004" w:rsidRPr="00C05650">
        <w:t xml:space="preserve"> as a means of effective insect control. More specifically, our results extend the potential of non cell-autonomous effectors as potential tools for GPM to the Lepidoptera, which include some of the </w:t>
      </w:r>
      <w:r w:rsidR="00963F6C" w:rsidRPr="00C05650">
        <w:t>worlds</w:t>
      </w:r>
      <w:r w:rsidR="007E1004" w:rsidRPr="00C05650">
        <w:t xml:space="preserve"> most damaging pest species. </w:t>
      </w:r>
      <w:r w:rsidR="00C05650" w:rsidRPr="00C05650">
        <w:t xml:space="preserve"> </w:t>
      </w:r>
    </w:p>
    <w:p w14:paraId="1E9AAB97" w14:textId="77777777" w:rsidR="0027394E" w:rsidRDefault="0027394E" w:rsidP="007E1004">
      <w:pPr>
        <w:spacing w:line="360" w:lineRule="auto"/>
        <w:jc w:val="both"/>
      </w:pPr>
    </w:p>
    <w:p w14:paraId="2EB581DE" w14:textId="7D831D77" w:rsidR="0027394E" w:rsidRDefault="00FF688C" w:rsidP="007E1004">
      <w:pPr>
        <w:spacing w:line="360" w:lineRule="auto"/>
        <w:jc w:val="both"/>
        <w:rPr>
          <w:b/>
        </w:rPr>
      </w:pPr>
      <w:commentRangeStart w:id="211"/>
      <w:r>
        <w:rPr>
          <w:b/>
        </w:rPr>
        <w:t>5</w:t>
      </w:r>
      <w:commentRangeStart w:id="212"/>
      <w:r>
        <w:rPr>
          <w:b/>
        </w:rPr>
        <w:t xml:space="preserve">. </w:t>
      </w:r>
      <w:r w:rsidR="0027394E" w:rsidRPr="0027394E">
        <w:rPr>
          <w:b/>
        </w:rPr>
        <w:t>Video legends</w:t>
      </w:r>
      <w:commentRangeEnd w:id="211"/>
      <w:r w:rsidR="00E05B00">
        <w:rPr>
          <w:rStyle w:val="CommentReference"/>
        </w:rPr>
        <w:commentReference w:id="211"/>
      </w:r>
      <w:commentRangeEnd w:id="212"/>
      <w:r w:rsidR="00AF2888">
        <w:rPr>
          <w:rStyle w:val="CommentReference"/>
        </w:rPr>
        <w:commentReference w:id="212"/>
      </w:r>
    </w:p>
    <w:p w14:paraId="3F391A67" w14:textId="1D31C354" w:rsidR="0027394E" w:rsidRDefault="0027394E" w:rsidP="007E1004">
      <w:pPr>
        <w:spacing w:line="360" w:lineRule="auto"/>
        <w:jc w:val="both"/>
      </w:pPr>
      <w:r>
        <w:t>The following videos record</w:t>
      </w:r>
      <w:r w:rsidR="009E7408">
        <w:t xml:space="preserve"> representative</w:t>
      </w:r>
      <w:r>
        <w:t xml:space="preserve"> examples of the ‘shaking’ phenotype observed in the </w:t>
      </w:r>
      <w:r w:rsidRPr="00C05650">
        <w:rPr>
          <w:i/>
        </w:rPr>
        <w:t>Hr5/ie1</w:t>
      </w:r>
      <w:r>
        <w:t>&gt;</w:t>
      </w:r>
      <w:proofErr w:type="spellStart"/>
      <w:r>
        <w:t>AaHIT</w:t>
      </w:r>
      <w:proofErr w:type="spellEnd"/>
      <w:r>
        <w:t xml:space="preserve"> and </w:t>
      </w:r>
      <w:r w:rsidRPr="0027394E">
        <w:rPr>
          <w:i/>
        </w:rPr>
        <w:t>Op/ie2</w:t>
      </w:r>
      <w:r>
        <w:t>&gt;</w:t>
      </w:r>
      <w:proofErr w:type="spellStart"/>
      <w:r>
        <w:t>AaHIT</w:t>
      </w:r>
      <w:proofErr w:type="spellEnd"/>
      <w:r>
        <w:t xml:space="preserve"> adults off-</w:t>
      </w:r>
      <w:proofErr w:type="spellStart"/>
      <w:r>
        <w:t>tet</w:t>
      </w:r>
      <w:proofErr w:type="spellEnd"/>
      <w:r>
        <w:t xml:space="preserve"> as well as individuals of the same genotype but reared on-</w:t>
      </w:r>
      <w:proofErr w:type="spellStart"/>
      <w:r>
        <w:t>tet</w:t>
      </w:r>
      <w:proofErr w:type="spellEnd"/>
      <w:r>
        <w:t xml:space="preserve"> to act as negative controls</w:t>
      </w:r>
      <w:r w:rsidR="00D41DD7">
        <w:t xml:space="preserve"> (not shaking)</w:t>
      </w:r>
      <w:r>
        <w:t xml:space="preserve">. As no differences were apparent between the shaking phenotype observed in </w:t>
      </w:r>
      <w:r w:rsidRPr="00C05650">
        <w:rPr>
          <w:i/>
        </w:rPr>
        <w:t>Hr5/ie1</w:t>
      </w:r>
      <w:r>
        <w:t>&gt;</w:t>
      </w:r>
      <w:proofErr w:type="spellStart"/>
      <w:r>
        <w:t>AaHIT</w:t>
      </w:r>
      <w:proofErr w:type="spellEnd"/>
      <w:r>
        <w:t xml:space="preserve"> and </w:t>
      </w:r>
      <w:r w:rsidRPr="0027394E">
        <w:rPr>
          <w:i/>
        </w:rPr>
        <w:t>Op/ie2</w:t>
      </w:r>
      <w:r>
        <w:t>&gt;</w:t>
      </w:r>
      <w:proofErr w:type="spellStart"/>
      <w:r>
        <w:t>AaHIT</w:t>
      </w:r>
      <w:proofErr w:type="spellEnd"/>
      <w:r>
        <w:t xml:space="preserve"> adults, these videos are exclusively of </w:t>
      </w:r>
      <w:r w:rsidRPr="0027394E">
        <w:rPr>
          <w:i/>
        </w:rPr>
        <w:t>Op/ie2</w:t>
      </w:r>
      <w:r>
        <w:t>&gt;</w:t>
      </w:r>
      <w:proofErr w:type="spellStart"/>
      <w:r>
        <w:t>AaHIT</w:t>
      </w:r>
      <w:proofErr w:type="spellEnd"/>
      <w:r>
        <w:t xml:space="preserve"> individuals. </w:t>
      </w:r>
      <w:r w:rsidR="00FF688C">
        <w:t xml:space="preserve">Unless specified videos are of orthogonal individuals. </w:t>
      </w:r>
    </w:p>
    <w:p w14:paraId="43004B67" w14:textId="77777777" w:rsidR="0027394E" w:rsidRDefault="0027394E" w:rsidP="007E1004">
      <w:pPr>
        <w:spacing w:line="360" w:lineRule="auto"/>
        <w:jc w:val="both"/>
      </w:pPr>
    </w:p>
    <w:p w14:paraId="20E28520" w14:textId="58608D88" w:rsidR="0027394E" w:rsidRDefault="0027394E" w:rsidP="007E1004">
      <w:pPr>
        <w:spacing w:line="360" w:lineRule="auto"/>
        <w:jc w:val="both"/>
      </w:pPr>
      <w:r>
        <w:t>Video</w:t>
      </w:r>
      <w:r w:rsidR="009E7408">
        <w:t xml:space="preserve"> </w:t>
      </w:r>
      <w:r>
        <w:t>1: ‘</w:t>
      </w:r>
      <w:r w:rsidRPr="0027394E">
        <w:t>NMT-IMG_3803.MOV</w:t>
      </w:r>
      <w:r w:rsidR="00FF688C">
        <w:t>’: O</w:t>
      </w:r>
      <w:r>
        <w:t>n-</w:t>
      </w:r>
      <w:proofErr w:type="spellStart"/>
      <w:r>
        <w:t>tet</w:t>
      </w:r>
      <w:proofErr w:type="spellEnd"/>
      <w:r>
        <w:t xml:space="preserve"> male</w:t>
      </w:r>
      <w:r w:rsidR="009E7408">
        <w:t xml:space="preserve"> </w:t>
      </w:r>
      <w:r w:rsidR="00FF688C">
        <w:t xml:space="preserve">1 </w:t>
      </w:r>
      <w:r w:rsidR="009E7408">
        <w:t>negative control. Dorsal view</w:t>
      </w:r>
      <w:r w:rsidR="00FF688C">
        <w:t>.</w:t>
      </w:r>
    </w:p>
    <w:p w14:paraId="1782E605" w14:textId="77777777" w:rsidR="009E7408" w:rsidRDefault="009E7408" w:rsidP="007E1004">
      <w:pPr>
        <w:spacing w:line="360" w:lineRule="auto"/>
        <w:jc w:val="both"/>
      </w:pPr>
    </w:p>
    <w:p w14:paraId="5FE31EB8" w14:textId="21731E5D" w:rsidR="009E7408" w:rsidRDefault="009E7408" w:rsidP="007E1004">
      <w:pPr>
        <w:spacing w:line="360" w:lineRule="auto"/>
        <w:jc w:val="both"/>
      </w:pPr>
      <w:r>
        <w:t>Video 2: ‘</w:t>
      </w:r>
      <w:r w:rsidRPr="009E7408">
        <w:t>NMB-IMG_3804.MOV</w:t>
      </w:r>
      <w:r w:rsidR="00FF688C">
        <w:t>’: O</w:t>
      </w:r>
      <w:r>
        <w:t>n-</w:t>
      </w:r>
      <w:proofErr w:type="spellStart"/>
      <w:r>
        <w:t>tet</w:t>
      </w:r>
      <w:proofErr w:type="spellEnd"/>
      <w:r>
        <w:t xml:space="preserve"> male </w:t>
      </w:r>
      <w:r w:rsidR="00FF688C">
        <w:t xml:space="preserve">1 </w:t>
      </w:r>
      <w:r>
        <w:t>negative control. Ventral view</w:t>
      </w:r>
      <w:r w:rsidR="00FF688C">
        <w:t>.</w:t>
      </w:r>
    </w:p>
    <w:p w14:paraId="13BF00EC" w14:textId="77777777" w:rsidR="009E7408" w:rsidRDefault="009E7408" w:rsidP="007E1004">
      <w:pPr>
        <w:spacing w:line="360" w:lineRule="auto"/>
        <w:jc w:val="both"/>
      </w:pPr>
    </w:p>
    <w:p w14:paraId="4FEF8DA0" w14:textId="0E1D9F40" w:rsidR="009E7408" w:rsidRDefault="009E7408" w:rsidP="007E1004">
      <w:pPr>
        <w:spacing w:line="360" w:lineRule="auto"/>
        <w:jc w:val="both"/>
      </w:pPr>
      <w:r>
        <w:t>Video 3: ‘</w:t>
      </w:r>
      <w:r w:rsidRPr="009E7408">
        <w:t>NFT-IMG_3802.MOV</w:t>
      </w:r>
      <w:r w:rsidR="00FF688C">
        <w:t>’: O</w:t>
      </w:r>
      <w:r>
        <w:t>n-</w:t>
      </w:r>
      <w:proofErr w:type="spellStart"/>
      <w:r>
        <w:t>tet</w:t>
      </w:r>
      <w:proofErr w:type="spellEnd"/>
      <w:r>
        <w:t xml:space="preserve"> female</w:t>
      </w:r>
      <w:r w:rsidR="00FF688C">
        <w:t xml:space="preserve"> 1</w:t>
      </w:r>
      <w:r>
        <w:t xml:space="preserve"> negative control. Dorsal view</w:t>
      </w:r>
      <w:r w:rsidR="00FF688C">
        <w:t>.</w:t>
      </w:r>
    </w:p>
    <w:p w14:paraId="21930C91" w14:textId="77777777" w:rsidR="009E7408" w:rsidRDefault="009E7408" w:rsidP="007E1004">
      <w:pPr>
        <w:spacing w:line="360" w:lineRule="auto"/>
        <w:jc w:val="both"/>
      </w:pPr>
    </w:p>
    <w:p w14:paraId="54EEB922" w14:textId="491A3986" w:rsidR="009E7408" w:rsidRDefault="009E7408" w:rsidP="007E1004">
      <w:pPr>
        <w:spacing w:line="360" w:lineRule="auto"/>
        <w:jc w:val="both"/>
      </w:pPr>
      <w:r>
        <w:t>Video 4: ‘</w:t>
      </w:r>
      <w:r w:rsidRPr="009E7408">
        <w:t>NFB-IMG_3801.MOV</w:t>
      </w:r>
      <w:r w:rsidR="00FF688C">
        <w:t>’: O</w:t>
      </w:r>
      <w:r>
        <w:t>n-</w:t>
      </w:r>
      <w:proofErr w:type="spellStart"/>
      <w:r>
        <w:t>tet</w:t>
      </w:r>
      <w:proofErr w:type="spellEnd"/>
      <w:r>
        <w:t xml:space="preserve"> female</w:t>
      </w:r>
      <w:r w:rsidR="00FF688C">
        <w:t xml:space="preserve"> 1</w:t>
      </w:r>
      <w:r>
        <w:t xml:space="preserve"> negative control. Ventral view</w:t>
      </w:r>
      <w:r w:rsidR="00FF688C">
        <w:t>.</w:t>
      </w:r>
    </w:p>
    <w:p w14:paraId="2155DE4F" w14:textId="77777777" w:rsidR="009E7408" w:rsidRDefault="009E7408" w:rsidP="007E1004">
      <w:pPr>
        <w:spacing w:line="360" w:lineRule="auto"/>
        <w:jc w:val="both"/>
      </w:pPr>
    </w:p>
    <w:p w14:paraId="295C86CD" w14:textId="18BA9607" w:rsidR="009E7408" w:rsidRDefault="009E7408" w:rsidP="007E1004">
      <w:pPr>
        <w:spacing w:line="360" w:lineRule="auto"/>
        <w:jc w:val="both"/>
      </w:pPr>
      <w:r>
        <w:t>Video 5: ‘</w:t>
      </w:r>
      <w:r w:rsidRPr="009E7408">
        <w:t>SMTA-IMG_3780.MOV</w:t>
      </w:r>
      <w:r w:rsidR="00FF688C">
        <w:t>’: Off-</w:t>
      </w:r>
      <w:proofErr w:type="spellStart"/>
      <w:r w:rsidR="00FF688C">
        <w:t>tet</w:t>
      </w:r>
      <w:proofErr w:type="spellEnd"/>
      <w:r w:rsidR="00FF688C">
        <w:t xml:space="preserve"> male </w:t>
      </w:r>
      <w:r>
        <w:t>1 showing shaking phenotype. Dorsal view</w:t>
      </w:r>
      <w:r w:rsidR="00FF688C">
        <w:t>.</w:t>
      </w:r>
    </w:p>
    <w:p w14:paraId="763E490C" w14:textId="77777777" w:rsidR="009E7408" w:rsidRDefault="009E7408" w:rsidP="007E1004">
      <w:pPr>
        <w:spacing w:line="360" w:lineRule="auto"/>
        <w:jc w:val="both"/>
      </w:pPr>
    </w:p>
    <w:p w14:paraId="4E855515" w14:textId="357775BF" w:rsidR="009E7408" w:rsidRDefault="009E7408" w:rsidP="007E1004">
      <w:pPr>
        <w:spacing w:line="360" w:lineRule="auto"/>
        <w:jc w:val="both"/>
      </w:pPr>
      <w:r>
        <w:t>Video 6: ‘</w:t>
      </w:r>
      <w:r w:rsidRPr="009E7408">
        <w:t>SMBA-IMG_3779.MOV</w:t>
      </w:r>
      <w:r w:rsidR="00FF688C">
        <w:t>’: O</w:t>
      </w:r>
      <w:r>
        <w:t>ff-</w:t>
      </w:r>
      <w:proofErr w:type="spellStart"/>
      <w:r>
        <w:t>tet</w:t>
      </w:r>
      <w:proofErr w:type="spellEnd"/>
      <w:r>
        <w:t xml:space="preserve"> male 1 showing shaking phenotype. Ventral view</w:t>
      </w:r>
    </w:p>
    <w:p w14:paraId="082624A1" w14:textId="77777777" w:rsidR="009E7408" w:rsidRDefault="009E7408" w:rsidP="007E1004">
      <w:pPr>
        <w:spacing w:line="360" w:lineRule="auto"/>
        <w:jc w:val="both"/>
      </w:pPr>
    </w:p>
    <w:p w14:paraId="591A4406" w14:textId="200FC9BA" w:rsidR="009E7408" w:rsidRDefault="009E7408" w:rsidP="007E1004">
      <w:pPr>
        <w:spacing w:line="360" w:lineRule="auto"/>
        <w:jc w:val="both"/>
      </w:pPr>
      <w:r>
        <w:t>Video 7: ‘</w:t>
      </w:r>
      <w:r w:rsidRPr="009E7408">
        <w:t>SMTB-IMG_3785.MOV</w:t>
      </w:r>
      <w:r w:rsidR="00FF688C">
        <w:t>’: O</w:t>
      </w:r>
      <w:r>
        <w:t>ff-</w:t>
      </w:r>
      <w:proofErr w:type="spellStart"/>
      <w:r>
        <w:t>tet</w:t>
      </w:r>
      <w:proofErr w:type="spellEnd"/>
      <w:r>
        <w:t xml:space="preserve"> male 2 showing shaking phenotype. Dorsal view</w:t>
      </w:r>
      <w:r w:rsidR="00FF688C">
        <w:t>.</w:t>
      </w:r>
    </w:p>
    <w:p w14:paraId="41B4EDE0" w14:textId="77777777" w:rsidR="009E7408" w:rsidRDefault="009E7408" w:rsidP="007E1004">
      <w:pPr>
        <w:spacing w:line="360" w:lineRule="auto"/>
        <w:jc w:val="both"/>
      </w:pPr>
    </w:p>
    <w:p w14:paraId="5BE3AEBA" w14:textId="0C9A83BF" w:rsidR="009E7408" w:rsidRDefault="009E7408" w:rsidP="007E1004">
      <w:pPr>
        <w:spacing w:line="360" w:lineRule="auto"/>
        <w:jc w:val="both"/>
      </w:pPr>
      <w:r>
        <w:t>Video 8: ‘</w:t>
      </w:r>
      <w:r w:rsidRPr="009E7408">
        <w:t>SMBB-IMG_3784.MOV</w:t>
      </w:r>
      <w:r w:rsidR="00FF688C">
        <w:t>’: O</w:t>
      </w:r>
      <w:r>
        <w:t>ff-</w:t>
      </w:r>
      <w:proofErr w:type="spellStart"/>
      <w:r>
        <w:t>tet</w:t>
      </w:r>
      <w:proofErr w:type="spellEnd"/>
      <w:r>
        <w:t xml:space="preserve"> male 2 showing shaking phenotype. Ventral view.</w:t>
      </w:r>
    </w:p>
    <w:p w14:paraId="19C0581E" w14:textId="77777777" w:rsidR="00FF688C" w:rsidRDefault="00FF688C" w:rsidP="007E1004">
      <w:pPr>
        <w:spacing w:line="360" w:lineRule="auto"/>
        <w:jc w:val="both"/>
      </w:pPr>
    </w:p>
    <w:p w14:paraId="03013F22" w14:textId="33F6D9D7" w:rsidR="00FF688C" w:rsidRDefault="00FF688C" w:rsidP="007E1004">
      <w:pPr>
        <w:spacing w:line="360" w:lineRule="auto"/>
        <w:jc w:val="both"/>
      </w:pPr>
      <w:r>
        <w:t>Video 9: ‘</w:t>
      </w:r>
      <w:r w:rsidRPr="00FF688C">
        <w:t>SFx2-IMG_3797.MOV</w:t>
      </w:r>
      <w:r>
        <w:t>’: Two shaking off-</w:t>
      </w:r>
      <w:proofErr w:type="spellStart"/>
      <w:r>
        <w:t>tet</w:t>
      </w:r>
      <w:proofErr w:type="spellEnd"/>
      <w:r>
        <w:t xml:space="preserve"> females. Dorsal view.</w:t>
      </w:r>
    </w:p>
    <w:p w14:paraId="0DCA95C6" w14:textId="77777777" w:rsidR="00FF688C" w:rsidRDefault="00FF688C" w:rsidP="007E1004">
      <w:pPr>
        <w:spacing w:line="360" w:lineRule="auto"/>
        <w:jc w:val="both"/>
      </w:pPr>
    </w:p>
    <w:p w14:paraId="2FE0802F" w14:textId="40E889AF" w:rsidR="00FF688C" w:rsidRDefault="00FF688C" w:rsidP="007E1004">
      <w:pPr>
        <w:spacing w:line="360" w:lineRule="auto"/>
        <w:jc w:val="both"/>
      </w:pPr>
      <w:r>
        <w:t>Video 10: ‘</w:t>
      </w:r>
      <w:r w:rsidRPr="00FF688C">
        <w:t>SFB-IMG_3795.MOV</w:t>
      </w:r>
      <w:r>
        <w:t>’: Off-</w:t>
      </w:r>
      <w:proofErr w:type="spellStart"/>
      <w:r>
        <w:t>tet</w:t>
      </w:r>
      <w:proofErr w:type="spellEnd"/>
      <w:r>
        <w:t xml:space="preserve"> female showing shaking phenotype. Ventral view.</w:t>
      </w:r>
    </w:p>
    <w:p w14:paraId="01391431" w14:textId="77777777" w:rsidR="00FF688C" w:rsidRDefault="00FF688C" w:rsidP="007E1004">
      <w:pPr>
        <w:spacing w:line="360" w:lineRule="auto"/>
        <w:jc w:val="both"/>
      </w:pPr>
    </w:p>
    <w:p w14:paraId="72B29026" w14:textId="0BDD3936" w:rsidR="00FF688C" w:rsidRDefault="00FF688C" w:rsidP="007E1004">
      <w:pPr>
        <w:spacing w:line="360" w:lineRule="auto"/>
        <w:jc w:val="both"/>
      </w:pPr>
      <w:r>
        <w:t>Video 11:  ‘</w:t>
      </w:r>
      <w:r w:rsidRPr="00FF688C">
        <w:t>SMFT-IMG_3805.MOV</w:t>
      </w:r>
      <w:r>
        <w:t>’: Off-</w:t>
      </w:r>
      <w:proofErr w:type="spellStart"/>
      <w:r>
        <w:t>tet</w:t>
      </w:r>
      <w:proofErr w:type="spellEnd"/>
      <w:r>
        <w:t xml:space="preserve"> male and female showing shaking behaviour. Dorsal view.</w:t>
      </w:r>
    </w:p>
    <w:p w14:paraId="1C3D6B75" w14:textId="77777777" w:rsidR="00FF688C" w:rsidRDefault="00FF688C" w:rsidP="007E1004">
      <w:pPr>
        <w:spacing w:line="360" w:lineRule="auto"/>
        <w:jc w:val="both"/>
      </w:pPr>
    </w:p>
    <w:p w14:paraId="7B502F82" w14:textId="33317834" w:rsidR="00FF688C" w:rsidRDefault="00FF688C" w:rsidP="007E1004">
      <w:pPr>
        <w:spacing w:line="360" w:lineRule="auto"/>
        <w:jc w:val="both"/>
      </w:pPr>
      <w:r>
        <w:t>Video 12:  ‘</w:t>
      </w:r>
      <w:r w:rsidRPr="00FF688C">
        <w:t>CollM-IMG_3799.MOV</w:t>
      </w:r>
      <w:r>
        <w:t>’: Collection of off-</w:t>
      </w:r>
      <w:proofErr w:type="spellStart"/>
      <w:r>
        <w:t>tet</w:t>
      </w:r>
      <w:proofErr w:type="spellEnd"/>
      <w:r>
        <w:t xml:space="preserve"> males and females showing shaking behaviour.</w:t>
      </w:r>
    </w:p>
    <w:p w14:paraId="7668445B" w14:textId="77777777" w:rsidR="009E7408" w:rsidRDefault="009E7408" w:rsidP="007E1004">
      <w:pPr>
        <w:spacing w:line="360" w:lineRule="auto"/>
        <w:jc w:val="both"/>
      </w:pPr>
    </w:p>
    <w:p w14:paraId="7D597FC9" w14:textId="77777777" w:rsidR="0027394E" w:rsidRPr="0027394E" w:rsidRDefault="0027394E" w:rsidP="007E1004">
      <w:pPr>
        <w:spacing w:line="360" w:lineRule="auto"/>
        <w:jc w:val="both"/>
      </w:pPr>
    </w:p>
    <w:p w14:paraId="42518189" w14:textId="2A0E476E" w:rsidR="00701A81" w:rsidRPr="00C05650" w:rsidRDefault="00FF688C" w:rsidP="00701A81">
      <w:pPr>
        <w:pStyle w:val="Normal1"/>
        <w:spacing w:line="360" w:lineRule="auto"/>
        <w:jc w:val="both"/>
        <w:rPr>
          <w:rFonts w:asciiTheme="minorHAnsi" w:hAnsiTheme="minorHAnsi"/>
          <w:b/>
        </w:rPr>
      </w:pPr>
      <w:r>
        <w:rPr>
          <w:rFonts w:asciiTheme="minorHAnsi" w:hAnsiTheme="minorHAnsi"/>
          <w:b/>
        </w:rPr>
        <w:t xml:space="preserve">6. </w:t>
      </w:r>
      <w:r w:rsidR="00701A81" w:rsidRPr="00C05650">
        <w:rPr>
          <w:rFonts w:asciiTheme="minorHAnsi" w:hAnsiTheme="minorHAnsi"/>
          <w:b/>
        </w:rPr>
        <w:t>Acknowledgements</w:t>
      </w:r>
    </w:p>
    <w:p w14:paraId="4BE33CCF" w14:textId="3B335EF2" w:rsidR="00701A81" w:rsidRPr="00C05650" w:rsidRDefault="00701A81" w:rsidP="00701A81">
      <w:pPr>
        <w:spacing w:line="360" w:lineRule="auto"/>
        <w:jc w:val="both"/>
        <w:rPr>
          <w:rFonts w:eastAsia="Times New Roman" w:cs="Times New Roman"/>
        </w:rPr>
      </w:pPr>
      <w:r w:rsidRPr="00C05650">
        <w:rPr>
          <w:rFonts w:eastAsia="Times New Roman" w:cs="Times New Roman"/>
          <w:shd w:val="clear" w:color="auto" w:fill="FFFFFF"/>
        </w:rPr>
        <w:t>T.H</w:t>
      </w:r>
      <w:r w:rsidRPr="00C05650">
        <w:rPr>
          <w:rFonts w:eastAsia="Times New Roman" w:cs="American Typewriter"/>
          <w:shd w:val="clear" w:color="auto" w:fill="FFFFFF"/>
        </w:rPr>
        <w:t>‐</w:t>
      </w:r>
      <w:r w:rsidRPr="00C05650">
        <w:rPr>
          <w:rFonts w:eastAsia="Times New Roman" w:cs="Times New Roman"/>
          <w:shd w:val="clear" w:color="auto" w:fill="FFFFFF"/>
        </w:rPr>
        <w:t xml:space="preserve">S, V.C.N, R.C, E.L and L.AL were supported by European Union H2020 Grant </w:t>
      </w:r>
      <w:proofErr w:type="spellStart"/>
      <w:r w:rsidRPr="00C05650">
        <w:rPr>
          <w:rFonts w:eastAsia="Times New Roman" w:cs="Times New Roman"/>
          <w:shd w:val="clear" w:color="auto" w:fill="FFFFFF"/>
        </w:rPr>
        <w:t>nEUROSTRESSPEP</w:t>
      </w:r>
      <w:proofErr w:type="spellEnd"/>
      <w:r w:rsidRPr="00C05650">
        <w:rPr>
          <w:rFonts w:eastAsia="Times New Roman" w:cs="Times New Roman"/>
          <w:shd w:val="clear" w:color="auto" w:fill="FFFFFF"/>
        </w:rPr>
        <w:t xml:space="preserve"> (634361). T.H-S was additionally supported by </w:t>
      </w:r>
      <w:r w:rsidRPr="00C05650">
        <w:rPr>
          <w:rFonts w:eastAsia="Times New Roman" w:cs="Segoe UI"/>
          <w:shd w:val="clear" w:color="auto" w:fill="FFFFFF"/>
          <w:lang w:val="en-US"/>
        </w:rPr>
        <w:t>a UK Biotechnology and Biological Sciences Research Council (BBSRC) Impact Acceleration Account grant (BB/S506680/1). </w:t>
      </w:r>
      <w:r w:rsidRPr="00C05650">
        <w:rPr>
          <w:rFonts w:eastAsia="Times New Roman" w:cs="Times New Roman"/>
          <w:shd w:val="clear" w:color="auto" w:fill="FFFFFF"/>
        </w:rPr>
        <w:t xml:space="preserve">LA is supported by core funding from the UK Biotechnology and Biological Sciences Research Council (BBSRC) to The Pirbright Institute [BBS/E/I/00007033, BBS/E/I/00007038 and BBS/E/I/00007039]. </w:t>
      </w:r>
      <w:r w:rsidRPr="00C05650">
        <w:rPr>
          <w:rFonts w:eastAsia="Times New Roman" w:cs="Segoe UI"/>
          <w:shd w:val="clear" w:color="auto" w:fill="FFFFFF"/>
        </w:rPr>
        <w:t> X.X was supported by a CSC Scholarship from the Chinese government, and a PhD student exchange program from Fujian Agricultu</w:t>
      </w:r>
      <w:r w:rsidR="00B4696A">
        <w:rPr>
          <w:rFonts w:eastAsia="Times New Roman" w:cs="Segoe UI"/>
          <w:shd w:val="clear" w:color="auto" w:fill="FFFFFF"/>
        </w:rPr>
        <w:t>re and Forestry University (FAFU</w:t>
      </w:r>
      <w:r w:rsidRPr="00C05650">
        <w:rPr>
          <w:rFonts w:eastAsia="Times New Roman" w:cs="Segoe UI"/>
          <w:shd w:val="clear" w:color="auto" w:fill="FFFFFF"/>
        </w:rPr>
        <w:t>).</w:t>
      </w:r>
    </w:p>
    <w:p w14:paraId="1C43F3FC" w14:textId="77777777" w:rsidR="00701A81" w:rsidRPr="00C05650" w:rsidRDefault="00701A81" w:rsidP="00701A81">
      <w:pPr>
        <w:pStyle w:val="Normal1"/>
        <w:spacing w:line="360" w:lineRule="auto"/>
        <w:jc w:val="both"/>
        <w:rPr>
          <w:rFonts w:asciiTheme="minorHAnsi" w:hAnsiTheme="minorHAnsi"/>
          <w:b/>
        </w:rPr>
      </w:pPr>
    </w:p>
    <w:p w14:paraId="75F3CFC7" w14:textId="00D721B4" w:rsidR="00701A81" w:rsidRPr="00C05650" w:rsidRDefault="00FF688C" w:rsidP="00701A81">
      <w:pPr>
        <w:pStyle w:val="Normal1"/>
        <w:spacing w:line="360" w:lineRule="auto"/>
        <w:jc w:val="both"/>
        <w:rPr>
          <w:rFonts w:asciiTheme="minorHAnsi" w:hAnsiTheme="minorHAnsi"/>
          <w:b/>
        </w:rPr>
      </w:pPr>
      <w:r>
        <w:rPr>
          <w:rFonts w:asciiTheme="minorHAnsi" w:hAnsiTheme="minorHAnsi"/>
          <w:b/>
        </w:rPr>
        <w:t xml:space="preserve">7. </w:t>
      </w:r>
      <w:r w:rsidR="00701A81" w:rsidRPr="00C05650">
        <w:rPr>
          <w:rFonts w:asciiTheme="minorHAnsi" w:hAnsiTheme="minorHAnsi"/>
          <w:b/>
        </w:rPr>
        <w:t>Conflict of interest</w:t>
      </w:r>
    </w:p>
    <w:p w14:paraId="2576FF34" w14:textId="03E56639" w:rsidR="00701A81" w:rsidRPr="00C05650" w:rsidRDefault="00742A0E" w:rsidP="00701A81">
      <w:pPr>
        <w:pStyle w:val="Normal1"/>
        <w:spacing w:line="360" w:lineRule="auto"/>
        <w:jc w:val="both"/>
        <w:rPr>
          <w:rFonts w:asciiTheme="minorHAnsi" w:hAnsiTheme="minorHAnsi"/>
        </w:rPr>
      </w:pPr>
      <w:r w:rsidRPr="00C05650">
        <w:rPr>
          <w:rFonts w:asciiTheme="minorHAnsi" w:hAnsiTheme="minorHAnsi"/>
        </w:rPr>
        <w:t>V.</w:t>
      </w:r>
      <w:proofErr w:type="gramStart"/>
      <w:r w:rsidRPr="00C05650">
        <w:rPr>
          <w:rFonts w:asciiTheme="minorHAnsi" w:hAnsiTheme="minorHAnsi"/>
        </w:rPr>
        <w:t>C.N</w:t>
      </w:r>
      <w:proofErr w:type="gramEnd"/>
      <w:r w:rsidRPr="00C05650">
        <w:rPr>
          <w:rFonts w:asciiTheme="minorHAnsi" w:hAnsiTheme="minorHAnsi"/>
        </w:rPr>
        <w:t xml:space="preserve">, </w:t>
      </w:r>
      <w:r w:rsidR="00701A81" w:rsidRPr="00C05650">
        <w:rPr>
          <w:rFonts w:asciiTheme="minorHAnsi" w:hAnsiTheme="minorHAnsi"/>
        </w:rPr>
        <w:t>A.W</w:t>
      </w:r>
      <w:r w:rsidR="00C93D6D">
        <w:rPr>
          <w:rFonts w:asciiTheme="minorHAnsi" w:hAnsiTheme="minorHAnsi"/>
        </w:rPr>
        <w:t>.</w:t>
      </w:r>
      <w:r w:rsidR="00701A81" w:rsidRPr="00C05650">
        <w:rPr>
          <w:rFonts w:asciiTheme="minorHAnsi" w:hAnsiTheme="minorHAnsi"/>
        </w:rPr>
        <w:t>, T.D</w:t>
      </w:r>
      <w:r w:rsidR="00C93D6D">
        <w:rPr>
          <w:rFonts w:asciiTheme="minorHAnsi" w:hAnsiTheme="minorHAnsi"/>
        </w:rPr>
        <w:t>.,</w:t>
      </w:r>
      <w:r w:rsidR="00701A81" w:rsidRPr="00C05650">
        <w:rPr>
          <w:rFonts w:asciiTheme="minorHAnsi" w:hAnsiTheme="minorHAnsi"/>
        </w:rPr>
        <w:t xml:space="preserve"> </w:t>
      </w:r>
      <w:proofErr w:type="spellStart"/>
      <w:r w:rsidR="00701A81" w:rsidRPr="00C05650">
        <w:rPr>
          <w:rFonts w:asciiTheme="minorHAnsi" w:hAnsiTheme="minorHAnsi"/>
        </w:rPr>
        <w:t>L.</w:t>
      </w:r>
      <w:r w:rsidR="00C93D6D" w:rsidRPr="00C05650">
        <w:rPr>
          <w:rFonts w:asciiTheme="minorHAnsi" w:hAnsiTheme="minorHAnsi"/>
        </w:rPr>
        <w:t>A</w:t>
      </w:r>
      <w:r w:rsidR="00C93D6D">
        <w:rPr>
          <w:rFonts w:asciiTheme="minorHAnsi" w:hAnsiTheme="minorHAnsi"/>
        </w:rPr>
        <w:t>k</w:t>
      </w:r>
      <w:proofErr w:type="spellEnd"/>
      <w:r w:rsidR="00C93D6D" w:rsidRPr="00C05650">
        <w:rPr>
          <w:rFonts w:asciiTheme="minorHAnsi" w:hAnsiTheme="minorHAnsi"/>
        </w:rPr>
        <w:t xml:space="preserve"> </w:t>
      </w:r>
      <w:r w:rsidR="00701A81" w:rsidRPr="00C05650">
        <w:rPr>
          <w:rFonts w:asciiTheme="minorHAnsi" w:hAnsiTheme="minorHAnsi"/>
        </w:rPr>
        <w:t>and J.T</w:t>
      </w:r>
      <w:r w:rsidR="00C93D6D">
        <w:rPr>
          <w:rFonts w:asciiTheme="minorHAnsi" w:hAnsiTheme="minorHAnsi"/>
        </w:rPr>
        <w:t>.</w:t>
      </w:r>
      <w:r w:rsidR="00701A81" w:rsidRPr="00C05650">
        <w:rPr>
          <w:rFonts w:asciiTheme="minorHAnsi" w:hAnsiTheme="minorHAnsi"/>
        </w:rPr>
        <w:t xml:space="preserve"> wer</w:t>
      </w:r>
      <w:r w:rsidR="009C1331" w:rsidRPr="00C05650">
        <w:rPr>
          <w:rFonts w:asciiTheme="minorHAnsi" w:hAnsiTheme="minorHAnsi"/>
        </w:rPr>
        <w:t xml:space="preserve">e </w:t>
      </w:r>
      <w:commentRangeStart w:id="213"/>
      <w:del w:id="214" w:author="Philip Leftwich (BIO - Staff)" w:date="2020-08-24T13:23:00Z">
        <w:r w:rsidR="009C1331" w:rsidRPr="00C05650" w:rsidDel="00AF2888">
          <w:rPr>
            <w:rFonts w:asciiTheme="minorHAnsi" w:hAnsiTheme="minorHAnsi"/>
          </w:rPr>
          <w:delText xml:space="preserve">or are </w:delText>
        </w:r>
      </w:del>
      <w:commentRangeEnd w:id="213"/>
      <w:r w:rsidR="00AF2888">
        <w:rPr>
          <w:rStyle w:val="CommentReference"/>
          <w:rFonts w:asciiTheme="minorHAnsi" w:eastAsiaTheme="minorEastAsia" w:hAnsiTheme="minorHAnsi" w:cstheme="minorBidi"/>
        </w:rPr>
        <w:commentReference w:id="213"/>
      </w:r>
      <w:r w:rsidR="009C1331" w:rsidRPr="00C05650">
        <w:rPr>
          <w:rFonts w:asciiTheme="minorHAnsi" w:hAnsiTheme="minorHAnsi"/>
        </w:rPr>
        <w:t>employees of OXITEC Ltd</w:t>
      </w:r>
      <w:r w:rsidR="00021E42">
        <w:rPr>
          <w:rFonts w:asciiTheme="minorHAnsi" w:hAnsiTheme="minorHAnsi"/>
        </w:rPr>
        <w:t xml:space="preserve"> during the period of this work</w:t>
      </w:r>
      <w:r w:rsidR="009C1331" w:rsidRPr="00C05650">
        <w:rPr>
          <w:rFonts w:asciiTheme="minorHAnsi" w:hAnsiTheme="minorHAnsi"/>
        </w:rPr>
        <w:t xml:space="preserve">. </w:t>
      </w:r>
    </w:p>
    <w:p w14:paraId="06E87F25" w14:textId="2062503C" w:rsidR="00E92B94" w:rsidRPr="00C05650" w:rsidRDefault="00E92B94" w:rsidP="00E55A03">
      <w:pPr>
        <w:spacing w:line="360" w:lineRule="auto"/>
        <w:jc w:val="both"/>
      </w:pPr>
    </w:p>
    <w:p w14:paraId="76ACE490" w14:textId="5834A897" w:rsidR="00E92B94" w:rsidRPr="00C05650" w:rsidRDefault="00FF688C" w:rsidP="00E55A03">
      <w:pPr>
        <w:spacing w:line="360" w:lineRule="auto"/>
        <w:jc w:val="both"/>
        <w:rPr>
          <w:b/>
        </w:rPr>
      </w:pPr>
      <w:r>
        <w:rPr>
          <w:b/>
        </w:rPr>
        <w:t xml:space="preserve">8. </w:t>
      </w:r>
      <w:r w:rsidR="00C05650" w:rsidRPr="00C05650">
        <w:rPr>
          <w:b/>
        </w:rPr>
        <w:t>References</w:t>
      </w:r>
    </w:p>
    <w:p w14:paraId="1E25B014" w14:textId="77777777" w:rsidR="00F9719F" w:rsidRPr="00F9719F" w:rsidRDefault="00E55A03" w:rsidP="00F9719F">
      <w:pPr>
        <w:pStyle w:val="EndNoteBibliography"/>
      </w:pPr>
      <w:r w:rsidRPr="00C05650">
        <w:fldChar w:fldCharType="begin"/>
      </w:r>
      <w:r w:rsidRPr="00C05650">
        <w:instrText xml:space="preserve"> ADDIN EN.REFLIST </w:instrText>
      </w:r>
      <w:r w:rsidRPr="00C05650">
        <w:fldChar w:fldCharType="separate"/>
      </w:r>
      <w:r w:rsidR="00F9719F" w:rsidRPr="00F9719F">
        <w:t>1.</w:t>
      </w:r>
      <w:r w:rsidR="00F9719F" w:rsidRPr="00F9719F">
        <w:tab/>
        <w:t>Furlong MJ, Wright DJ, Dosdall LM. Diamondback moth ecology and management: problems, progress, and prospects. Annual Review of Entomology. 2013;58:517-41.</w:t>
      </w:r>
    </w:p>
    <w:p w14:paraId="6C041880" w14:textId="77777777" w:rsidR="00F9719F" w:rsidRPr="00F9719F" w:rsidRDefault="00F9719F" w:rsidP="00F9719F">
      <w:pPr>
        <w:pStyle w:val="EndNoteBibliography"/>
      </w:pPr>
      <w:r w:rsidRPr="00F9719F">
        <w:t>2.</w:t>
      </w:r>
      <w:r w:rsidRPr="00F9719F">
        <w:tab/>
        <w:t>Zalucki MP, Shabbir A, Silva R, Adamson D, Liu S-S, Furlong MJ. Estimating the Economic Cost of One of the World's Major Insect Pests, Plutella xylostella (Lepidoptera: Plutellidae): Just How Long Is a Piece of String? Journal of economic entomology. 2012;105(4):1115-29.</w:t>
      </w:r>
    </w:p>
    <w:p w14:paraId="2AA59660" w14:textId="77777777" w:rsidR="00F9719F" w:rsidRPr="00F9719F" w:rsidRDefault="00F9719F" w:rsidP="00F9719F">
      <w:pPr>
        <w:pStyle w:val="EndNoteBibliography"/>
      </w:pPr>
      <w:r w:rsidRPr="00F9719F">
        <w:t>3.</w:t>
      </w:r>
      <w:r w:rsidRPr="00F9719F">
        <w:tab/>
        <w:t>Talekar NS, Shelton AM. Biology, ecology, and management of the diamondback moth. Annual Review of Entomology. 1993;38:275-301.</w:t>
      </w:r>
    </w:p>
    <w:p w14:paraId="2231ED20" w14:textId="77777777" w:rsidR="00F9719F" w:rsidRPr="00F9719F" w:rsidRDefault="00F9719F" w:rsidP="00F9719F">
      <w:pPr>
        <w:pStyle w:val="EndNoteBibliography"/>
      </w:pPr>
      <w:r w:rsidRPr="00F9719F">
        <w:t>4.</w:t>
      </w:r>
      <w:r w:rsidRPr="00F9719F">
        <w:tab/>
        <w:t>Jin L, Walker AS, Fu G, Harvey-Samuel T, Dafa'alla T, Miles A, et al. Engineered female-specific lethality for control of pest Lepidoptera. ACS Synthetic Biology. 2013;2(3):160-6.</w:t>
      </w:r>
    </w:p>
    <w:p w14:paraId="0E15EC73" w14:textId="77777777" w:rsidR="00F9719F" w:rsidRPr="00F9719F" w:rsidRDefault="00F9719F" w:rsidP="00F9719F">
      <w:pPr>
        <w:pStyle w:val="EndNoteBibliography"/>
      </w:pPr>
      <w:r w:rsidRPr="00F9719F">
        <w:t>5.</w:t>
      </w:r>
      <w:r w:rsidRPr="00F9719F">
        <w:tab/>
        <w:t>Alphey L. Re-engineering the sterile insect technique. Insect Biochemistry and Molecular Biology. 2002;32(10):1243-7.</w:t>
      </w:r>
    </w:p>
    <w:p w14:paraId="389AD185" w14:textId="77777777" w:rsidR="00F9719F" w:rsidRPr="00F9719F" w:rsidRDefault="00F9719F" w:rsidP="00F9719F">
      <w:pPr>
        <w:pStyle w:val="EndNoteBibliography"/>
      </w:pPr>
      <w:r w:rsidRPr="00F9719F">
        <w:t>6.</w:t>
      </w:r>
      <w:r w:rsidRPr="00F9719F">
        <w:tab/>
        <w:t>Black WC, Alphey L, James AA. Why RIDL is not SIT. Trends Parasitol. 2011;27(8):362-70.</w:t>
      </w:r>
    </w:p>
    <w:p w14:paraId="43D4A76E" w14:textId="77777777" w:rsidR="00F9719F" w:rsidRPr="00F9719F" w:rsidRDefault="00F9719F" w:rsidP="00F9719F">
      <w:pPr>
        <w:pStyle w:val="EndNoteBibliography"/>
      </w:pPr>
      <w:r w:rsidRPr="00F9719F">
        <w:t>7.</w:t>
      </w:r>
      <w:r w:rsidRPr="00F9719F">
        <w:tab/>
        <w:t>Harvey-Samuel T, Ant T, Gong H, Morrison NI, Alphey L. Population-level effects of fitness costs associated with repressible female-lethal transgene insertions in two pest insects. Evolutionary Applications. 2014;7(5):597-606.</w:t>
      </w:r>
    </w:p>
    <w:p w14:paraId="22C81276" w14:textId="77777777" w:rsidR="00F9719F" w:rsidRPr="00F9719F" w:rsidRDefault="00F9719F" w:rsidP="00F9719F">
      <w:pPr>
        <w:pStyle w:val="EndNoteBibliography"/>
      </w:pPr>
      <w:r w:rsidRPr="00F9719F">
        <w:t>8.</w:t>
      </w:r>
      <w:r w:rsidRPr="00F9719F">
        <w:tab/>
        <w:t>Harvey-Samuel T, Morrison NI, Walker AS, Marubbi T, Yao J, Collins HL, et al. Pest control and resistance management through release of insects carrying a male-selecting transgene. BMC Biology. 2015;13, 49.</w:t>
      </w:r>
    </w:p>
    <w:p w14:paraId="5B4BB31F" w14:textId="77777777" w:rsidR="00F9719F" w:rsidRPr="00F9719F" w:rsidRDefault="00F9719F" w:rsidP="00F9719F">
      <w:pPr>
        <w:pStyle w:val="EndNoteBibliography"/>
      </w:pPr>
      <w:r w:rsidRPr="00F9719F">
        <w:t>9.</w:t>
      </w:r>
      <w:r w:rsidRPr="00F9719F">
        <w:tab/>
        <w:t>Zhou LQ, Alphey N, Walker AS, Travers LM, Morrison NI, Bonsall MB, et al. The application of self-limiting transgenic insects in managing resistance in experimental metapopulations. Journal of Applied Ecology. 2019;56(3):688-98.</w:t>
      </w:r>
    </w:p>
    <w:p w14:paraId="03F57579" w14:textId="77777777" w:rsidR="00F9719F" w:rsidRPr="00F9719F" w:rsidRDefault="00F9719F" w:rsidP="00F9719F">
      <w:pPr>
        <w:pStyle w:val="EndNoteBibliography"/>
      </w:pPr>
      <w:r w:rsidRPr="00F9719F">
        <w:t>10.</w:t>
      </w:r>
      <w:r w:rsidRPr="00F9719F">
        <w:tab/>
        <w:t>Alphey N, Bonsall MB, Alphey L. Combining Pest Control and Resistance Management: Synergy of Engineered Insects With Bt Crops. Journal of economic entomology. 2009;102(2):717-32.</w:t>
      </w:r>
    </w:p>
    <w:p w14:paraId="2664D95F" w14:textId="77777777" w:rsidR="00F9719F" w:rsidRPr="00F9719F" w:rsidRDefault="00F9719F" w:rsidP="00F9719F">
      <w:pPr>
        <w:pStyle w:val="EndNoteBibliography"/>
      </w:pPr>
      <w:r w:rsidRPr="00F9719F">
        <w:t>11.</w:t>
      </w:r>
      <w:r w:rsidRPr="00F9719F">
        <w:tab/>
        <w:t>Alphey N, Coleman PG, Donnelly CA, Alphey L. Managing insecticide resistance by mass release of engineered insects. Journal of economic entomology. 2007;100(5):1642-9.</w:t>
      </w:r>
    </w:p>
    <w:p w14:paraId="5DA6E860" w14:textId="77777777" w:rsidR="00F9719F" w:rsidRPr="00F9719F" w:rsidRDefault="00F9719F" w:rsidP="00F9719F">
      <w:pPr>
        <w:pStyle w:val="EndNoteBibliography"/>
      </w:pPr>
      <w:r w:rsidRPr="00F9719F">
        <w:t>12.</w:t>
      </w:r>
      <w:r w:rsidRPr="00F9719F">
        <w:tab/>
        <w:t>Bolton M, Collins HL, Chapman T, Morrison NI, Long SJ, Linn CE, et al. Response to a Synthetic Pheromone Source by OX4319L, a Self-Limiting Diamondback Moth (Lepidoptera: Plutellidae) Strain, and Field Dispersal Characteristics of its Progenitor Strain. Journal of Economic Entomology. 2019;112(4):1546-51.</w:t>
      </w:r>
    </w:p>
    <w:p w14:paraId="5B1AB1B1" w14:textId="77777777" w:rsidR="00F9719F" w:rsidRPr="00F9719F" w:rsidRDefault="00F9719F" w:rsidP="00F9719F">
      <w:pPr>
        <w:pStyle w:val="EndNoteBibliography"/>
      </w:pPr>
      <w:r w:rsidRPr="00F9719F">
        <w:t>13.</w:t>
      </w:r>
      <w:r w:rsidRPr="00F9719F">
        <w:tab/>
        <w:t>Shelton AM, Long SJ, Walker AS, Bolton M, Collins HL, Revuelta L, et al. First Field Release of a Genetically Engineered, Self-Limiting Agricultural Pest Insect: Evaluating Its Potential for Future Crop Protection. Front Bioeng Biotech. 2020;7.</w:t>
      </w:r>
    </w:p>
    <w:p w14:paraId="46F672B8" w14:textId="77777777" w:rsidR="00F9719F" w:rsidRPr="00F9719F" w:rsidRDefault="00F9719F" w:rsidP="00F9719F">
      <w:pPr>
        <w:pStyle w:val="EndNoteBibliography"/>
      </w:pPr>
      <w:r w:rsidRPr="00F9719F">
        <w:t>14.</w:t>
      </w:r>
      <w:r w:rsidRPr="00F9719F">
        <w:tab/>
        <w:t>Phuc HK, Andreasen MH, Burton RS, Vass C, Epton MJ, Pape G, et al. Late-acting dominant lethal genetic systems and mosquito control. BMC Biology. 2007;5:11-.</w:t>
      </w:r>
    </w:p>
    <w:p w14:paraId="1F7F151E" w14:textId="77777777" w:rsidR="00F9719F" w:rsidRPr="00F9719F" w:rsidRDefault="00F9719F" w:rsidP="00F9719F">
      <w:pPr>
        <w:pStyle w:val="EndNoteBibliography"/>
      </w:pPr>
      <w:r w:rsidRPr="00F9719F">
        <w:t>15.</w:t>
      </w:r>
      <w:r w:rsidRPr="00F9719F">
        <w:tab/>
        <w:t>Gossen M, Bujard H. Tight Control of Gene-Expression in Mammalian-Cells by Tetracycline-Responsive Promoters. Proceedings of the National Academy of Sciences of the United States of America. 1992;89(12):5547-51.</w:t>
      </w:r>
    </w:p>
    <w:p w14:paraId="7048B36F" w14:textId="77777777" w:rsidR="00F9719F" w:rsidRPr="00F9719F" w:rsidRDefault="00F9719F" w:rsidP="00F9719F">
      <w:pPr>
        <w:pStyle w:val="EndNoteBibliography"/>
      </w:pPr>
      <w:r w:rsidRPr="00F9719F">
        <w:lastRenderedPageBreak/>
        <w:t>16.</w:t>
      </w:r>
      <w:r w:rsidRPr="00F9719F">
        <w:tab/>
        <w:t>Bryk J, Reeves RG, Reed FA, Denton JA. Transcriptional effects of a positive feedback circuit in Drosophila melanogaster. Bmc Genomics. 2017;18.</w:t>
      </w:r>
    </w:p>
    <w:p w14:paraId="3BF5FFC2" w14:textId="77777777" w:rsidR="00F9719F" w:rsidRPr="00F9719F" w:rsidRDefault="00F9719F" w:rsidP="00F9719F">
      <w:pPr>
        <w:pStyle w:val="EndNoteBibliography"/>
      </w:pPr>
      <w:r w:rsidRPr="00F9719F">
        <w:t>17.</w:t>
      </w:r>
      <w:r w:rsidRPr="00F9719F">
        <w:tab/>
        <w:t>Fu GL, Lees RS, Nimmo D, Aw D, Jin L, Gray P, et al. Female-specific flightless phenotype for mosquito control. Proceedings of the National Academy of Sciences of the United States of America. 2010;107(10):4550-4.</w:t>
      </w:r>
    </w:p>
    <w:p w14:paraId="247D7B44" w14:textId="77777777" w:rsidR="00F9719F" w:rsidRPr="00F9719F" w:rsidRDefault="00F9719F" w:rsidP="00F9719F">
      <w:pPr>
        <w:pStyle w:val="EndNoteBibliography"/>
      </w:pPr>
      <w:r w:rsidRPr="00F9719F">
        <w:t>18.</w:t>
      </w:r>
      <w:r w:rsidRPr="00F9719F">
        <w:tab/>
        <w:t>Labbe GMC, Scaife S, Morgan SA, Curtis ZH, Alphey L. Female-Specific Flightless (fsRIDL) Phenotype for Control of Aedes albopictus. Plos Neglected Tropical Diseases. 2012;6(7).</w:t>
      </w:r>
    </w:p>
    <w:p w14:paraId="1B3E8B17" w14:textId="77777777" w:rsidR="00F9719F" w:rsidRPr="00F9719F" w:rsidRDefault="00F9719F" w:rsidP="00F9719F">
      <w:pPr>
        <w:pStyle w:val="EndNoteBibliography"/>
      </w:pPr>
      <w:r w:rsidRPr="00F9719F">
        <w:t>19.</w:t>
      </w:r>
      <w:r w:rsidRPr="00F9719F">
        <w:tab/>
        <w:t>Marinotti O, Jasinskiene N, Fazekas A, Scaife S, Fu G, Mattingly ST, et al. Development of a population suppression strain of the human malaria vector mosquito, Anopheles stephensi. Malaria Journal. 2013;12:142.</w:t>
      </w:r>
    </w:p>
    <w:p w14:paraId="499ED86D" w14:textId="77777777" w:rsidR="00F9719F" w:rsidRPr="00F9719F" w:rsidRDefault="00F9719F" w:rsidP="00F9719F">
      <w:pPr>
        <w:pStyle w:val="EndNoteBibliography"/>
      </w:pPr>
      <w:r w:rsidRPr="00F9719F">
        <w:t>20.</w:t>
      </w:r>
      <w:r w:rsidRPr="00F9719F">
        <w:tab/>
        <w:t>Haghighat-Khah RE, Harvey-Samuel T, Basu S, StJohn O, Scaife S, Verkuijl S, et al. Engineered action at a distance: Blood-meal-inducible paralysis in Aedes aegypti. Plos Neglected Tropical Diseases. 2019;13(9).</w:t>
      </w:r>
    </w:p>
    <w:p w14:paraId="041DCE28" w14:textId="77777777" w:rsidR="00F9719F" w:rsidRPr="00F9719F" w:rsidRDefault="00F9719F" w:rsidP="00F9719F">
      <w:pPr>
        <w:pStyle w:val="EndNoteBibliography"/>
      </w:pPr>
      <w:r w:rsidRPr="00F9719F">
        <w:t>21.</w:t>
      </w:r>
      <w:r w:rsidRPr="00F9719F">
        <w:tab/>
        <w:t>Deng SQ, Chen JT, Li WW, Chen M, Peng HJ. Application of the Scorpion Neurotoxin AaIT against Insect Pests. Int J Mol Sci. 2019;20(14).</w:t>
      </w:r>
    </w:p>
    <w:p w14:paraId="5FBFAFD3" w14:textId="77777777" w:rsidR="00F9719F" w:rsidRPr="00F9719F" w:rsidRDefault="00F9719F" w:rsidP="00F9719F">
      <w:pPr>
        <w:pStyle w:val="EndNoteBibliography"/>
      </w:pPr>
      <w:r w:rsidRPr="00F9719F">
        <w:t>22.</w:t>
      </w:r>
      <w:r w:rsidRPr="00F9719F">
        <w:tab/>
        <w:t>Martins S, Naish N, Walker AS, Morrison NI, Scaife S, Fu G, et al. Germline transformation of the diamondback moth, Plutella xylostella L., using the piggyBac transposable element. Insect Molecular Biology. 2012;21(4):414-21.</w:t>
      </w:r>
    </w:p>
    <w:p w14:paraId="48C110A3" w14:textId="77777777" w:rsidR="00F9719F" w:rsidRPr="00F9719F" w:rsidRDefault="00F9719F" w:rsidP="00F9719F">
      <w:pPr>
        <w:pStyle w:val="EndNoteBibliography"/>
      </w:pPr>
      <w:r w:rsidRPr="00F9719F">
        <w:t>23.</w:t>
      </w:r>
      <w:r w:rsidRPr="00F9719F">
        <w:tab/>
        <w:t>Fu W, Xie W, Zhang Z, Wang SL, Wu QJ, Liu Y, et al. Exploring Valid Reference Genes for Quantitative Real-time PCR Analysis in Plutella xylostella (Lepidoptera: Plutellidae). International Journal of Biological Sciences. 2013;9(8):792-802.</w:t>
      </w:r>
    </w:p>
    <w:p w14:paraId="61B66EF3" w14:textId="77777777" w:rsidR="00F9719F" w:rsidRPr="00F9719F" w:rsidRDefault="00F9719F" w:rsidP="00F9719F">
      <w:pPr>
        <w:pStyle w:val="EndNoteBibliography"/>
      </w:pPr>
      <w:r w:rsidRPr="00F9719F">
        <w:t>24.</w:t>
      </w:r>
      <w:r w:rsidRPr="00F9719F">
        <w:tab/>
        <w:t>Perkins JR, Dawes JM, McMahon SB, Bennett DLH, Orengo C, Kohl M. ReadqPCR and NormqPCR: R packages for the reading, quality checking and normalisation of RT-qPCR quantification cycle (Cq) data. Bmc Genomics. 2012;13.</w:t>
      </w:r>
    </w:p>
    <w:p w14:paraId="49ABD297" w14:textId="77777777" w:rsidR="00F9719F" w:rsidRPr="00F9719F" w:rsidRDefault="00F9719F" w:rsidP="00F9719F">
      <w:pPr>
        <w:pStyle w:val="EndNoteBibliography"/>
      </w:pPr>
      <w:r w:rsidRPr="00F9719F">
        <w:t>25.</w:t>
      </w:r>
      <w:r w:rsidRPr="00F9719F">
        <w:tab/>
        <w:t>Therneau MT, Grambsch PM. Modeling Survival Data: Extending the Cox Model. New York: Springer; 2000.</w:t>
      </w:r>
    </w:p>
    <w:p w14:paraId="5678F116" w14:textId="6FA0BE60" w:rsidR="00F9719F" w:rsidRPr="00F9719F" w:rsidRDefault="00F9719F" w:rsidP="00F9719F">
      <w:pPr>
        <w:pStyle w:val="EndNoteBibliography"/>
      </w:pPr>
      <w:r w:rsidRPr="00F9719F">
        <w:t>26.</w:t>
      </w:r>
      <w:r w:rsidRPr="00F9719F">
        <w:tab/>
        <w:t>Kassambara A, Kosinski M, Biecek P. survminer: Drawing Survival Curves  using ggplot2 R package version 0.4.6.: https://CRAN.R-project.org/package=survminer; 2019 [</w:t>
      </w:r>
    </w:p>
    <w:p w14:paraId="0C42CE57" w14:textId="77777777" w:rsidR="00F9719F" w:rsidRPr="00F9719F" w:rsidRDefault="00F9719F" w:rsidP="00F9719F">
      <w:pPr>
        <w:pStyle w:val="EndNoteBibliography"/>
      </w:pPr>
      <w:r w:rsidRPr="00F9719F">
        <w:t>27.</w:t>
      </w:r>
      <w:r w:rsidRPr="00F9719F">
        <w:tab/>
        <w:t>Kokoza V, Ahmed A, Cho WL, Jasinskiene N, James AA, Raikhel A. Engineering blood meal-activated systemic immunity in the yellow fever mosquito, Aedes aegypti. Proceedings of the National Academy of Sciences of the United States of America. 2000;97(16):9144-9.</w:t>
      </w:r>
    </w:p>
    <w:p w14:paraId="3962987F" w14:textId="77777777" w:rsidR="00F9719F" w:rsidRPr="00F9719F" w:rsidRDefault="00F9719F" w:rsidP="00F9719F">
      <w:pPr>
        <w:pStyle w:val="EndNoteBibliography"/>
      </w:pPr>
      <w:r w:rsidRPr="00F9719F">
        <w:t>28.</w:t>
      </w:r>
      <w:r w:rsidRPr="00F9719F">
        <w:tab/>
        <w:t>Kokoza VA, Raikhel AS. Targeted gene expression in the transgenic Aedes aegypti using the binary Gal4-UAS system. Insect Biochemistry and Molecular Biology. 2011;41(8):637-44.</w:t>
      </w:r>
    </w:p>
    <w:p w14:paraId="2ED63C10" w14:textId="77777777" w:rsidR="00F9719F" w:rsidRPr="00F9719F" w:rsidRDefault="00F9719F" w:rsidP="00F9719F">
      <w:pPr>
        <w:pStyle w:val="EndNoteBibliography"/>
      </w:pPr>
      <w:r w:rsidRPr="00F9719F">
        <w:t>29.</w:t>
      </w:r>
      <w:r w:rsidRPr="00F9719F">
        <w:tab/>
        <w:t>Romans P, Tu ZJ, Ke ZX, Hagedorn HH. Analysis of a Vitellogenin Gene of the Mosquito, Aedes-Aegypti and Comparisons to Vitellogenins from Other Organisms. Insect Biochemistry and Molecular Biology. 1995;25(8):939-58.</w:t>
      </w:r>
    </w:p>
    <w:p w14:paraId="19737285" w14:textId="77777777" w:rsidR="00F9719F" w:rsidRPr="00F9719F" w:rsidRDefault="00F9719F" w:rsidP="00F9719F">
      <w:pPr>
        <w:pStyle w:val="EndNoteBibliography"/>
      </w:pPr>
      <w:r w:rsidRPr="00F9719F">
        <w:t>30.</w:t>
      </w:r>
      <w:r w:rsidRPr="00F9719F">
        <w:tab/>
        <w:t>Furlong MJ, Pell JK, Pek Choo O, Abdul Rahman S. Field and laboratory evaluation of a sex pheromone trap for the autodissemination of the fungal entomopathogen Zoophthora radicans (Entomophthorales) by the diamondback moth, Plutella xylostella (Lepidoptera: Yponomeutidae). Bulletin of entomological research. 1995;85(03):331-7.</w:t>
      </w:r>
    </w:p>
    <w:p w14:paraId="4E048ED5" w14:textId="77777777" w:rsidR="00F9719F" w:rsidRPr="00F9719F" w:rsidRDefault="00F9719F" w:rsidP="00F9719F">
      <w:pPr>
        <w:pStyle w:val="EndNoteBibliography"/>
      </w:pPr>
      <w:r w:rsidRPr="00F9719F">
        <w:t>31.</w:t>
      </w:r>
      <w:r w:rsidRPr="00F9719F">
        <w:tab/>
        <w:t>Vella MR, Gould F, Lloyd AL. Mathematical modeling of genetic pest management through female lethality with independently segregating alleles. BioRxiv. 2020.</w:t>
      </w:r>
    </w:p>
    <w:p w14:paraId="1BE06907" w14:textId="16943010" w:rsidR="00985E30" w:rsidRPr="00C05650" w:rsidRDefault="00E55A03" w:rsidP="00E55A03">
      <w:pPr>
        <w:spacing w:line="360" w:lineRule="auto"/>
        <w:jc w:val="both"/>
      </w:pPr>
      <w:r w:rsidRPr="00C05650">
        <w:lastRenderedPageBreak/>
        <w:fldChar w:fldCharType="end"/>
      </w:r>
    </w:p>
    <w:sectPr w:rsidR="00985E30" w:rsidRPr="00C05650" w:rsidSect="00681A9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eremy.Harvey-Samuel" w:date="2020-04-30T10:21:00Z" w:initials="J">
    <w:p w14:paraId="5206C18A" w14:textId="53A4D116" w:rsidR="00355301" w:rsidRDefault="00355301">
      <w:pPr>
        <w:pStyle w:val="CommentText"/>
      </w:pPr>
      <w:r>
        <w:rPr>
          <w:rStyle w:val="CommentReference"/>
        </w:rPr>
        <w:annotationRef/>
      </w:r>
      <w:r>
        <w:t>I need to add these.</w:t>
      </w:r>
    </w:p>
  </w:comment>
  <w:comment w:id="4" w:author="Philip Leftwich (BIO - Staff)" w:date="2020-08-24T13:34:00Z" w:initials="PL(-S">
    <w:p w14:paraId="74670A1E" w14:textId="144A6E4C" w:rsidR="00B562A7" w:rsidRDefault="00B562A7">
      <w:pPr>
        <w:pStyle w:val="CommentText"/>
      </w:pPr>
      <w:r>
        <w:rPr>
          <w:rStyle w:val="CommentReference"/>
        </w:rPr>
        <w:annotationRef/>
      </w:r>
      <w:r>
        <w:t>Goodness of fit</w:t>
      </w:r>
    </w:p>
  </w:comment>
  <w:comment w:id="5" w:author="Jeremy.Harvey-Samuel" w:date="2020-04-30T11:28:00Z" w:initials="J">
    <w:p w14:paraId="7E8723B4" w14:textId="14D8FB40" w:rsidR="00355301" w:rsidRDefault="00355301">
      <w:pPr>
        <w:pStyle w:val="CommentText"/>
      </w:pPr>
      <w:r>
        <w:rPr>
          <w:rStyle w:val="CommentReference"/>
        </w:rPr>
        <w:annotationRef/>
      </w:r>
      <w:r>
        <w:t>These are in the google drive doc I mentioned in the email. Legends to them and the link are in section 5</w:t>
      </w:r>
    </w:p>
  </w:comment>
  <w:comment w:id="105" w:author="Tim Harvey-Samuel" w:date="2020-04-29T13:19:00Z" w:initials="TH">
    <w:p w14:paraId="69123D97" w14:textId="0615C4F7" w:rsidR="00355301" w:rsidRDefault="00355301">
      <w:pPr>
        <w:pStyle w:val="CommentText"/>
      </w:pPr>
      <w:r>
        <w:rPr>
          <w:rStyle w:val="CommentReference"/>
        </w:rPr>
        <w:annotationRef/>
      </w:r>
      <w:r>
        <w:t xml:space="preserve">@Ricki:  Variance estimates are being put on this graph. </w:t>
      </w:r>
    </w:p>
  </w:comment>
  <w:comment w:id="122" w:author="Tim Harvey-Samuel" w:date="2020-04-29T13:21:00Z" w:initials="TH">
    <w:p w14:paraId="580B7950" w14:textId="5B89CD5B" w:rsidR="00355301" w:rsidRDefault="00355301">
      <w:pPr>
        <w:pStyle w:val="CommentText"/>
      </w:pPr>
      <w:r>
        <w:rPr>
          <w:rStyle w:val="CommentReference"/>
        </w:rPr>
        <w:annotationRef/>
      </w:r>
      <w:r>
        <w:t>@Ricki: Test statistic required.</w:t>
      </w:r>
    </w:p>
  </w:comment>
  <w:comment w:id="126" w:author="Jeremy.Harvey-Samuel" w:date="2020-05-08T13:44:00Z" w:initials="J">
    <w:p w14:paraId="4B4C4ABE" w14:textId="5A49094B" w:rsidR="00355301" w:rsidRDefault="00355301">
      <w:pPr>
        <w:pStyle w:val="CommentText"/>
      </w:pPr>
      <w:r>
        <w:rPr>
          <w:rStyle w:val="CommentReference"/>
        </w:rPr>
        <w:annotationRef/>
      </w:r>
      <w:r>
        <w:t>Sample size required</w:t>
      </w:r>
    </w:p>
  </w:comment>
  <w:comment w:id="127" w:author="Tim Harvey-Samuel" w:date="2020-05-08T16:06:00Z" w:initials="TH">
    <w:p w14:paraId="68468E4F" w14:textId="097CDF61" w:rsidR="00355301" w:rsidRDefault="00355301">
      <w:pPr>
        <w:pStyle w:val="CommentText"/>
      </w:pPr>
      <w:r>
        <w:rPr>
          <w:rStyle w:val="CommentReference"/>
        </w:rPr>
        <w:annotationRef/>
      </w:r>
      <w:r>
        <w:t>@Ricki:</w:t>
      </w:r>
    </w:p>
  </w:comment>
  <w:comment w:id="194" w:author="Jeremy.Harvey-Samuel" w:date="2020-05-18T10:27:00Z" w:initials="J">
    <w:p w14:paraId="1EAB2FBC" w14:textId="113587BC" w:rsidR="00355301" w:rsidRDefault="00355301">
      <w:pPr>
        <w:pStyle w:val="CommentText"/>
      </w:pPr>
      <w:r>
        <w:rPr>
          <w:rStyle w:val="CommentReference"/>
        </w:rPr>
        <w:annotationRef/>
      </w:r>
      <w:r>
        <w:t>citation Deng</w:t>
      </w:r>
    </w:p>
  </w:comment>
  <w:comment w:id="211" w:author="Jeremy.Harvey-Samuel" w:date="2020-04-30T11:02:00Z" w:initials="J">
    <w:p w14:paraId="1D79674F" w14:textId="472AF02F" w:rsidR="00355301" w:rsidRDefault="00355301">
      <w:pPr>
        <w:pStyle w:val="CommentText"/>
      </w:pPr>
      <w:r>
        <w:rPr>
          <w:rStyle w:val="CommentReference"/>
        </w:rPr>
        <w:annotationRef/>
      </w:r>
      <w:r>
        <w:t>For the moment, these videos can be viewed on my google drive.</w:t>
      </w:r>
    </w:p>
    <w:p w14:paraId="14852DAD" w14:textId="77777777" w:rsidR="00355301" w:rsidRDefault="00355301">
      <w:pPr>
        <w:pStyle w:val="CommentText"/>
      </w:pPr>
    </w:p>
    <w:p w14:paraId="3884D5FA" w14:textId="4F2485B9" w:rsidR="00355301" w:rsidRDefault="00355301">
      <w:pPr>
        <w:pStyle w:val="CommentText"/>
      </w:pPr>
      <w:r w:rsidRPr="00E05B00">
        <w:t>https://drive.google.com/open?id=1PGtqOX9e2beXb4EJXMoMTIbV1oNwtYYj</w:t>
      </w:r>
    </w:p>
  </w:comment>
  <w:comment w:id="212" w:author="Philip Leftwich (BIO - Staff)" w:date="2020-08-24T13:24:00Z" w:initials="PL(-S">
    <w:p w14:paraId="18B8A695" w14:textId="41D4CE20" w:rsidR="00AF2888" w:rsidRDefault="00AF2888">
      <w:pPr>
        <w:pStyle w:val="CommentText"/>
      </w:pPr>
      <w:r>
        <w:rPr>
          <w:rStyle w:val="CommentReference"/>
        </w:rPr>
        <w:annotationRef/>
      </w:r>
      <w:r>
        <w:t xml:space="preserve">You should be able to upload those to </w:t>
      </w:r>
      <w:proofErr w:type="spellStart"/>
      <w:r>
        <w:t>figshare</w:t>
      </w:r>
      <w:proofErr w:type="spellEnd"/>
      <w:r>
        <w:t xml:space="preserve"> – generate a </w:t>
      </w:r>
      <w:proofErr w:type="spellStart"/>
      <w:r>
        <w:t>doi</w:t>
      </w:r>
      <w:proofErr w:type="spellEnd"/>
      <w:r>
        <w:t xml:space="preserve"> for the paper but have it embargoed?</w:t>
      </w:r>
    </w:p>
  </w:comment>
  <w:comment w:id="213" w:author="Philip Leftwich (BIO - Staff)" w:date="2020-08-24T13:23:00Z" w:initials="PL(-S">
    <w:p w14:paraId="128F4FC8" w14:textId="51ACC1B6" w:rsidR="00AF2888" w:rsidRDefault="00AF2888">
      <w:pPr>
        <w:pStyle w:val="CommentText"/>
      </w:pPr>
      <w:r>
        <w:rPr>
          <w:rStyle w:val="CommentReference"/>
        </w:rPr>
        <w:annotationRef/>
      </w:r>
      <w:r>
        <w:t>I think ‘or are’ is 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06C18A" w15:done="0"/>
  <w15:commentEx w15:paraId="74670A1E" w15:done="0"/>
  <w15:commentEx w15:paraId="7E8723B4" w15:done="0"/>
  <w15:commentEx w15:paraId="69123D97" w15:done="0"/>
  <w15:commentEx w15:paraId="580B7950" w15:done="0"/>
  <w15:commentEx w15:paraId="4B4C4ABE" w15:done="0"/>
  <w15:commentEx w15:paraId="68468E4F" w15:paraIdParent="4B4C4ABE" w15:done="0"/>
  <w15:commentEx w15:paraId="1EAB2FBC" w15:done="0"/>
  <w15:commentEx w15:paraId="3884D5FA" w15:done="0"/>
  <w15:commentEx w15:paraId="18B8A695" w15:done="0"/>
  <w15:commentEx w15:paraId="128F4F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4057" w16cex:dateUtc="2020-08-24T12:34:00Z"/>
  <w16cex:commentExtensible w16cex:durableId="22EE3E1E" w16cex:dateUtc="2020-08-24T12:24:00Z"/>
  <w16cex:commentExtensible w16cex:durableId="22EE3DE3" w16cex:dateUtc="2020-08-2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06C18A" w16cid:durableId="22553D59"/>
  <w16cid:commentId w16cid:paraId="74670A1E" w16cid:durableId="22EE4057"/>
  <w16cid:commentId w16cid:paraId="7E8723B4" w16cid:durableId="22553D5B"/>
  <w16cid:commentId w16cid:paraId="69123D97" w16cid:durableId="2253FD72"/>
  <w16cid:commentId w16cid:paraId="580B7950" w16cid:durableId="2253FDC1"/>
  <w16cid:commentId w16cid:paraId="4B4C4ABE" w16cid:durableId="225FFDFA"/>
  <w16cid:commentId w16cid:paraId="68468E4F" w16cid:durableId="2260020F"/>
  <w16cid:commentId w16cid:paraId="1EAB2FBC" w16cid:durableId="22EE3D8B"/>
  <w16cid:commentId w16cid:paraId="3884D5FA" w16cid:durableId="22553D5F"/>
  <w16cid:commentId w16cid:paraId="18B8A695" w16cid:durableId="22EE3E1E"/>
  <w16cid:commentId w16cid:paraId="128F4FC8" w16cid:durableId="22EE3D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D578C" w14:textId="77777777" w:rsidR="007F00D5" w:rsidRDefault="007F00D5" w:rsidP="00D01C90">
      <w:r>
        <w:separator/>
      </w:r>
    </w:p>
  </w:endnote>
  <w:endnote w:type="continuationSeparator" w:id="0">
    <w:p w14:paraId="57BE7E7B" w14:textId="77777777" w:rsidR="007F00D5" w:rsidRDefault="007F00D5" w:rsidP="00D01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Typewriter">
    <w:charset w:val="00"/>
    <w:family w:val="modern"/>
    <w:pitch w:val="fixed"/>
    <w:sig w:usb0="00000003" w:usb1="00000000" w:usb2="00000000" w:usb3="00000000" w:csb0="00000001" w:csb1="00000000"/>
  </w:font>
  <w:font w:name="Segoe UI">
    <w:altName w:val="Courier New"/>
    <w:panose1 w:val="020B0502040204020203"/>
    <w:charset w:val="00"/>
    <w:family w:val="swiss"/>
    <w:pitch w:val="variable"/>
    <w:sig w:usb0="E4002EFF" w:usb1="C000E47F" w:usb2="00000009" w:usb3="00000000" w:csb0="000001FF" w:csb1="00000000"/>
  </w:font>
  <w:font w:name="American Typewriter">
    <w:charset w:val="00"/>
    <w:family w:val="auto"/>
    <w:pitch w:val="variable"/>
    <w:sig w:usb0="A000006F" w:usb1="00000019"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CD981" w14:textId="77777777" w:rsidR="007F00D5" w:rsidRDefault="007F00D5" w:rsidP="00D01C90">
      <w:r>
        <w:separator/>
      </w:r>
    </w:p>
  </w:footnote>
  <w:footnote w:type="continuationSeparator" w:id="0">
    <w:p w14:paraId="5B31C2F2" w14:textId="77777777" w:rsidR="007F00D5" w:rsidRDefault="007F00D5" w:rsidP="00D01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E4848"/>
    <w:multiLevelType w:val="multilevel"/>
    <w:tmpl w:val="5EC6555A"/>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 Leftwich (BIO - Staff)">
    <w15:presenceInfo w15:providerId="None" w15:userId="Philip Leftwich (BIO - Staff)"/>
  </w15:person>
  <w15:person w15:author="Tim Harvey-Samuel">
    <w15:presenceInfo w15:providerId="AD" w15:userId="S-1-5-21-33161136-4243236629-4019823148-7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tDCyMDQyNbUwNjFU0lEKTi0uzszPAykwqQUA30JXzS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dsepxzwr0w09aet9w8x5dea52dpz9x020fd&quot;&gt;My EndNote Library&lt;record-ids&gt;&lt;item&gt;9&lt;/item&gt;&lt;item&gt;10&lt;/item&gt;&lt;item&gt;103&lt;/item&gt;&lt;item&gt;104&lt;/item&gt;&lt;item&gt;119&lt;/item&gt;&lt;item&gt;139&lt;/item&gt;&lt;item&gt;162&lt;/item&gt;&lt;item&gt;184&lt;/item&gt;&lt;item&gt;220&lt;/item&gt;&lt;item&gt;262&lt;/item&gt;&lt;item&gt;339&lt;/item&gt;&lt;item&gt;387&lt;/item&gt;&lt;item&gt;397&lt;/item&gt;&lt;item&gt;465&lt;/item&gt;&lt;item&gt;484&lt;/item&gt;&lt;item&gt;508&lt;/item&gt;&lt;item&gt;541&lt;/item&gt;&lt;item&gt;664&lt;/item&gt;&lt;item&gt;681&lt;/item&gt;&lt;item&gt;684&lt;/item&gt;&lt;item&gt;709&lt;/item&gt;&lt;item&gt;710&lt;/item&gt;&lt;item&gt;711&lt;/item&gt;&lt;item&gt;712&lt;/item&gt;&lt;item&gt;713&lt;/item&gt;&lt;item&gt;714&lt;/item&gt;&lt;item&gt;715&lt;/item&gt;&lt;item&gt;716&lt;/item&gt;&lt;item&gt;717&lt;/item&gt;&lt;item&gt;718&lt;/item&gt;&lt;item&gt;719&lt;/item&gt;&lt;/record-ids&gt;&lt;/item&gt;&lt;/Libraries&gt;"/>
  </w:docVars>
  <w:rsids>
    <w:rsidRoot w:val="009F0CC8"/>
    <w:rsid w:val="00004C26"/>
    <w:rsid w:val="00013F39"/>
    <w:rsid w:val="00021E42"/>
    <w:rsid w:val="000440EC"/>
    <w:rsid w:val="00046124"/>
    <w:rsid w:val="00057463"/>
    <w:rsid w:val="0006221D"/>
    <w:rsid w:val="00070938"/>
    <w:rsid w:val="00097174"/>
    <w:rsid w:val="000A1EB7"/>
    <w:rsid w:val="000A40E0"/>
    <w:rsid w:val="000C2E5A"/>
    <w:rsid w:val="000C5531"/>
    <w:rsid w:val="000D705D"/>
    <w:rsid w:val="000D7A06"/>
    <w:rsid w:val="001076F6"/>
    <w:rsid w:val="00121957"/>
    <w:rsid w:val="00124C3E"/>
    <w:rsid w:val="0013161F"/>
    <w:rsid w:val="00166CD7"/>
    <w:rsid w:val="00175B4A"/>
    <w:rsid w:val="00177216"/>
    <w:rsid w:val="001772A6"/>
    <w:rsid w:val="001A08F7"/>
    <w:rsid w:val="001A6BBF"/>
    <w:rsid w:val="001B0C1D"/>
    <w:rsid w:val="001B7FFA"/>
    <w:rsid w:val="001D190B"/>
    <w:rsid w:val="001D572B"/>
    <w:rsid w:val="001E00E7"/>
    <w:rsid w:val="001E4A9D"/>
    <w:rsid w:val="001E6583"/>
    <w:rsid w:val="001F4C83"/>
    <w:rsid w:val="00202BD4"/>
    <w:rsid w:val="002074E3"/>
    <w:rsid w:val="0021703A"/>
    <w:rsid w:val="00232E8F"/>
    <w:rsid w:val="00246B2B"/>
    <w:rsid w:val="0027394E"/>
    <w:rsid w:val="00275F1E"/>
    <w:rsid w:val="00296BE8"/>
    <w:rsid w:val="002B0D21"/>
    <w:rsid w:val="002B1D30"/>
    <w:rsid w:val="002C3C3C"/>
    <w:rsid w:val="002D6723"/>
    <w:rsid w:val="002E0EA6"/>
    <w:rsid w:val="0030792C"/>
    <w:rsid w:val="00317368"/>
    <w:rsid w:val="003404E1"/>
    <w:rsid w:val="00341123"/>
    <w:rsid w:val="00343964"/>
    <w:rsid w:val="00343D27"/>
    <w:rsid w:val="00355301"/>
    <w:rsid w:val="00363F41"/>
    <w:rsid w:val="00373C5A"/>
    <w:rsid w:val="00382B1B"/>
    <w:rsid w:val="003841B8"/>
    <w:rsid w:val="003A3036"/>
    <w:rsid w:val="003B1F38"/>
    <w:rsid w:val="003C2393"/>
    <w:rsid w:val="003C2F49"/>
    <w:rsid w:val="003D1773"/>
    <w:rsid w:val="003E4773"/>
    <w:rsid w:val="004151D4"/>
    <w:rsid w:val="00417F85"/>
    <w:rsid w:val="0042496D"/>
    <w:rsid w:val="00426DBD"/>
    <w:rsid w:val="00430DE3"/>
    <w:rsid w:val="004312EB"/>
    <w:rsid w:val="00473E4C"/>
    <w:rsid w:val="00473E95"/>
    <w:rsid w:val="00476014"/>
    <w:rsid w:val="00482C12"/>
    <w:rsid w:val="00491A6A"/>
    <w:rsid w:val="004A2996"/>
    <w:rsid w:val="004C4491"/>
    <w:rsid w:val="004C4D9E"/>
    <w:rsid w:val="004F1B92"/>
    <w:rsid w:val="00502DA5"/>
    <w:rsid w:val="005107A3"/>
    <w:rsid w:val="00511F8C"/>
    <w:rsid w:val="0051208F"/>
    <w:rsid w:val="00520185"/>
    <w:rsid w:val="00535A53"/>
    <w:rsid w:val="00542FDB"/>
    <w:rsid w:val="005440C4"/>
    <w:rsid w:val="005572C5"/>
    <w:rsid w:val="00561068"/>
    <w:rsid w:val="0058270D"/>
    <w:rsid w:val="00586104"/>
    <w:rsid w:val="005A68D7"/>
    <w:rsid w:val="005B5560"/>
    <w:rsid w:val="005B6BD4"/>
    <w:rsid w:val="005C0366"/>
    <w:rsid w:val="005C0788"/>
    <w:rsid w:val="005E0261"/>
    <w:rsid w:val="005F5047"/>
    <w:rsid w:val="00607414"/>
    <w:rsid w:val="006233C7"/>
    <w:rsid w:val="00634A91"/>
    <w:rsid w:val="00643039"/>
    <w:rsid w:val="00665BF2"/>
    <w:rsid w:val="00667D1C"/>
    <w:rsid w:val="00681A90"/>
    <w:rsid w:val="006C2528"/>
    <w:rsid w:val="006E36EB"/>
    <w:rsid w:val="006E4DDB"/>
    <w:rsid w:val="00701A81"/>
    <w:rsid w:val="007121C7"/>
    <w:rsid w:val="0071508B"/>
    <w:rsid w:val="00725909"/>
    <w:rsid w:val="00742A0E"/>
    <w:rsid w:val="007438C4"/>
    <w:rsid w:val="00746618"/>
    <w:rsid w:val="00764766"/>
    <w:rsid w:val="0078680B"/>
    <w:rsid w:val="00795A30"/>
    <w:rsid w:val="007A755B"/>
    <w:rsid w:val="007A785E"/>
    <w:rsid w:val="007C29AB"/>
    <w:rsid w:val="007D4560"/>
    <w:rsid w:val="007E1004"/>
    <w:rsid w:val="007F00D5"/>
    <w:rsid w:val="008234E3"/>
    <w:rsid w:val="00840E0A"/>
    <w:rsid w:val="00850D9C"/>
    <w:rsid w:val="0085378D"/>
    <w:rsid w:val="00856036"/>
    <w:rsid w:val="00866048"/>
    <w:rsid w:val="00890E22"/>
    <w:rsid w:val="008969BA"/>
    <w:rsid w:val="008B4328"/>
    <w:rsid w:val="008C2C79"/>
    <w:rsid w:val="008E28F9"/>
    <w:rsid w:val="00900F3D"/>
    <w:rsid w:val="009033C8"/>
    <w:rsid w:val="0091582A"/>
    <w:rsid w:val="0092562D"/>
    <w:rsid w:val="00927F57"/>
    <w:rsid w:val="009344AF"/>
    <w:rsid w:val="00942903"/>
    <w:rsid w:val="00945B9E"/>
    <w:rsid w:val="0094725E"/>
    <w:rsid w:val="009478A3"/>
    <w:rsid w:val="009628DB"/>
    <w:rsid w:val="00963F6C"/>
    <w:rsid w:val="009745E7"/>
    <w:rsid w:val="009757B0"/>
    <w:rsid w:val="00985E30"/>
    <w:rsid w:val="00990D99"/>
    <w:rsid w:val="009945D2"/>
    <w:rsid w:val="009A3099"/>
    <w:rsid w:val="009B7C3F"/>
    <w:rsid w:val="009C1331"/>
    <w:rsid w:val="009C4725"/>
    <w:rsid w:val="009D16D7"/>
    <w:rsid w:val="009E7408"/>
    <w:rsid w:val="009F0CC8"/>
    <w:rsid w:val="009F3434"/>
    <w:rsid w:val="00A059B7"/>
    <w:rsid w:val="00A1414D"/>
    <w:rsid w:val="00A163D7"/>
    <w:rsid w:val="00A16D83"/>
    <w:rsid w:val="00A25E5B"/>
    <w:rsid w:val="00A26D9A"/>
    <w:rsid w:val="00A52EDB"/>
    <w:rsid w:val="00A62F57"/>
    <w:rsid w:val="00A72A7F"/>
    <w:rsid w:val="00A83046"/>
    <w:rsid w:val="00A93593"/>
    <w:rsid w:val="00A935E9"/>
    <w:rsid w:val="00A964A8"/>
    <w:rsid w:val="00A96B67"/>
    <w:rsid w:val="00AA46A3"/>
    <w:rsid w:val="00AA768E"/>
    <w:rsid w:val="00AC2272"/>
    <w:rsid w:val="00AE4ED8"/>
    <w:rsid w:val="00AF2888"/>
    <w:rsid w:val="00AF4436"/>
    <w:rsid w:val="00B05094"/>
    <w:rsid w:val="00B11090"/>
    <w:rsid w:val="00B26903"/>
    <w:rsid w:val="00B35923"/>
    <w:rsid w:val="00B40EF0"/>
    <w:rsid w:val="00B4696A"/>
    <w:rsid w:val="00B551C9"/>
    <w:rsid w:val="00B56097"/>
    <w:rsid w:val="00B562A7"/>
    <w:rsid w:val="00B57048"/>
    <w:rsid w:val="00B570F4"/>
    <w:rsid w:val="00B66641"/>
    <w:rsid w:val="00B71783"/>
    <w:rsid w:val="00B8368D"/>
    <w:rsid w:val="00B84C14"/>
    <w:rsid w:val="00BA2934"/>
    <w:rsid w:val="00BA313A"/>
    <w:rsid w:val="00BC0B3B"/>
    <w:rsid w:val="00BC33CF"/>
    <w:rsid w:val="00BD471E"/>
    <w:rsid w:val="00BD7ED2"/>
    <w:rsid w:val="00BE49C6"/>
    <w:rsid w:val="00BE766D"/>
    <w:rsid w:val="00C05650"/>
    <w:rsid w:val="00C07A53"/>
    <w:rsid w:val="00C118BE"/>
    <w:rsid w:val="00C16F59"/>
    <w:rsid w:val="00C32ACC"/>
    <w:rsid w:val="00C43980"/>
    <w:rsid w:val="00C52CA2"/>
    <w:rsid w:val="00C604B2"/>
    <w:rsid w:val="00C6564A"/>
    <w:rsid w:val="00C75CA6"/>
    <w:rsid w:val="00C91598"/>
    <w:rsid w:val="00C93D6D"/>
    <w:rsid w:val="00CA4B67"/>
    <w:rsid w:val="00CA5552"/>
    <w:rsid w:val="00CB1E71"/>
    <w:rsid w:val="00CB5116"/>
    <w:rsid w:val="00CE2E3A"/>
    <w:rsid w:val="00CF70EC"/>
    <w:rsid w:val="00D00BDD"/>
    <w:rsid w:val="00D01C90"/>
    <w:rsid w:val="00D06ED8"/>
    <w:rsid w:val="00D06EFC"/>
    <w:rsid w:val="00D075A7"/>
    <w:rsid w:val="00D132A0"/>
    <w:rsid w:val="00D137BE"/>
    <w:rsid w:val="00D16DA7"/>
    <w:rsid w:val="00D226D4"/>
    <w:rsid w:val="00D27636"/>
    <w:rsid w:val="00D31F41"/>
    <w:rsid w:val="00D41DD7"/>
    <w:rsid w:val="00D4509A"/>
    <w:rsid w:val="00D51F1D"/>
    <w:rsid w:val="00D93B7D"/>
    <w:rsid w:val="00DA3702"/>
    <w:rsid w:val="00DC3501"/>
    <w:rsid w:val="00DD762F"/>
    <w:rsid w:val="00DF12CD"/>
    <w:rsid w:val="00DF68E5"/>
    <w:rsid w:val="00E03912"/>
    <w:rsid w:val="00E05388"/>
    <w:rsid w:val="00E05B00"/>
    <w:rsid w:val="00E141F3"/>
    <w:rsid w:val="00E270ED"/>
    <w:rsid w:val="00E30AB4"/>
    <w:rsid w:val="00E445FB"/>
    <w:rsid w:val="00E46056"/>
    <w:rsid w:val="00E46840"/>
    <w:rsid w:val="00E5215E"/>
    <w:rsid w:val="00E55A03"/>
    <w:rsid w:val="00E64B1F"/>
    <w:rsid w:val="00E92B94"/>
    <w:rsid w:val="00E93E18"/>
    <w:rsid w:val="00EC1169"/>
    <w:rsid w:val="00EC5ACC"/>
    <w:rsid w:val="00ED5834"/>
    <w:rsid w:val="00EE4D67"/>
    <w:rsid w:val="00EE5292"/>
    <w:rsid w:val="00EE5F0C"/>
    <w:rsid w:val="00F021E4"/>
    <w:rsid w:val="00F101FA"/>
    <w:rsid w:val="00F11C44"/>
    <w:rsid w:val="00F40851"/>
    <w:rsid w:val="00F4781A"/>
    <w:rsid w:val="00F47B1C"/>
    <w:rsid w:val="00F5014D"/>
    <w:rsid w:val="00F531C0"/>
    <w:rsid w:val="00F53CB7"/>
    <w:rsid w:val="00F624B7"/>
    <w:rsid w:val="00F73418"/>
    <w:rsid w:val="00F9719F"/>
    <w:rsid w:val="00FA3828"/>
    <w:rsid w:val="00FC2CEF"/>
    <w:rsid w:val="00FC7E49"/>
    <w:rsid w:val="00FD1B85"/>
    <w:rsid w:val="00FD1DC3"/>
    <w:rsid w:val="00FE5C8E"/>
    <w:rsid w:val="00FE6AE8"/>
    <w:rsid w:val="00FF1000"/>
    <w:rsid w:val="00FF2EC0"/>
    <w:rsid w:val="00FF6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0C5482D"/>
  <w14:defaultImageDpi w14:val="330"/>
  <w15:docId w15:val="{130BB209-30C5-42B9-B0B6-A02136DD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7C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C3F"/>
    <w:rPr>
      <w:rFonts w:ascii="Lucida Grande" w:hAnsi="Lucida Grande" w:cs="Lucida Grande"/>
      <w:sz w:val="18"/>
      <w:szCs w:val="18"/>
    </w:rPr>
  </w:style>
  <w:style w:type="character" w:styleId="Emphasis">
    <w:name w:val="Emphasis"/>
    <w:basedOn w:val="DefaultParagraphFont"/>
    <w:uiPriority w:val="20"/>
    <w:qFormat/>
    <w:rsid w:val="00F11C44"/>
    <w:rPr>
      <w:i/>
      <w:iCs/>
    </w:rPr>
  </w:style>
  <w:style w:type="character" w:styleId="Hyperlink">
    <w:name w:val="Hyperlink"/>
    <w:basedOn w:val="DefaultParagraphFont"/>
    <w:uiPriority w:val="99"/>
    <w:unhideWhenUsed/>
    <w:rsid w:val="00F11C44"/>
    <w:rPr>
      <w:color w:val="0000FF"/>
      <w:u w:val="single"/>
    </w:rPr>
  </w:style>
  <w:style w:type="table" w:styleId="TableGrid">
    <w:name w:val="Table Grid"/>
    <w:basedOn w:val="TableNormal"/>
    <w:uiPriority w:val="59"/>
    <w:rsid w:val="00B56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56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56097"/>
    <w:rPr>
      <w:rFonts w:ascii="Courier New" w:eastAsia="Times New Roman" w:hAnsi="Courier New" w:cs="Courier New"/>
      <w:sz w:val="20"/>
      <w:szCs w:val="20"/>
      <w:lang w:val="en-GB" w:eastAsia="en-GB"/>
    </w:rPr>
  </w:style>
  <w:style w:type="character" w:customStyle="1" w:styleId="gd15mcfceub">
    <w:name w:val="gd15mcfceub"/>
    <w:basedOn w:val="DefaultParagraphFont"/>
    <w:rsid w:val="00990D99"/>
  </w:style>
  <w:style w:type="paragraph" w:customStyle="1" w:styleId="EndNoteBibliographyTitle">
    <w:name w:val="EndNote Bibliography Title"/>
    <w:basedOn w:val="Normal"/>
    <w:link w:val="EndNoteBibliographyTitleChar"/>
    <w:rsid w:val="00E55A03"/>
    <w:pPr>
      <w:jc w:val="center"/>
    </w:pPr>
    <w:rPr>
      <w:rFonts w:ascii="Cambria" w:hAnsi="Cambria"/>
      <w:noProof/>
      <w:lang w:val="en-US"/>
    </w:rPr>
  </w:style>
  <w:style w:type="character" w:customStyle="1" w:styleId="EndNoteBibliographyTitleChar">
    <w:name w:val="EndNote Bibliography Title Char"/>
    <w:basedOn w:val="DefaultParagraphFont"/>
    <w:link w:val="EndNoteBibliographyTitle"/>
    <w:rsid w:val="00E55A03"/>
    <w:rPr>
      <w:rFonts w:ascii="Cambria" w:hAnsi="Cambria"/>
      <w:noProof/>
    </w:rPr>
  </w:style>
  <w:style w:type="paragraph" w:customStyle="1" w:styleId="EndNoteBibliography">
    <w:name w:val="EndNote Bibliography"/>
    <w:basedOn w:val="Normal"/>
    <w:link w:val="EndNoteBibliographyChar"/>
    <w:rsid w:val="00E55A03"/>
    <w:pPr>
      <w:jc w:val="both"/>
    </w:pPr>
    <w:rPr>
      <w:rFonts w:ascii="Cambria" w:hAnsi="Cambria"/>
      <w:noProof/>
      <w:lang w:val="en-US"/>
    </w:rPr>
  </w:style>
  <w:style w:type="character" w:customStyle="1" w:styleId="EndNoteBibliographyChar">
    <w:name w:val="EndNote Bibliography Char"/>
    <w:basedOn w:val="DefaultParagraphFont"/>
    <w:link w:val="EndNoteBibliography"/>
    <w:rsid w:val="00E55A03"/>
    <w:rPr>
      <w:rFonts w:ascii="Cambria" w:hAnsi="Cambria"/>
      <w:noProof/>
    </w:rPr>
  </w:style>
  <w:style w:type="paragraph" w:styleId="Header">
    <w:name w:val="header"/>
    <w:basedOn w:val="Normal"/>
    <w:link w:val="HeaderChar"/>
    <w:uiPriority w:val="99"/>
    <w:unhideWhenUsed/>
    <w:rsid w:val="00D01C90"/>
    <w:pPr>
      <w:tabs>
        <w:tab w:val="center" w:pos="4513"/>
        <w:tab w:val="right" w:pos="9026"/>
      </w:tabs>
    </w:pPr>
  </w:style>
  <w:style w:type="character" w:customStyle="1" w:styleId="HeaderChar">
    <w:name w:val="Header Char"/>
    <w:basedOn w:val="DefaultParagraphFont"/>
    <w:link w:val="Header"/>
    <w:uiPriority w:val="99"/>
    <w:rsid w:val="00D01C90"/>
    <w:rPr>
      <w:lang w:val="en-GB"/>
    </w:rPr>
  </w:style>
  <w:style w:type="paragraph" w:styleId="Footer">
    <w:name w:val="footer"/>
    <w:basedOn w:val="Normal"/>
    <w:link w:val="FooterChar"/>
    <w:uiPriority w:val="99"/>
    <w:unhideWhenUsed/>
    <w:rsid w:val="00D01C90"/>
    <w:pPr>
      <w:tabs>
        <w:tab w:val="center" w:pos="4513"/>
        <w:tab w:val="right" w:pos="9026"/>
      </w:tabs>
    </w:pPr>
  </w:style>
  <w:style w:type="character" w:customStyle="1" w:styleId="FooterChar">
    <w:name w:val="Footer Char"/>
    <w:basedOn w:val="DefaultParagraphFont"/>
    <w:link w:val="Footer"/>
    <w:uiPriority w:val="99"/>
    <w:rsid w:val="00D01C90"/>
    <w:rPr>
      <w:lang w:val="en-GB"/>
    </w:rPr>
  </w:style>
  <w:style w:type="character" w:styleId="CommentReference">
    <w:name w:val="annotation reference"/>
    <w:basedOn w:val="DefaultParagraphFont"/>
    <w:uiPriority w:val="99"/>
    <w:semiHidden/>
    <w:unhideWhenUsed/>
    <w:rsid w:val="00F5014D"/>
    <w:rPr>
      <w:sz w:val="18"/>
      <w:szCs w:val="18"/>
    </w:rPr>
  </w:style>
  <w:style w:type="paragraph" w:styleId="CommentText">
    <w:name w:val="annotation text"/>
    <w:basedOn w:val="Normal"/>
    <w:link w:val="CommentTextChar"/>
    <w:uiPriority w:val="99"/>
    <w:semiHidden/>
    <w:unhideWhenUsed/>
    <w:rsid w:val="00F5014D"/>
  </w:style>
  <w:style w:type="character" w:customStyle="1" w:styleId="CommentTextChar">
    <w:name w:val="Comment Text Char"/>
    <w:basedOn w:val="DefaultParagraphFont"/>
    <w:link w:val="CommentText"/>
    <w:uiPriority w:val="99"/>
    <w:semiHidden/>
    <w:rsid w:val="00F5014D"/>
    <w:rPr>
      <w:lang w:val="en-GB"/>
    </w:rPr>
  </w:style>
  <w:style w:type="paragraph" w:styleId="CommentSubject">
    <w:name w:val="annotation subject"/>
    <w:basedOn w:val="CommentText"/>
    <w:next w:val="CommentText"/>
    <w:link w:val="CommentSubjectChar"/>
    <w:uiPriority w:val="99"/>
    <w:semiHidden/>
    <w:unhideWhenUsed/>
    <w:rsid w:val="00F5014D"/>
    <w:rPr>
      <w:b/>
      <w:bCs/>
      <w:sz w:val="20"/>
      <w:szCs w:val="20"/>
    </w:rPr>
  </w:style>
  <w:style w:type="character" w:customStyle="1" w:styleId="CommentSubjectChar">
    <w:name w:val="Comment Subject Char"/>
    <w:basedOn w:val="CommentTextChar"/>
    <w:link w:val="CommentSubject"/>
    <w:uiPriority w:val="99"/>
    <w:semiHidden/>
    <w:rsid w:val="00F5014D"/>
    <w:rPr>
      <w:b/>
      <w:bCs/>
      <w:sz w:val="20"/>
      <w:szCs w:val="20"/>
      <w:lang w:val="en-GB"/>
    </w:rPr>
  </w:style>
  <w:style w:type="paragraph" w:customStyle="1" w:styleId="Normal1">
    <w:name w:val="Normal1"/>
    <w:rsid w:val="00AE4ED8"/>
    <w:rPr>
      <w:rFonts w:ascii="Cambria" w:eastAsia="Cambria" w:hAnsi="Cambria" w:cs="Cambria"/>
      <w:lang w:val="en-GB"/>
    </w:rPr>
  </w:style>
  <w:style w:type="paragraph" w:styleId="NormalWeb">
    <w:name w:val="Normal (Web)"/>
    <w:basedOn w:val="Normal"/>
    <w:uiPriority w:val="99"/>
    <w:semiHidden/>
    <w:unhideWhenUsed/>
    <w:rsid w:val="00C4398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43980"/>
    <w:rPr>
      <w:b/>
      <w:bCs/>
    </w:rPr>
  </w:style>
  <w:style w:type="paragraph" w:styleId="ListParagraph">
    <w:name w:val="List Paragraph"/>
    <w:basedOn w:val="Normal"/>
    <w:uiPriority w:val="34"/>
    <w:qFormat/>
    <w:rsid w:val="009344AF"/>
    <w:pPr>
      <w:ind w:left="720"/>
      <w:contextualSpacing/>
    </w:pPr>
  </w:style>
  <w:style w:type="paragraph" w:styleId="Revision">
    <w:name w:val="Revision"/>
    <w:hidden/>
    <w:uiPriority w:val="99"/>
    <w:semiHidden/>
    <w:rsid w:val="00EC1169"/>
    <w:rPr>
      <w:lang w:val="en-GB"/>
    </w:rPr>
  </w:style>
  <w:style w:type="character" w:customStyle="1" w:styleId="UnresolvedMention1">
    <w:name w:val="Unresolved Mention1"/>
    <w:basedOn w:val="DefaultParagraphFont"/>
    <w:uiPriority w:val="99"/>
    <w:semiHidden/>
    <w:unhideWhenUsed/>
    <w:rsid w:val="00F97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5618">
      <w:bodyDiv w:val="1"/>
      <w:marLeft w:val="0"/>
      <w:marRight w:val="0"/>
      <w:marTop w:val="0"/>
      <w:marBottom w:val="0"/>
      <w:divBdr>
        <w:top w:val="none" w:sz="0" w:space="0" w:color="auto"/>
        <w:left w:val="none" w:sz="0" w:space="0" w:color="auto"/>
        <w:bottom w:val="none" w:sz="0" w:space="0" w:color="auto"/>
        <w:right w:val="none" w:sz="0" w:space="0" w:color="auto"/>
      </w:divBdr>
    </w:div>
    <w:div w:id="158693530">
      <w:bodyDiv w:val="1"/>
      <w:marLeft w:val="0"/>
      <w:marRight w:val="0"/>
      <w:marTop w:val="0"/>
      <w:marBottom w:val="0"/>
      <w:divBdr>
        <w:top w:val="none" w:sz="0" w:space="0" w:color="auto"/>
        <w:left w:val="none" w:sz="0" w:space="0" w:color="auto"/>
        <w:bottom w:val="none" w:sz="0" w:space="0" w:color="auto"/>
        <w:right w:val="none" w:sz="0" w:space="0" w:color="auto"/>
      </w:divBdr>
    </w:div>
    <w:div w:id="273370133">
      <w:bodyDiv w:val="1"/>
      <w:marLeft w:val="0"/>
      <w:marRight w:val="0"/>
      <w:marTop w:val="0"/>
      <w:marBottom w:val="0"/>
      <w:divBdr>
        <w:top w:val="none" w:sz="0" w:space="0" w:color="auto"/>
        <w:left w:val="none" w:sz="0" w:space="0" w:color="auto"/>
        <w:bottom w:val="none" w:sz="0" w:space="0" w:color="auto"/>
        <w:right w:val="none" w:sz="0" w:space="0" w:color="auto"/>
      </w:divBdr>
    </w:div>
    <w:div w:id="536049191">
      <w:bodyDiv w:val="1"/>
      <w:marLeft w:val="0"/>
      <w:marRight w:val="0"/>
      <w:marTop w:val="0"/>
      <w:marBottom w:val="0"/>
      <w:divBdr>
        <w:top w:val="none" w:sz="0" w:space="0" w:color="auto"/>
        <w:left w:val="none" w:sz="0" w:space="0" w:color="auto"/>
        <w:bottom w:val="none" w:sz="0" w:space="0" w:color="auto"/>
        <w:right w:val="none" w:sz="0" w:space="0" w:color="auto"/>
      </w:divBdr>
    </w:div>
    <w:div w:id="706031102">
      <w:bodyDiv w:val="1"/>
      <w:marLeft w:val="0"/>
      <w:marRight w:val="0"/>
      <w:marTop w:val="0"/>
      <w:marBottom w:val="0"/>
      <w:divBdr>
        <w:top w:val="none" w:sz="0" w:space="0" w:color="auto"/>
        <w:left w:val="none" w:sz="0" w:space="0" w:color="auto"/>
        <w:bottom w:val="none" w:sz="0" w:space="0" w:color="auto"/>
        <w:right w:val="none" w:sz="0" w:space="0" w:color="auto"/>
      </w:divBdr>
    </w:div>
    <w:div w:id="829910994">
      <w:bodyDiv w:val="1"/>
      <w:marLeft w:val="0"/>
      <w:marRight w:val="0"/>
      <w:marTop w:val="0"/>
      <w:marBottom w:val="0"/>
      <w:divBdr>
        <w:top w:val="none" w:sz="0" w:space="0" w:color="auto"/>
        <w:left w:val="none" w:sz="0" w:space="0" w:color="auto"/>
        <w:bottom w:val="none" w:sz="0" w:space="0" w:color="auto"/>
        <w:right w:val="none" w:sz="0" w:space="0" w:color="auto"/>
      </w:divBdr>
    </w:div>
    <w:div w:id="859784618">
      <w:bodyDiv w:val="1"/>
      <w:marLeft w:val="0"/>
      <w:marRight w:val="0"/>
      <w:marTop w:val="0"/>
      <w:marBottom w:val="0"/>
      <w:divBdr>
        <w:top w:val="none" w:sz="0" w:space="0" w:color="auto"/>
        <w:left w:val="none" w:sz="0" w:space="0" w:color="auto"/>
        <w:bottom w:val="none" w:sz="0" w:space="0" w:color="auto"/>
        <w:right w:val="none" w:sz="0" w:space="0" w:color="auto"/>
      </w:divBdr>
      <w:divsChild>
        <w:div w:id="205724228">
          <w:marLeft w:val="0"/>
          <w:marRight w:val="0"/>
          <w:marTop w:val="0"/>
          <w:marBottom w:val="0"/>
          <w:divBdr>
            <w:top w:val="none" w:sz="0" w:space="0" w:color="auto"/>
            <w:left w:val="none" w:sz="0" w:space="0" w:color="auto"/>
            <w:bottom w:val="none" w:sz="0" w:space="0" w:color="auto"/>
            <w:right w:val="none" w:sz="0" w:space="0" w:color="auto"/>
          </w:divBdr>
          <w:divsChild>
            <w:div w:id="1989750712">
              <w:marLeft w:val="0"/>
              <w:marRight w:val="0"/>
              <w:marTop w:val="0"/>
              <w:marBottom w:val="0"/>
              <w:divBdr>
                <w:top w:val="none" w:sz="0" w:space="0" w:color="auto"/>
                <w:left w:val="none" w:sz="0" w:space="0" w:color="auto"/>
                <w:bottom w:val="none" w:sz="0" w:space="0" w:color="auto"/>
                <w:right w:val="none" w:sz="0" w:space="0" w:color="auto"/>
              </w:divBdr>
            </w:div>
            <w:div w:id="12458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8256">
      <w:bodyDiv w:val="1"/>
      <w:marLeft w:val="0"/>
      <w:marRight w:val="0"/>
      <w:marTop w:val="0"/>
      <w:marBottom w:val="0"/>
      <w:divBdr>
        <w:top w:val="none" w:sz="0" w:space="0" w:color="auto"/>
        <w:left w:val="none" w:sz="0" w:space="0" w:color="auto"/>
        <w:bottom w:val="none" w:sz="0" w:space="0" w:color="auto"/>
        <w:right w:val="none" w:sz="0" w:space="0" w:color="auto"/>
      </w:divBdr>
    </w:div>
    <w:div w:id="1029645715">
      <w:bodyDiv w:val="1"/>
      <w:marLeft w:val="0"/>
      <w:marRight w:val="0"/>
      <w:marTop w:val="0"/>
      <w:marBottom w:val="0"/>
      <w:divBdr>
        <w:top w:val="none" w:sz="0" w:space="0" w:color="auto"/>
        <w:left w:val="none" w:sz="0" w:space="0" w:color="auto"/>
        <w:bottom w:val="none" w:sz="0" w:space="0" w:color="auto"/>
        <w:right w:val="none" w:sz="0" w:space="0" w:color="auto"/>
      </w:divBdr>
    </w:div>
    <w:div w:id="1056275122">
      <w:bodyDiv w:val="1"/>
      <w:marLeft w:val="0"/>
      <w:marRight w:val="0"/>
      <w:marTop w:val="0"/>
      <w:marBottom w:val="0"/>
      <w:divBdr>
        <w:top w:val="none" w:sz="0" w:space="0" w:color="auto"/>
        <w:left w:val="none" w:sz="0" w:space="0" w:color="auto"/>
        <w:bottom w:val="none" w:sz="0" w:space="0" w:color="auto"/>
        <w:right w:val="none" w:sz="0" w:space="0" w:color="auto"/>
      </w:divBdr>
    </w:div>
    <w:div w:id="1077170259">
      <w:bodyDiv w:val="1"/>
      <w:marLeft w:val="0"/>
      <w:marRight w:val="0"/>
      <w:marTop w:val="0"/>
      <w:marBottom w:val="0"/>
      <w:divBdr>
        <w:top w:val="none" w:sz="0" w:space="0" w:color="auto"/>
        <w:left w:val="none" w:sz="0" w:space="0" w:color="auto"/>
        <w:bottom w:val="none" w:sz="0" w:space="0" w:color="auto"/>
        <w:right w:val="none" w:sz="0" w:space="0" w:color="auto"/>
      </w:divBdr>
    </w:div>
    <w:div w:id="1174028165">
      <w:bodyDiv w:val="1"/>
      <w:marLeft w:val="0"/>
      <w:marRight w:val="0"/>
      <w:marTop w:val="0"/>
      <w:marBottom w:val="0"/>
      <w:divBdr>
        <w:top w:val="none" w:sz="0" w:space="0" w:color="auto"/>
        <w:left w:val="none" w:sz="0" w:space="0" w:color="auto"/>
        <w:bottom w:val="none" w:sz="0" w:space="0" w:color="auto"/>
        <w:right w:val="none" w:sz="0" w:space="0" w:color="auto"/>
      </w:divBdr>
    </w:div>
    <w:div w:id="1228568539">
      <w:bodyDiv w:val="1"/>
      <w:marLeft w:val="0"/>
      <w:marRight w:val="0"/>
      <w:marTop w:val="0"/>
      <w:marBottom w:val="0"/>
      <w:divBdr>
        <w:top w:val="none" w:sz="0" w:space="0" w:color="auto"/>
        <w:left w:val="none" w:sz="0" w:space="0" w:color="auto"/>
        <w:bottom w:val="none" w:sz="0" w:space="0" w:color="auto"/>
        <w:right w:val="none" w:sz="0" w:space="0" w:color="auto"/>
      </w:divBdr>
    </w:div>
    <w:div w:id="1307587886">
      <w:bodyDiv w:val="1"/>
      <w:marLeft w:val="0"/>
      <w:marRight w:val="0"/>
      <w:marTop w:val="0"/>
      <w:marBottom w:val="0"/>
      <w:divBdr>
        <w:top w:val="none" w:sz="0" w:space="0" w:color="auto"/>
        <w:left w:val="none" w:sz="0" w:space="0" w:color="auto"/>
        <w:bottom w:val="none" w:sz="0" w:space="0" w:color="auto"/>
        <w:right w:val="none" w:sz="0" w:space="0" w:color="auto"/>
      </w:divBdr>
    </w:div>
    <w:div w:id="1331980268">
      <w:bodyDiv w:val="1"/>
      <w:marLeft w:val="0"/>
      <w:marRight w:val="0"/>
      <w:marTop w:val="0"/>
      <w:marBottom w:val="0"/>
      <w:divBdr>
        <w:top w:val="none" w:sz="0" w:space="0" w:color="auto"/>
        <w:left w:val="none" w:sz="0" w:space="0" w:color="auto"/>
        <w:bottom w:val="none" w:sz="0" w:space="0" w:color="auto"/>
        <w:right w:val="none" w:sz="0" w:space="0" w:color="auto"/>
      </w:divBdr>
    </w:div>
    <w:div w:id="1379209601">
      <w:bodyDiv w:val="1"/>
      <w:marLeft w:val="0"/>
      <w:marRight w:val="0"/>
      <w:marTop w:val="0"/>
      <w:marBottom w:val="0"/>
      <w:divBdr>
        <w:top w:val="none" w:sz="0" w:space="0" w:color="auto"/>
        <w:left w:val="none" w:sz="0" w:space="0" w:color="auto"/>
        <w:bottom w:val="none" w:sz="0" w:space="0" w:color="auto"/>
        <w:right w:val="none" w:sz="0" w:space="0" w:color="auto"/>
      </w:divBdr>
    </w:div>
    <w:div w:id="1431976009">
      <w:bodyDiv w:val="1"/>
      <w:marLeft w:val="0"/>
      <w:marRight w:val="0"/>
      <w:marTop w:val="0"/>
      <w:marBottom w:val="0"/>
      <w:divBdr>
        <w:top w:val="none" w:sz="0" w:space="0" w:color="auto"/>
        <w:left w:val="none" w:sz="0" w:space="0" w:color="auto"/>
        <w:bottom w:val="none" w:sz="0" w:space="0" w:color="auto"/>
        <w:right w:val="none" w:sz="0" w:space="0" w:color="auto"/>
      </w:divBdr>
    </w:div>
    <w:div w:id="1435856659">
      <w:bodyDiv w:val="1"/>
      <w:marLeft w:val="0"/>
      <w:marRight w:val="0"/>
      <w:marTop w:val="0"/>
      <w:marBottom w:val="0"/>
      <w:divBdr>
        <w:top w:val="none" w:sz="0" w:space="0" w:color="auto"/>
        <w:left w:val="none" w:sz="0" w:space="0" w:color="auto"/>
        <w:bottom w:val="none" w:sz="0" w:space="0" w:color="auto"/>
        <w:right w:val="none" w:sz="0" w:space="0" w:color="auto"/>
      </w:divBdr>
    </w:div>
    <w:div w:id="1504010000">
      <w:bodyDiv w:val="1"/>
      <w:marLeft w:val="0"/>
      <w:marRight w:val="0"/>
      <w:marTop w:val="0"/>
      <w:marBottom w:val="0"/>
      <w:divBdr>
        <w:top w:val="none" w:sz="0" w:space="0" w:color="auto"/>
        <w:left w:val="none" w:sz="0" w:space="0" w:color="auto"/>
        <w:bottom w:val="none" w:sz="0" w:space="0" w:color="auto"/>
        <w:right w:val="none" w:sz="0" w:space="0" w:color="auto"/>
      </w:divBdr>
    </w:div>
    <w:div w:id="1572735522">
      <w:bodyDiv w:val="1"/>
      <w:marLeft w:val="0"/>
      <w:marRight w:val="0"/>
      <w:marTop w:val="0"/>
      <w:marBottom w:val="0"/>
      <w:divBdr>
        <w:top w:val="none" w:sz="0" w:space="0" w:color="auto"/>
        <w:left w:val="none" w:sz="0" w:space="0" w:color="auto"/>
        <w:bottom w:val="none" w:sz="0" w:space="0" w:color="auto"/>
        <w:right w:val="none" w:sz="0" w:space="0" w:color="auto"/>
      </w:divBdr>
    </w:div>
    <w:div w:id="1627002791">
      <w:bodyDiv w:val="1"/>
      <w:marLeft w:val="0"/>
      <w:marRight w:val="0"/>
      <w:marTop w:val="0"/>
      <w:marBottom w:val="0"/>
      <w:divBdr>
        <w:top w:val="none" w:sz="0" w:space="0" w:color="auto"/>
        <w:left w:val="none" w:sz="0" w:space="0" w:color="auto"/>
        <w:bottom w:val="none" w:sz="0" w:space="0" w:color="auto"/>
        <w:right w:val="none" w:sz="0" w:space="0" w:color="auto"/>
      </w:divBdr>
    </w:div>
    <w:div w:id="1628008559">
      <w:bodyDiv w:val="1"/>
      <w:marLeft w:val="0"/>
      <w:marRight w:val="0"/>
      <w:marTop w:val="0"/>
      <w:marBottom w:val="0"/>
      <w:divBdr>
        <w:top w:val="none" w:sz="0" w:space="0" w:color="auto"/>
        <w:left w:val="none" w:sz="0" w:space="0" w:color="auto"/>
        <w:bottom w:val="none" w:sz="0" w:space="0" w:color="auto"/>
        <w:right w:val="none" w:sz="0" w:space="0" w:color="auto"/>
      </w:divBdr>
    </w:div>
    <w:div w:id="1914000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jp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829E9E21C81E43886A783C6B01A595" ma:contentTypeVersion="13" ma:contentTypeDescription="Create a new document." ma:contentTypeScope="" ma:versionID="14a8b08ad502a87459a927fef37bbd2c">
  <xsd:schema xmlns:xsd="http://www.w3.org/2001/XMLSchema" xmlns:xs="http://www.w3.org/2001/XMLSchema" xmlns:p="http://schemas.microsoft.com/office/2006/metadata/properties" xmlns:ns3="e6611e23-9fef-4c21-8268-44fa23f36b27" xmlns:ns4="d1f9e45d-37e9-4d34-a177-532fb6fb1ebb" targetNamespace="http://schemas.microsoft.com/office/2006/metadata/properties" ma:root="true" ma:fieldsID="7d7f18e976e2de03c8f862b8d8c11522" ns3:_="" ns4:_="">
    <xsd:import namespace="e6611e23-9fef-4c21-8268-44fa23f36b27"/>
    <xsd:import namespace="d1f9e45d-37e9-4d34-a177-532fb6fb1eb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611e23-9fef-4c21-8268-44fa23f36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f9e45d-37e9-4d34-a177-532fb6fb1eb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36C69B-DC13-4A35-B9FA-0DD133377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611e23-9fef-4c21-8268-44fa23f36b27"/>
    <ds:schemaRef ds:uri="d1f9e45d-37e9-4d34-a177-532fb6fb1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035E27-0511-2D41-A1FE-D73278519D36}">
  <ds:schemaRefs>
    <ds:schemaRef ds:uri="http://schemas.openxmlformats.org/officeDocument/2006/bibliography"/>
  </ds:schemaRefs>
</ds:datastoreItem>
</file>

<file path=customXml/itemProps3.xml><?xml version="1.0" encoding="utf-8"?>
<ds:datastoreItem xmlns:ds="http://schemas.openxmlformats.org/officeDocument/2006/customXml" ds:itemID="{901054BA-FD0B-40C8-9713-FD8AF6C2D5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E5870B-6254-4B59-9B39-861F225E53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25</Pages>
  <Words>10559</Words>
  <Characters>60190</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Jeremy.Harvey-Samuel</dc:creator>
  <cp:keywords/>
  <dc:description/>
  <cp:lastModifiedBy>Philip Leftwich (BIO - Staff)</cp:lastModifiedBy>
  <cp:revision>8</cp:revision>
  <dcterms:created xsi:type="dcterms:W3CDTF">2020-09-04T13:08:00Z</dcterms:created>
  <dcterms:modified xsi:type="dcterms:W3CDTF">2020-09-04T13:21:00Z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1030224</vt:lpwstr>
  </property>
  <property fmtid="{D5CDD505-2E9C-101B-9397-08002B2CF9AE}" pid="3" name="ContentTypeId">
    <vt:lpwstr>0x0101002D829E9E21C81E43886A783C6B01A595</vt:lpwstr>
  </property>
  <property fmtid="{D5CDD505-2E9C-101B-9397-08002B2CF9AE}" pid="4" name="ProjectId">
    <vt:lpwstr>-1</vt:lpwstr>
  </property>
  <property fmtid="{D5CDD505-2E9C-101B-9397-08002B2CF9AE}" pid="5" name="InsertAsFootnote">
    <vt:lpwstr>False</vt:lpwstr>
  </property>
  <property fmtid="{D5CDD505-2E9C-101B-9397-08002B2CF9AE}" pid="6" name="StyleId">
    <vt:lpwstr>http://www.zotero.org/styles/vancouver</vt:lpwstr>
  </property>
</Properties>
</file>